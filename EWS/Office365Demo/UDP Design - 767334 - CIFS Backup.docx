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A5533D" w14:textId="77777777" w:rsidR="00956BAD" w:rsidRPr="00353485" w:rsidRDefault="00CA2F8D" w:rsidP="00BA00F9">
      <w:pPr>
        <w:pBdr>
          <w:top w:val="single" w:sz="18" w:space="12" w:color="auto"/>
        </w:pBdr>
        <w:spacing w:after="1200"/>
        <w:rPr>
          <w:rFonts w:ascii="Calibri" w:hAnsi="Calibri" w:cs="Arial"/>
          <w:b/>
          <w:noProof/>
          <w:sz w:val="52"/>
        </w:rPr>
      </w:pPr>
      <w:bookmarkStart w:id="0" w:name="Coverpage"/>
      <w:r w:rsidRPr="00353485">
        <w:rPr>
          <w:rFonts w:ascii="Calibri" w:hAnsi="Calibri" w:cs="Arial"/>
          <w:b/>
          <w:noProof/>
          <w:sz w:val="52"/>
        </w:rPr>
        <w:t xml:space="preserve">Detailed Design </w:t>
      </w:r>
      <w:r w:rsidR="00AE4BB8" w:rsidRPr="00353485">
        <w:rPr>
          <w:rFonts w:ascii="Calibri" w:hAnsi="Calibri" w:cs="Arial"/>
          <w:b/>
          <w:noProof/>
          <w:sz w:val="52"/>
        </w:rPr>
        <w:t>S</w:t>
      </w:r>
      <w:r w:rsidRPr="00353485">
        <w:rPr>
          <w:rFonts w:ascii="Calibri" w:hAnsi="Calibri" w:cs="Arial"/>
          <w:b/>
          <w:noProof/>
          <w:sz w:val="52"/>
        </w:rPr>
        <w:t>pecifications</w:t>
      </w:r>
      <w:r w:rsidR="00BA00F9">
        <w:rPr>
          <w:rFonts w:ascii="Calibri" w:hAnsi="Calibri" w:cs="Arial"/>
          <w:b/>
          <w:noProof/>
          <w:sz w:val="52"/>
        </w:rPr>
        <w:t xml:space="preserve"> </w:t>
      </w:r>
      <w:r w:rsidR="00956BAD" w:rsidRPr="00353485">
        <w:rPr>
          <w:rFonts w:ascii="Calibri" w:hAnsi="Calibri" w:cs="Arial"/>
          <w:b/>
          <w:noProof/>
          <w:sz w:val="52"/>
        </w:rPr>
        <w:t>(DDS)</w:t>
      </w:r>
    </w:p>
    <w:p w14:paraId="65773D20" w14:textId="77777777" w:rsidR="00CA2F8D" w:rsidRPr="00353485" w:rsidRDefault="00DF5EF6">
      <w:pPr>
        <w:pBdr>
          <w:bottom w:val="single" w:sz="12" w:space="1" w:color="auto"/>
        </w:pBdr>
        <w:jc w:val="both"/>
        <w:rPr>
          <w:rFonts w:ascii="Calibri" w:hAnsi="Calibri" w:cs="Arial"/>
          <w:b/>
          <w:noProof/>
          <w:sz w:val="40"/>
        </w:rPr>
      </w:pPr>
      <w:r w:rsidRPr="00353485">
        <w:rPr>
          <w:rFonts w:ascii="Calibri" w:hAnsi="Calibri" w:cs="Arial"/>
          <w:b/>
          <w:noProof/>
          <w:sz w:val="40"/>
        </w:rPr>
        <w:t>Build</w:t>
      </w:r>
      <w:r w:rsidR="00CA2F8D" w:rsidRPr="00353485">
        <w:rPr>
          <w:rFonts w:ascii="Calibri" w:hAnsi="Calibri" w:cs="Arial"/>
          <w:b/>
          <w:noProof/>
          <w:sz w:val="40"/>
        </w:rPr>
        <w:t xml:space="preserve"> Phase</w:t>
      </w:r>
    </w:p>
    <w:tbl>
      <w:tblPr>
        <w:tblW w:w="9838" w:type="dxa"/>
        <w:tblInd w:w="18" w:type="dxa"/>
        <w:tblLayout w:type="fixed"/>
        <w:tblLook w:val="0000" w:firstRow="0" w:lastRow="0" w:firstColumn="0" w:lastColumn="0" w:noHBand="0" w:noVBand="0"/>
      </w:tblPr>
      <w:tblGrid>
        <w:gridCol w:w="4050"/>
        <w:gridCol w:w="5788"/>
      </w:tblGrid>
      <w:tr w:rsidR="00CA2F8D" w:rsidRPr="00353485" w14:paraId="0B65D5E5" w14:textId="77777777" w:rsidTr="00DB6606">
        <w:tc>
          <w:tcPr>
            <w:tcW w:w="4050" w:type="dxa"/>
            <w:shd w:val="pct10" w:color="auto" w:fill="auto"/>
          </w:tcPr>
          <w:p w14:paraId="2A70D908" w14:textId="77777777" w:rsidR="00CA2F8D" w:rsidRPr="00353485" w:rsidRDefault="00CA2F8D">
            <w:pPr>
              <w:spacing w:after="120" w:line="240" w:lineRule="atLeast"/>
              <w:jc w:val="right"/>
              <w:rPr>
                <w:rFonts w:ascii="Calibri" w:hAnsi="Calibri" w:cs="Arial"/>
                <w:sz w:val="28"/>
                <w:szCs w:val="28"/>
              </w:rPr>
            </w:pPr>
            <w:r w:rsidRPr="00353485">
              <w:rPr>
                <w:rFonts w:ascii="Calibri" w:hAnsi="Calibri" w:cs="Arial"/>
                <w:sz w:val="28"/>
                <w:szCs w:val="28"/>
              </w:rPr>
              <w:t>Project Name</w:t>
            </w:r>
            <w:bookmarkStart w:id="1" w:name="projectname"/>
            <w:bookmarkEnd w:id="1"/>
          </w:p>
        </w:tc>
        <w:bookmarkStart w:id="2" w:name="Text1"/>
        <w:tc>
          <w:tcPr>
            <w:tcW w:w="5788" w:type="dxa"/>
          </w:tcPr>
          <w:p w14:paraId="4642CAAB" w14:textId="77777777" w:rsidR="00CA2F8D" w:rsidRPr="00353485" w:rsidRDefault="00CA2F8D">
            <w:pPr>
              <w:spacing w:after="120" w:line="240" w:lineRule="atLeast"/>
              <w:rPr>
                <w:rFonts w:ascii="Calibri" w:hAnsi="Calibri" w:cs="Arial"/>
                <w:sz w:val="28"/>
                <w:szCs w:val="28"/>
              </w:rPr>
            </w:pPr>
            <w:r w:rsidRPr="00353485">
              <w:rPr>
                <w:rFonts w:ascii="Calibri" w:hAnsi="Calibri" w:cs="Arial"/>
                <w:sz w:val="28"/>
                <w:szCs w:val="28"/>
              </w:rPr>
              <w:fldChar w:fldCharType="begin">
                <w:ffData>
                  <w:name w:val="Text1"/>
                  <w:enabled/>
                  <w:calcOnExit w:val="0"/>
                  <w:textInput>
                    <w:default w:val="Click here to enter name"/>
                  </w:textInput>
                </w:ffData>
              </w:fldChar>
            </w:r>
            <w:r w:rsidRPr="00353485">
              <w:rPr>
                <w:rFonts w:ascii="Calibri" w:hAnsi="Calibri" w:cs="Arial"/>
                <w:sz w:val="28"/>
                <w:szCs w:val="28"/>
              </w:rPr>
              <w:instrText xml:space="preserve"> FORMTEXT </w:instrText>
            </w:r>
            <w:r w:rsidRPr="00353485">
              <w:rPr>
                <w:rFonts w:ascii="Calibri" w:hAnsi="Calibri" w:cs="Arial"/>
                <w:sz w:val="28"/>
                <w:szCs w:val="28"/>
              </w:rPr>
            </w:r>
            <w:r w:rsidRPr="00353485">
              <w:rPr>
                <w:rFonts w:ascii="Calibri" w:hAnsi="Calibri" w:cs="Arial"/>
                <w:sz w:val="28"/>
                <w:szCs w:val="28"/>
              </w:rPr>
              <w:fldChar w:fldCharType="separate"/>
            </w:r>
            <w:r w:rsidRPr="00353485">
              <w:rPr>
                <w:rFonts w:ascii="Calibri" w:hAnsi="Calibri" w:cs="Arial"/>
                <w:noProof/>
                <w:sz w:val="28"/>
                <w:szCs w:val="28"/>
              </w:rPr>
              <w:t>Click here to enter name</w:t>
            </w:r>
            <w:r w:rsidRPr="00353485">
              <w:rPr>
                <w:rFonts w:ascii="Calibri" w:hAnsi="Calibri" w:cs="Arial"/>
                <w:sz w:val="28"/>
                <w:szCs w:val="28"/>
              </w:rPr>
              <w:fldChar w:fldCharType="end"/>
            </w:r>
            <w:bookmarkEnd w:id="2"/>
          </w:p>
        </w:tc>
      </w:tr>
      <w:tr w:rsidR="00CA2F8D" w:rsidRPr="00353485" w14:paraId="6B9F56FA" w14:textId="77777777" w:rsidTr="00DB6606">
        <w:tc>
          <w:tcPr>
            <w:tcW w:w="4050" w:type="dxa"/>
            <w:shd w:val="pct10" w:color="auto" w:fill="auto"/>
          </w:tcPr>
          <w:p w14:paraId="5CCB6883" w14:textId="77777777" w:rsidR="00CA2F8D" w:rsidRPr="00353485" w:rsidRDefault="00CA2F8D">
            <w:pPr>
              <w:spacing w:after="120" w:line="240" w:lineRule="atLeast"/>
              <w:jc w:val="right"/>
              <w:rPr>
                <w:rFonts w:ascii="Calibri" w:hAnsi="Calibri" w:cs="Arial"/>
                <w:sz w:val="28"/>
                <w:szCs w:val="28"/>
              </w:rPr>
            </w:pPr>
            <w:r w:rsidRPr="00353485">
              <w:rPr>
                <w:rFonts w:ascii="Calibri" w:hAnsi="Calibri" w:cs="Arial"/>
                <w:sz w:val="28"/>
                <w:szCs w:val="28"/>
              </w:rPr>
              <w:t>Release Number</w:t>
            </w:r>
          </w:p>
        </w:tc>
        <w:tc>
          <w:tcPr>
            <w:tcW w:w="5788" w:type="dxa"/>
          </w:tcPr>
          <w:p w14:paraId="02755DE2" w14:textId="77777777" w:rsidR="00CA2F8D" w:rsidRPr="00353485" w:rsidRDefault="00CA2F8D">
            <w:pPr>
              <w:spacing w:after="120" w:line="240" w:lineRule="atLeast"/>
              <w:rPr>
                <w:rFonts w:ascii="Calibri" w:hAnsi="Calibri" w:cs="Arial"/>
                <w:sz w:val="28"/>
                <w:szCs w:val="28"/>
              </w:rPr>
            </w:pPr>
            <w:r w:rsidRPr="00353485">
              <w:rPr>
                <w:rFonts w:ascii="Calibri" w:hAnsi="Calibri" w:cs="Arial"/>
                <w:sz w:val="28"/>
                <w:szCs w:val="28"/>
              </w:rPr>
              <w:fldChar w:fldCharType="begin">
                <w:ffData>
                  <w:name w:val=""/>
                  <w:enabled/>
                  <w:calcOnExit w:val="0"/>
                  <w:textInput>
                    <w:default w:val="Click here to enter number"/>
                  </w:textInput>
                </w:ffData>
              </w:fldChar>
            </w:r>
            <w:r w:rsidRPr="00353485">
              <w:rPr>
                <w:rFonts w:ascii="Calibri" w:hAnsi="Calibri" w:cs="Arial"/>
                <w:sz w:val="28"/>
                <w:szCs w:val="28"/>
              </w:rPr>
              <w:instrText xml:space="preserve"> FORMTEXT </w:instrText>
            </w:r>
            <w:r w:rsidRPr="00353485">
              <w:rPr>
                <w:rFonts w:ascii="Calibri" w:hAnsi="Calibri" w:cs="Arial"/>
                <w:sz w:val="28"/>
                <w:szCs w:val="28"/>
              </w:rPr>
            </w:r>
            <w:r w:rsidRPr="00353485">
              <w:rPr>
                <w:rFonts w:ascii="Calibri" w:hAnsi="Calibri" w:cs="Arial"/>
                <w:sz w:val="28"/>
                <w:szCs w:val="28"/>
              </w:rPr>
              <w:fldChar w:fldCharType="separate"/>
            </w:r>
            <w:r w:rsidRPr="00353485">
              <w:rPr>
                <w:rFonts w:ascii="Calibri" w:hAnsi="Calibri" w:cs="Arial"/>
                <w:noProof/>
                <w:sz w:val="28"/>
                <w:szCs w:val="28"/>
              </w:rPr>
              <w:t>Click here to enter number</w:t>
            </w:r>
            <w:r w:rsidRPr="00353485">
              <w:rPr>
                <w:rFonts w:ascii="Calibri" w:hAnsi="Calibri" w:cs="Arial"/>
                <w:sz w:val="28"/>
                <w:szCs w:val="28"/>
              </w:rPr>
              <w:fldChar w:fldCharType="end"/>
            </w:r>
          </w:p>
        </w:tc>
      </w:tr>
      <w:tr w:rsidR="00CA2F8D" w:rsidRPr="00353485" w14:paraId="6C2FEEEC" w14:textId="77777777" w:rsidTr="00DB6606">
        <w:tc>
          <w:tcPr>
            <w:tcW w:w="4050" w:type="dxa"/>
            <w:shd w:val="pct10" w:color="auto" w:fill="auto"/>
          </w:tcPr>
          <w:p w14:paraId="5AD8B7A5" w14:textId="77777777" w:rsidR="00CA2F8D" w:rsidRPr="00353485" w:rsidRDefault="001F011E">
            <w:pPr>
              <w:spacing w:after="120" w:line="240" w:lineRule="atLeast"/>
              <w:jc w:val="right"/>
              <w:rPr>
                <w:rFonts w:ascii="Calibri" w:hAnsi="Calibri" w:cs="Arial"/>
                <w:sz w:val="28"/>
                <w:szCs w:val="28"/>
              </w:rPr>
            </w:pPr>
            <w:r w:rsidRPr="00353485">
              <w:rPr>
                <w:rStyle w:val="Strong"/>
                <w:rFonts w:ascii="Calibri" w:hAnsi="Calibri" w:cs="Arial"/>
                <w:b w:val="0"/>
                <w:sz w:val="28"/>
                <w:szCs w:val="28"/>
              </w:rPr>
              <w:t>PRIME</w:t>
            </w:r>
            <w:r w:rsidR="006D5CF0" w:rsidRPr="00353485">
              <w:rPr>
                <w:rStyle w:val="Strong"/>
                <w:rFonts w:ascii="Calibri" w:hAnsi="Calibri" w:cs="Arial"/>
                <w:b w:val="0"/>
                <w:sz w:val="28"/>
                <w:szCs w:val="28"/>
              </w:rPr>
              <w:t xml:space="preserve"> Clarity Project ID</w:t>
            </w:r>
          </w:p>
        </w:tc>
        <w:tc>
          <w:tcPr>
            <w:tcW w:w="5788" w:type="dxa"/>
          </w:tcPr>
          <w:p w14:paraId="470A2B67" w14:textId="77777777" w:rsidR="00CA2F8D" w:rsidRPr="00353485" w:rsidRDefault="00CA2F8D">
            <w:pPr>
              <w:spacing w:after="120" w:line="240" w:lineRule="atLeast"/>
              <w:rPr>
                <w:rFonts w:ascii="Calibri" w:hAnsi="Calibri" w:cs="Arial"/>
                <w:sz w:val="28"/>
                <w:szCs w:val="28"/>
              </w:rPr>
            </w:pPr>
            <w:r w:rsidRPr="00353485">
              <w:rPr>
                <w:rFonts w:ascii="Calibri" w:hAnsi="Calibri" w:cs="Arial"/>
                <w:sz w:val="28"/>
                <w:szCs w:val="28"/>
              </w:rPr>
              <w:fldChar w:fldCharType="begin">
                <w:ffData>
                  <w:name w:val=""/>
                  <w:enabled/>
                  <w:calcOnExit w:val="0"/>
                  <w:textInput>
                    <w:default w:val="Click here to enter number"/>
                  </w:textInput>
                </w:ffData>
              </w:fldChar>
            </w:r>
            <w:r w:rsidRPr="00353485">
              <w:rPr>
                <w:rFonts w:ascii="Calibri" w:hAnsi="Calibri" w:cs="Arial"/>
                <w:sz w:val="28"/>
                <w:szCs w:val="28"/>
              </w:rPr>
              <w:instrText xml:space="preserve"> FORMTEXT </w:instrText>
            </w:r>
            <w:r w:rsidRPr="00353485">
              <w:rPr>
                <w:rFonts w:ascii="Calibri" w:hAnsi="Calibri" w:cs="Arial"/>
                <w:sz w:val="28"/>
                <w:szCs w:val="28"/>
              </w:rPr>
            </w:r>
            <w:r w:rsidRPr="00353485">
              <w:rPr>
                <w:rFonts w:ascii="Calibri" w:hAnsi="Calibri" w:cs="Arial"/>
                <w:sz w:val="28"/>
                <w:szCs w:val="28"/>
              </w:rPr>
              <w:fldChar w:fldCharType="separate"/>
            </w:r>
            <w:r w:rsidRPr="00353485">
              <w:rPr>
                <w:rFonts w:ascii="Calibri" w:hAnsi="Calibri" w:cs="Arial"/>
                <w:noProof/>
                <w:sz w:val="28"/>
                <w:szCs w:val="28"/>
              </w:rPr>
              <w:t>Click here to enter number</w:t>
            </w:r>
            <w:r w:rsidRPr="00353485">
              <w:rPr>
                <w:rFonts w:ascii="Calibri" w:hAnsi="Calibri" w:cs="Arial"/>
                <w:sz w:val="28"/>
                <w:szCs w:val="28"/>
              </w:rPr>
              <w:fldChar w:fldCharType="end"/>
            </w:r>
          </w:p>
        </w:tc>
      </w:tr>
      <w:tr w:rsidR="00CA2F8D" w:rsidRPr="00353485" w14:paraId="0C8116CF" w14:textId="77777777" w:rsidTr="00DB6606">
        <w:tc>
          <w:tcPr>
            <w:tcW w:w="4050" w:type="dxa"/>
            <w:shd w:val="pct10" w:color="auto" w:fill="auto"/>
          </w:tcPr>
          <w:p w14:paraId="05EDD224" w14:textId="77777777" w:rsidR="00CA2F8D" w:rsidRPr="00353485" w:rsidRDefault="00CA2F8D">
            <w:pPr>
              <w:spacing w:after="120" w:line="240" w:lineRule="atLeast"/>
              <w:jc w:val="right"/>
              <w:rPr>
                <w:rFonts w:ascii="Calibri" w:hAnsi="Calibri" w:cs="Arial"/>
                <w:sz w:val="28"/>
                <w:szCs w:val="28"/>
              </w:rPr>
            </w:pPr>
            <w:r w:rsidRPr="00353485">
              <w:rPr>
                <w:rFonts w:ascii="Calibri" w:hAnsi="Calibri" w:cs="Arial"/>
                <w:sz w:val="28"/>
                <w:szCs w:val="28"/>
              </w:rPr>
              <w:t>Component Name</w:t>
            </w:r>
          </w:p>
        </w:tc>
        <w:tc>
          <w:tcPr>
            <w:tcW w:w="5788" w:type="dxa"/>
          </w:tcPr>
          <w:p w14:paraId="0FA3730B" w14:textId="6FCA1825" w:rsidR="00CA2F8D" w:rsidRPr="00353485" w:rsidRDefault="00577F62">
            <w:pPr>
              <w:spacing w:after="120" w:line="240" w:lineRule="atLeast"/>
              <w:rPr>
                <w:rFonts w:ascii="Calibri" w:hAnsi="Calibri" w:cs="Arial"/>
                <w:sz w:val="28"/>
                <w:szCs w:val="28"/>
              </w:rPr>
            </w:pPr>
            <w:r w:rsidRPr="00577F62">
              <w:rPr>
                <w:rFonts w:ascii="Calibri" w:hAnsi="Calibri" w:cs="Arial" w:hint="eastAsia"/>
                <w:sz w:val="28"/>
                <w:szCs w:val="28"/>
              </w:rPr>
              <w:t>CIFS</w:t>
            </w:r>
            <w:r>
              <w:rPr>
                <w:rFonts w:ascii="Calibri" w:hAnsi="Calibri" w:cs="Arial"/>
                <w:sz w:val="28"/>
                <w:szCs w:val="28"/>
              </w:rPr>
              <w:t xml:space="preserve"> Backup</w:t>
            </w:r>
          </w:p>
        </w:tc>
      </w:tr>
      <w:tr w:rsidR="00CA2F8D" w:rsidRPr="00353485" w14:paraId="3C57FBCF" w14:textId="77777777" w:rsidTr="00DB6606">
        <w:tc>
          <w:tcPr>
            <w:tcW w:w="4050" w:type="dxa"/>
            <w:shd w:val="pct10" w:color="auto" w:fill="auto"/>
          </w:tcPr>
          <w:p w14:paraId="4F54C450" w14:textId="77777777" w:rsidR="00CA2F8D" w:rsidRPr="00353485" w:rsidRDefault="00CA2F8D">
            <w:pPr>
              <w:spacing w:after="120" w:line="240" w:lineRule="atLeast"/>
              <w:jc w:val="right"/>
              <w:rPr>
                <w:rFonts w:ascii="Calibri" w:hAnsi="Calibri" w:cs="Arial"/>
                <w:sz w:val="28"/>
                <w:szCs w:val="28"/>
              </w:rPr>
            </w:pPr>
            <w:r w:rsidRPr="00353485">
              <w:rPr>
                <w:rFonts w:ascii="Calibri" w:hAnsi="Calibri" w:cs="Arial"/>
                <w:sz w:val="28"/>
                <w:szCs w:val="28"/>
              </w:rPr>
              <w:t>Author</w:t>
            </w:r>
          </w:p>
        </w:tc>
        <w:tc>
          <w:tcPr>
            <w:tcW w:w="5788" w:type="dxa"/>
          </w:tcPr>
          <w:p w14:paraId="01FC04FC" w14:textId="77777777" w:rsidR="00CA2F8D" w:rsidRPr="00353485" w:rsidRDefault="00CA2F8D">
            <w:pPr>
              <w:spacing w:after="120" w:line="240" w:lineRule="atLeast"/>
              <w:rPr>
                <w:rFonts w:ascii="Calibri" w:hAnsi="Calibri" w:cs="Arial"/>
                <w:sz w:val="28"/>
                <w:szCs w:val="28"/>
              </w:rPr>
            </w:pPr>
            <w:r w:rsidRPr="00353485">
              <w:rPr>
                <w:rFonts w:ascii="Calibri" w:hAnsi="Calibri" w:cs="Arial"/>
                <w:sz w:val="28"/>
                <w:szCs w:val="28"/>
              </w:rPr>
              <w:fldChar w:fldCharType="begin">
                <w:ffData>
                  <w:name w:val=""/>
                  <w:enabled/>
                  <w:calcOnExit w:val="0"/>
                  <w:textInput>
                    <w:default w:val="Click here and enter name(s)"/>
                  </w:textInput>
                </w:ffData>
              </w:fldChar>
            </w:r>
            <w:r w:rsidRPr="00353485">
              <w:rPr>
                <w:rFonts w:ascii="Calibri" w:hAnsi="Calibri" w:cs="Arial"/>
                <w:sz w:val="28"/>
                <w:szCs w:val="28"/>
              </w:rPr>
              <w:instrText xml:space="preserve"> FORMTEXT </w:instrText>
            </w:r>
            <w:r w:rsidRPr="00353485">
              <w:rPr>
                <w:rFonts w:ascii="Calibri" w:hAnsi="Calibri" w:cs="Arial"/>
                <w:sz w:val="28"/>
                <w:szCs w:val="28"/>
              </w:rPr>
            </w:r>
            <w:r w:rsidRPr="00353485">
              <w:rPr>
                <w:rFonts w:ascii="Calibri" w:hAnsi="Calibri" w:cs="Arial"/>
                <w:sz w:val="28"/>
                <w:szCs w:val="28"/>
              </w:rPr>
              <w:fldChar w:fldCharType="separate"/>
            </w:r>
            <w:r w:rsidRPr="00353485">
              <w:rPr>
                <w:rFonts w:ascii="Calibri" w:hAnsi="Calibri" w:cs="Arial"/>
                <w:sz w:val="28"/>
                <w:szCs w:val="28"/>
              </w:rPr>
              <w:t>Click here and enter name(s)</w:t>
            </w:r>
            <w:r w:rsidRPr="00353485">
              <w:rPr>
                <w:rFonts w:ascii="Calibri" w:hAnsi="Calibri" w:cs="Arial"/>
                <w:sz w:val="28"/>
                <w:szCs w:val="28"/>
              </w:rPr>
              <w:fldChar w:fldCharType="end"/>
            </w:r>
          </w:p>
        </w:tc>
      </w:tr>
      <w:tr w:rsidR="00CA2F8D" w:rsidRPr="00353485" w14:paraId="17AC2870" w14:textId="77777777" w:rsidTr="00DB6606">
        <w:tc>
          <w:tcPr>
            <w:tcW w:w="4050" w:type="dxa"/>
            <w:shd w:val="pct10" w:color="auto" w:fill="auto"/>
          </w:tcPr>
          <w:p w14:paraId="1663F9E3" w14:textId="77777777" w:rsidR="00CA2F8D" w:rsidRPr="00353485" w:rsidRDefault="00CA2F8D">
            <w:pPr>
              <w:spacing w:after="120" w:line="240" w:lineRule="atLeast"/>
              <w:jc w:val="right"/>
              <w:rPr>
                <w:rFonts w:ascii="Calibri" w:hAnsi="Calibri" w:cs="Arial"/>
                <w:sz w:val="28"/>
                <w:szCs w:val="28"/>
              </w:rPr>
            </w:pPr>
            <w:r w:rsidRPr="00353485">
              <w:rPr>
                <w:rFonts w:ascii="Calibri" w:hAnsi="Calibri" w:cs="Arial"/>
                <w:sz w:val="28"/>
                <w:szCs w:val="28"/>
              </w:rPr>
              <w:t>Revision</w:t>
            </w:r>
          </w:p>
        </w:tc>
        <w:tc>
          <w:tcPr>
            <w:tcW w:w="5788" w:type="dxa"/>
          </w:tcPr>
          <w:p w14:paraId="14764119" w14:textId="77777777" w:rsidR="00CA2F8D" w:rsidRPr="00353485" w:rsidRDefault="00CA2F8D">
            <w:pPr>
              <w:spacing w:after="120" w:line="240" w:lineRule="atLeast"/>
              <w:rPr>
                <w:rFonts w:ascii="Calibri" w:hAnsi="Calibri" w:cs="Arial"/>
                <w:sz w:val="28"/>
                <w:szCs w:val="28"/>
              </w:rPr>
            </w:pPr>
          </w:p>
        </w:tc>
      </w:tr>
    </w:tbl>
    <w:p w14:paraId="429807AF" w14:textId="77777777" w:rsidR="00CA2F8D" w:rsidRPr="00353485" w:rsidRDefault="00CA2F8D">
      <w:pPr>
        <w:rPr>
          <w:rFonts w:ascii="Calibri" w:hAnsi="Calibri" w:cs="Arial"/>
          <w:b/>
          <w:caps/>
          <w:sz w:val="20"/>
        </w:rPr>
      </w:pPr>
    </w:p>
    <w:p w14:paraId="5D6BAADA" w14:textId="77777777" w:rsidR="00CA2F8D" w:rsidRPr="00353485" w:rsidRDefault="00CA2F8D" w:rsidP="00AE4BB8">
      <w:pPr>
        <w:rPr>
          <w:rFonts w:ascii="Calibri" w:hAnsi="Calibri" w:cs="Arial"/>
          <w:b/>
          <w:bCs/>
          <w:sz w:val="20"/>
        </w:rPr>
      </w:pPr>
      <w:r w:rsidRPr="00353485">
        <w:rPr>
          <w:rFonts w:ascii="Calibri" w:hAnsi="Calibri" w:cs="Arial"/>
          <w:b/>
          <w:caps/>
          <w:sz w:val="24"/>
        </w:rPr>
        <w:tab/>
      </w:r>
      <w:r w:rsidRPr="00353485">
        <w:rPr>
          <w:rFonts w:ascii="Calibri" w:hAnsi="Calibri" w:cs="Arial"/>
          <w:b/>
          <w:caps/>
          <w:sz w:val="24"/>
        </w:rPr>
        <w:tab/>
      </w:r>
      <w:r w:rsidRPr="00353485">
        <w:rPr>
          <w:rFonts w:ascii="Calibri" w:hAnsi="Calibri" w:cs="Arial"/>
          <w:b/>
          <w:caps/>
          <w:sz w:val="24"/>
        </w:rPr>
        <w:tab/>
      </w:r>
      <w:r w:rsidRPr="00353485">
        <w:rPr>
          <w:rFonts w:ascii="Calibri" w:hAnsi="Calibri" w:cs="Arial"/>
          <w:b/>
          <w:caps/>
          <w:sz w:val="24"/>
        </w:rPr>
        <w:tab/>
      </w:r>
      <w:r w:rsidRPr="00353485">
        <w:rPr>
          <w:rFonts w:ascii="Calibri" w:hAnsi="Calibri" w:cs="Arial"/>
          <w:b/>
          <w:caps/>
          <w:sz w:val="24"/>
        </w:rPr>
        <w:tab/>
      </w:r>
      <w:r w:rsidRPr="00353485">
        <w:rPr>
          <w:rFonts w:ascii="Calibri" w:hAnsi="Calibri" w:cs="Arial"/>
          <w:b/>
          <w:bCs/>
          <w:sz w:val="24"/>
        </w:rPr>
        <w:t>Responsibility List</w:t>
      </w:r>
    </w:p>
    <w:tbl>
      <w:tblPr>
        <w:tblpPr w:leftFromText="180" w:rightFromText="180" w:vertAnchor="text" w:horzAnchor="margin" w:tblpXSpec="center" w:tblpY="180"/>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78"/>
        <w:gridCol w:w="4590"/>
      </w:tblGrid>
      <w:tr w:rsidR="00C47269" w:rsidRPr="00353485" w14:paraId="69E42554" w14:textId="77777777" w:rsidTr="00BA00F9">
        <w:trPr>
          <w:tblHeader/>
        </w:trPr>
        <w:tc>
          <w:tcPr>
            <w:tcW w:w="4878" w:type="dxa"/>
            <w:shd w:val="pct30" w:color="auto" w:fill="auto"/>
          </w:tcPr>
          <w:p w14:paraId="068644B7" w14:textId="77777777" w:rsidR="00C47269" w:rsidRPr="00353485" w:rsidRDefault="00C47269">
            <w:pPr>
              <w:keepNext/>
              <w:keepLines/>
              <w:rPr>
                <w:rFonts w:ascii="Calibri" w:hAnsi="Calibri" w:cs="Arial"/>
                <w:sz w:val="24"/>
                <w:szCs w:val="24"/>
              </w:rPr>
            </w:pPr>
            <w:r w:rsidRPr="00353485">
              <w:rPr>
                <w:rFonts w:ascii="Calibri" w:hAnsi="Calibri" w:cs="Arial"/>
                <w:sz w:val="24"/>
                <w:szCs w:val="24"/>
              </w:rPr>
              <w:t>Action</w:t>
            </w:r>
          </w:p>
        </w:tc>
        <w:tc>
          <w:tcPr>
            <w:tcW w:w="4590" w:type="dxa"/>
            <w:shd w:val="pct30" w:color="auto" w:fill="auto"/>
          </w:tcPr>
          <w:p w14:paraId="6806D9F3" w14:textId="77777777" w:rsidR="00C47269" w:rsidRPr="00353485" w:rsidRDefault="00C47269">
            <w:pPr>
              <w:keepNext/>
              <w:keepLines/>
              <w:rPr>
                <w:rFonts w:ascii="Calibri" w:hAnsi="Calibri" w:cs="Arial"/>
                <w:sz w:val="24"/>
                <w:szCs w:val="24"/>
              </w:rPr>
            </w:pPr>
            <w:r w:rsidRPr="00353485">
              <w:rPr>
                <w:rFonts w:ascii="Calibri" w:hAnsi="Calibri" w:cs="Arial"/>
                <w:sz w:val="24"/>
                <w:szCs w:val="24"/>
              </w:rPr>
              <w:t>Responsibility</w:t>
            </w:r>
          </w:p>
        </w:tc>
      </w:tr>
      <w:tr w:rsidR="00C47269" w:rsidRPr="00353485" w14:paraId="50923A3C" w14:textId="77777777" w:rsidTr="00BA00F9">
        <w:tc>
          <w:tcPr>
            <w:tcW w:w="4878" w:type="dxa"/>
          </w:tcPr>
          <w:p w14:paraId="7078F07D" w14:textId="77777777" w:rsidR="00C47269" w:rsidRPr="00353485" w:rsidRDefault="00C47269">
            <w:pPr>
              <w:keepNext/>
              <w:keepLines/>
              <w:spacing w:before="20" w:after="20"/>
              <w:rPr>
                <w:rFonts w:ascii="Calibri" w:hAnsi="Calibri" w:cs="Arial"/>
                <w:sz w:val="24"/>
                <w:szCs w:val="24"/>
              </w:rPr>
            </w:pPr>
            <w:r w:rsidRPr="00353485">
              <w:rPr>
                <w:rFonts w:ascii="Calibri" w:hAnsi="Calibri" w:cs="Arial"/>
                <w:sz w:val="24"/>
                <w:szCs w:val="24"/>
              </w:rPr>
              <w:t>Owner</w:t>
            </w:r>
          </w:p>
        </w:tc>
        <w:tc>
          <w:tcPr>
            <w:tcW w:w="4590" w:type="dxa"/>
          </w:tcPr>
          <w:p w14:paraId="6AAED79B" w14:textId="77777777" w:rsidR="00C47269" w:rsidRPr="00353485" w:rsidRDefault="00C47269">
            <w:pPr>
              <w:keepNext/>
              <w:keepLines/>
              <w:spacing w:before="20" w:after="20"/>
              <w:rPr>
                <w:rFonts w:ascii="Calibri" w:hAnsi="Calibri" w:cs="Arial"/>
                <w:sz w:val="24"/>
                <w:szCs w:val="24"/>
              </w:rPr>
            </w:pPr>
            <w:r w:rsidRPr="00353485">
              <w:rPr>
                <w:rFonts w:ascii="Calibri" w:hAnsi="Calibri" w:cs="Arial"/>
                <w:sz w:val="24"/>
                <w:szCs w:val="24"/>
              </w:rPr>
              <w:t>Development Manager</w:t>
            </w:r>
          </w:p>
        </w:tc>
      </w:tr>
      <w:tr w:rsidR="00C47269" w:rsidRPr="00353485" w14:paraId="2A4E355A" w14:textId="77777777" w:rsidTr="00BA00F9">
        <w:tc>
          <w:tcPr>
            <w:tcW w:w="4878" w:type="dxa"/>
          </w:tcPr>
          <w:p w14:paraId="14D10357" w14:textId="77777777" w:rsidR="00C47269" w:rsidRPr="00353485" w:rsidRDefault="00C47269">
            <w:pPr>
              <w:rPr>
                <w:rFonts w:ascii="Calibri" w:hAnsi="Calibri"/>
                <w:sz w:val="24"/>
                <w:szCs w:val="24"/>
              </w:rPr>
            </w:pPr>
            <w:r w:rsidRPr="00353485">
              <w:rPr>
                <w:rFonts w:ascii="Calibri" w:hAnsi="Calibri" w:cs="Arial"/>
                <w:sz w:val="24"/>
                <w:szCs w:val="24"/>
              </w:rPr>
              <w:t>Primary Peer Review</w:t>
            </w:r>
          </w:p>
        </w:tc>
        <w:tc>
          <w:tcPr>
            <w:tcW w:w="4590" w:type="dxa"/>
          </w:tcPr>
          <w:p w14:paraId="3179D787" w14:textId="77777777" w:rsidR="00C47269" w:rsidRPr="00353485" w:rsidRDefault="00C47269">
            <w:pPr>
              <w:keepNext/>
              <w:keepLines/>
              <w:spacing w:before="20" w:after="20"/>
              <w:rPr>
                <w:rFonts w:ascii="Calibri" w:hAnsi="Calibri" w:cs="Arial"/>
                <w:sz w:val="24"/>
                <w:szCs w:val="24"/>
              </w:rPr>
            </w:pPr>
            <w:r w:rsidRPr="00353485">
              <w:rPr>
                <w:rFonts w:ascii="Calibri" w:hAnsi="Calibri" w:cs="Arial"/>
                <w:sz w:val="24"/>
                <w:szCs w:val="24"/>
              </w:rPr>
              <w:t>QA Manager</w:t>
            </w:r>
          </w:p>
        </w:tc>
      </w:tr>
      <w:tr w:rsidR="00C47269" w:rsidRPr="00353485" w14:paraId="3F2599D1" w14:textId="77777777" w:rsidTr="00BA00F9">
        <w:tc>
          <w:tcPr>
            <w:tcW w:w="4878" w:type="dxa"/>
          </w:tcPr>
          <w:p w14:paraId="15619956" w14:textId="77777777" w:rsidR="00C47269" w:rsidRPr="00353485" w:rsidRDefault="00C47269">
            <w:pPr>
              <w:rPr>
                <w:rFonts w:ascii="Calibri" w:hAnsi="Calibri"/>
                <w:sz w:val="24"/>
                <w:szCs w:val="24"/>
              </w:rPr>
            </w:pPr>
            <w:r w:rsidRPr="00353485">
              <w:rPr>
                <w:rFonts w:ascii="Calibri" w:hAnsi="Calibri" w:cs="Arial"/>
                <w:sz w:val="24"/>
                <w:szCs w:val="24"/>
              </w:rPr>
              <w:t>Primary Peer Review</w:t>
            </w:r>
          </w:p>
        </w:tc>
        <w:tc>
          <w:tcPr>
            <w:tcW w:w="4590" w:type="dxa"/>
          </w:tcPr>
          <w:p w14:paraId="5C443156" w14:textId="77777777" w:rsidR="00C47269" w:rsidRPr="00353485" w:rsidRDefault="00C47269">
            <w:pPr>
              <w:keepNext/>
              <w:keepLines/>
              <w:spacing w:before="20" w:after="20"/>
              <w:rPr>
                <w:rFonts w:ascii="Calibri" w:hAnsi="Calibri" w:cs="Arial"/>
                <w:sz w:val="24"/>
                <w:szCs w:val="24"/>
              </w:rPr>
            </w:pPr>
            <w:r w:rsidRPr="00353485">
              <w:rPr>
                <w:rFonts w:ascii="Calibri" w:hAnsi="Calibri" w:cs="Arial"/>
                <w:sz w:val="24"/>
                <w:szCs w:val="24"/>
              </w:rPr>
              <w:t>Sustaining Engineering Manager</w:t>
            </w:r>
          </w:p>
        </w:tc>
      </w:tr>
      <w:tr w:rsidR="00C47269" w:rsidRPr="00353485" w14:paraId="65B22097" w14:textId="77777777" w:rsidTr="00BA00F9">
        <w:tc>
          <w:tcPr>
            <w:tcW w:w="4878" w:type="dxa"/>
          </w:tcPr>
          <w:p w14:paraId="208ABE25" w14:textId="77777777" w:rsidR="00C47269" w:rsidRPr="00353485" w:rsidRDefault="00C47269">
            <w:pPr>
              <w:rPr>
                <w:rFonts w:ascii="Calibri" w:hAnsi="Calibri"/>
                <w:sz w:val="24"/>
                <w:szCs w:val="24"/>
              </w:rPr>
            </w:pPr>
            <w:r w:rsidRPr="00353485">
              <w:rPr>
                <w:rFonts w:ascii="Calibri" w:hAnsi="Calibri" w:cs="Arial"/>
                <w:sz w:val="24"/>
                <w:szCs w:val="24"/>
              </w:rPr>
              <w:t>Primary Peer Review</w:t>
            </w:r>
          </w:p>
        </w:tc>
        <w:tc>
          <w:tcPr>
            <w:tcW w:w="4590" w:type="dxa"/>
          </w:tcPr>
          <w:p w14:paraId="05AD5568" w14:textId="77777777" w:rsidR="00C47269" w:rsidRPr="00353485" w:rsidRDefault="00C47269" w:rsidP="00423A24">
            <w:pPr>
              <w:keepNext/>
              <w:keepLines/>
              <w:spacing w:before="20" w:after="20"/>
              <w:rPr>
                <w:rFonts w:ascii="Calibri" w:hAnsi="Calibri" w:cs="Arial"/>
                <w:sz w:val="24"/>
                <w:szCs w:val="24"/>
              </w:rPr>
            </w:pPr>
            <w:r w:rsidRPr="00353485">
              <w:rPr>
                <w:rFonts w:ascii="Calibri" w:hAnsi="Calibri" w:cs="Arial"/>
                <w:sz w:val="24"/>
                <w:szCs w:val="24"/>
              </w:rPr>
              <w:t xml:space="preserve">Tech </w:t>
            </w:r>
            <w:r w:rsidR="00423A24" w:rsidRPr="00353485">
              <w:rPr>
                <w:rFonts w:ascii="Calibri" w:hAnsi="Calibri" w:cs="Arial"/>
                <w:sz w:val="24"/>
                <w:szCs w:val="24"/>
              </w:rPr>
              <w:t>Info.</w:t>
            </w:r>
            <w:r w:rsidRPr="00353485">
              <w:rPr>
                <w:rFonts w:ascii="Calibri" w:hAnsi="Calibri" w:cs="Arial"/>
                <w:sz w:val="24"/>
                <w:szCs w:val="24"/>
              </w:rPr>
              <w:t xml:space="preserve"> Manager</w:t>
            </w:r>
          </w:p>
        </w:tc>
      </w:tr>
      <w:tr w:rsidR="00C47269" w:rsidRPr="00353485" w14:paraId="469D34BB" w14:textId="77777777" w:rsidTr="00BA00F9">
        <w:tc>
          <w:tcPr>
            <w:tcW w:w="4878" w:type="dxa"/>
          </w:tcPr>
          <w:p w14:paraId="7D992854" w14:textId="77777777" w:rsidR="00C47269" w:rsidRPr="00353485" w:rsidRDefault="00DF5EF6" w:rsidP="00DF5EF6">
            <w:pPr>
              <w:rPr>
                <w:rFonts w:ascii="Calibri" w:hAnsi="Calibri"/>
                <w:sz w:val="24"/>
                <w:szCs w:val="24"/>
              </w:rPr>
            </w:pPr>
            <w:r w:rsidRPr="00353485">
              <w:rPr>
                <w:rFonts w:ascii="Calibri" w:hAnsi="Calibri" w:cs="Arial"/>
                <w:sz w:val="24"/>
                <w:szCs w:val="24"/>
              </w:rPr>
              <w:t>Primary</w:t>
            </w:r>
            <w:r w:rsidR="00C47269" w:rsidRPr="00353485">
              <w:rPr>
                <w:rFonts w:ascii="Calibri" w:hAnsi="Calibri" w:cs="Arial"/>
                <w:sz w:val="24"/>
                <w:szCs w:val="24"/>
              </w:rPr>
              <w:t xml:space="preserve"> Peer Review</w:t>
            </w:r>
          </w:p>
        </w:tc>
        <w:tc>
          <w:tcPr>
            <w:tcW w:w="4590" w:type="dxa"/>
          </w:tcPr>
          <w:p w14:paraId="77AD18CC" w14:textId="77777777" w:rsidR="00C47269" w:rsidRPr="00353485" w:rsidRDefault="00DF5EF6" w:rsidP="00E92531">
            <w:pPr>
              <w:keepNext/>
              <w:keepLines/>
              <w:spacing w:before="20" w:after="20"/>
              <w:rPr>
                <w:rFonts w:ascii="Calibri" w:hAnsi="Calibri" w:cs="Arial"/>
                <w:sz w:val="24"/>
                <w:szCs w:val="24"/>
              </w:rPr>
            </w:pPr>
            <w:r w:rsidRPr="00353485">
              <w:rPr>
                <w:rFonts w:ascii="Calibri" w:hAnsi="Calibri" w:cs="Arial"/>
                <w:sz w:val="24"/>
                <w:szCs w:val="24"/>
              </w:rPr>
              <w:t>Support Delivery Managers</w:t>
            </w:r>
          </w:p>
        </w:tc>
      </w:tr>
      <w:tr w:rsidR="00E21CC9" w:rsidRPr="00353485" w14:paraId="51AA5EA8" w14:textId="77777777" w:rsidTr="00BA00F9">
        <w:tc>
          <w:tcPr>
            <w:tcW w:w="4878" w:type="dxa"/>
          </w:tcPr>
          <w:p w14:paraId="17FCD60F" w14:textId="77777777" w:rsidR="00E21CC9" w:rsidRPr="00353485" w:rsidRDefault="00E21CC9">
            <w:pPr>
              <w:rPr>
                <w:rFonts w:ascii="Calibri" w:hAnsi="Calibri" w:cs="Arial"/>
                <w:sz w:val="24"/>
                <w:szCs w:val="24"/>
              </w:rPr>
            </w:pPr>
            <w:r w:rsidRPr="00353485">
              <w:rPr>
                <w:rFonts w:ascii="Calibri" w:hAnsi="Calibri" w:cs="Arial"/>
                <w:sz w:val="24"/>
                <w:szCs w:val="24"/>
              </w:rPr>
              <w:t>Secondary Peer Review</w:t>
            </w:r>
          </w:p>
        </w:tc>
        <w:tc>
          <w:tcPr>
            <w:tcW w:w="4590" w:type="dxa"/>
          </w:tcPr>
          <w:p w14:paraId="59ACB50B" w14:textId="77777777" w:rsidR="00E21CC9" w:rsidRPr="00353485" w:rsidRDefault="00E21CC9" w:rsidP="00E92531">
            <w:pPr>
              <w:keepNext/>
              <w:keepLines/>
              <w:spacing w:before="20" w:after="20"/>
              <w:rPr>
                <w:rFonts w:ascii="Calibri" w:hAnsi="Calibri" w:cs="Arial"/>
                <w:color w:val="000000"/>
                <w:sz w:val="24"/>
                <w:szCs w:val="24"/>
              </w:rPr>
            </w:pPr>
            <w:r w:rsidRPr="00353485">
              <w:rPr>
                <w:rFonts w:ascii="Calibri" w:hAnsi="Calibri" w:cs="Arial"/>
                <w:color w:val="000000"/>
                <w:sz w:val="24"/>
                <w:szCs w:val="24"/>
              </w:rPr>
              <w:t>SPT PRJ-Support SME</w:t>
            </w:r>
          </w:p>
        </w:tc>
      </w:tr>
      <w:tr w:rsidR="00C47269" w:rsidRPr="00353485" w14:paraId="0A2E607C" w14:textId="77777777" w:rsidTr="00BA00F9">
        <w:tc>
          <w:tcPr>
            <w:tcW w:w="4878" w:type="dxa"/>
          </w:tcPr>
          <w:p w14:paraId="0FFE2FF2" w14:textId="77777777" w:rsidR="00C47269" w:rsidRPr="00353485" w:rsidRDefault="00C47269">
            <w:pPr>
              <w:rPr>
                <w:rFonts w:ascii="Calibri" w:hAnsi="Calibri"/>
                <w:sz w:val="24"/>
                <w:szCs w:val="24"/>
              </w:rPr>
            </w:pPr>
            <w:r w:rsidRPr="00353485">
              <w:rPr>
                <w:rFonts w:ascii="Calibri" w:hAnsi="Calibri" w:cs="Arial"/>
                <w:sz w:val="24"/>
                <w:szCs w:val="24"/>
              </w:rPr>
              <w:t>Secondary Peer Review</w:t>
            </w:r>
          </w:p>
        </w:tc>
        <w:tc>
          <w:tcPr>
            <w:tcW w:w="4590" w:type="dxa"/>
          </w:tcPr>
          <w:p w14:paraId="25821362" w14:textId="77777777" w:rsidR="00C47269" w:rsidRPr="00353485" w:rsidRDefault="00EB689E" w:rsidP="00EB689E">
            <w:pPr>
              <w:keepNext/>
              <w:keepLines/>
              <w:spacing w:before="20" w:after="20"/>
              <w:rPr>
                <w:rFonts w:ascii="Calibri" w:hAnsi="Calibri" w:cs="Arial"/>
                <w:color w:val="000000"/>
                <w:sz w:val="24"/>
                <w:szCs w:val="24"/>
              </w:rPr>
            </w:pPr>
            <w:r>
              <w:rPr>
                <w:rFonts w:ascii="Calibri" w:hAnsi="Calibri" w:cs="Arial"/>
                <w:color w:val="000000"/>
                <w:sz w:val="24"/>
                <w:szCs w:val="24"/>
              </w:rPr>
              <w:t>Localization</w:t>
            </w:r>
            <w:r w:rsidRPr="00353485">
              <w:rPr>
                <w:rFonts w:ascii="Calibri" w:hAnsi="Calibri" w:cs="Arial"/>
                <w:color w:val="000000"/>
                <w:sz w:val="24"/>
                <w:szCs w:val="24"/>
              </w:rPr>
              <w:t xml:space="preserve"> </w:t>
            </w:r>
            <w:r>
              <w:rPr>
                <w:rFonts w:ascii="Calibri" w:hAnsi="Calibri" w:cs="Arial"/>
                <w:color w:val="000000"/>
                <w:sz w:val="24"/>
                <w:szCs w:val="24"/>
              </w:rPr>
              <w:t>Delivery</w:t>
            </w:r>
            <w:r w:rsidRPr="00353485">
              <w:rPr>
                <w:rFonts w:ascii="Calibri" w:hAnsi="Calibri" w:cs="Arial"/>
                <w:color w:val="000000"/>
                <w:sz w:val="24"/>
                <w:szCs w:val="24"/>
              </w:rPr>
              <w:t xml:space="preserve"> </w:t>
            </w:r>
            <w:r w:rsidR="00C47269" w:rsidRPr="00353485">
              <w:rPr>
                <w:rFonts w:ascii="Calibri" w:hAnsi="Calibri" w:cs="Arial"/>
                <w:color w:val="000000"/>
                <w:sz w:val="24"/>
                <w:szCs w:val="24"/>
              </w:rPr>
              <w:t xml:space="preserve">Manager </w:t>
            </w:r>
          </w:p>
        </w:tc>
      </w:tr>
      <w:tr w:rsidR="00C47269" w:rsidRPr="00353485" w14:paraId="0B91FA9F" w14:textId="77777777" w:rsidTr="00BA00F9">
        <w:tc>
          <w:tcPr>
            <w:tcW w:w="4878" w:type="dxa"/>
          </w:tcPr>
          <w:p w14:paraId="30382C45" w14:textId="77777777" w:rsidR="00C47269" w:rsidRPr="00353485" w:rsidRDefault="00C47269">
            <w:pPr>
              <w:rPr>
                <w:rFonts w:ascii="Calibri" w:hAnsi="Calibri"/>
                <w:sz w:val="24"/>
                <w:szCs w:val="24"/>
              </w:rPr>
            </w:pPr>
            <w:r w:rsidRPr="00353485">
              <w:rPr>
                <w:rFonts w:ascii="Calibri" w:hAnsi="Calibri" w:cs="Arial"/>
                <w:sz w:val="24"/>
                <w:szCs w:val="24"/>
              </w:rPr>
              <w:t>Secondary Peer Review</w:t>
            </w:r>
          </w:p>
        </w:tc>
        <w:tc>
          <w:tcPr>
            <w:tcW w:w="4590" w:type="dxa"/>
          </w:tcPr>
          <w:p w14:paraId="760727E2" w14:textId="77777777" w:rsidR="00C47269" w:rsidRPr="00353485" w:rsidRDefault="00C47269" w:rsidP="00E92531">
            <w:pPr>
              <w:keepNext/>
              <w:keepLines/>
              <w:spacing w:before="20" w:after="20"/>
              <w:rPr>
                <w:rFonts w:ascii="Calibri" w:hAnsi="Calibri" w:cs="Arial"/>
                <w:sz w:val="24"/>
                <w:szCs w:val="24"/>
              </w:rPr>
            </w:pPr>
            <w:r w:rsidRPr="00353485">
              <w:rPr>
                <w:rFonts w:ascii="Calibri" w:hAnsi="Calibri" w:cs="Arial"/>
                <w:sz w:val="24"/>
                <w:szCs w:val="24"/>
              </w:rPr>
              <w:t>GIS Manager</w:t>
            </w:r>
          </w:p>
        </w:tc>
      </w:tr>
      <w:tr w:rsidR="00DB6606" w:rsidRPr="00353485" w14:paraId="626F5C6C" w14:textId="77777777" w:rsidTr="00BA00F9">
        <w:tc>
          <w:tcPr>
            <w:tcW w:w="4878" w:type="dxa"/>
          </w:tcPr>
          <w:p w14:paraId="7A48606D" w14:textId="77777777" w:rsidR="00DB6606" w:rsidRPr="00353485" w:rsidRDefault="00DB6606">
            <w:pPr>
              <w:rPr>
                <w:rFonts w:ascii="Calibri" w:hAnsi="Calibri" w:cs="Arial"/>
                <w:sz w:val="24"/>
                <w:szCs w:val="24"/>
              </w:rPr>
            </w:pPr>
            <w:r w:rsidRPr="00353485">
              <w:rPr>
                <w:rFonts w:ascii="Calibri" w:hAnsi="Calibri" w:cs="Arial"/>
                <w:sz w:val="24"/>
                <w:szCs w:val="24"/>
              </w:rPr>
              <w:t>Secondary Peer Review</w:t>
            </w:r>
          </w:p>
        </w:tc>
        <w:tc>
          <w:tcPr>
            <w:tcW w:w="4590" w:type="dxa"/>
          </w:tcPr>
          <w:p w14:paraId="45A83E6B" w14:textId="77777777" w:rsidR="00DB6606" w:rsidRPr="00353485" w:rsidRDefault="00DB6606" w:rsidP="00E92531">
            <w:pPr>
              <w:keepNext/>
              <w:keepLines/>
              <w:spacing w:before="20" w:after="20"/>
              <w:rPr>
                <w:rFonts w:ascii="Calibri" w:hAnsi="Calibri" w:cs="Arial"/>
                <w:sz w:val="24"/>
                <w:szCs w:val="24"/>
              </w:rPr>
            </w:pPr>
            <w:r w:rsidRPr="00353485">
              <w:rPr>
                <w:rFonts w:ascii="Calibri" w:hAnsi="Calibri" w:cs="Arial"/>
                <w:sz w:val="24"/>
                <w:szCs w:val="24"/>
              </w:rPr>
              <w:t>Product Manager</w:t>
            </w:r>
          </w:p>
        </w:tc>
      </w:tr>
    </w:tbl>
    <w:p w14:paraId="653974FF" w14:textId="77777777" w:rsidR="00BA00F9" w:rsidRDefault="00BA00F9" w:rsidP="006D09E2">
      <w:pPr>
        <w:autoSpaceDE w:val="0"/>
        <w:autoSpaceDN w:val="0"/>
        <w:adjustRightInd w:val="0"/>
        <w:rPr>
          <w:rFonts w:ascii="Calibri" w:hAnsi="Calibri" w:cs="Arial"/>
          <w:b/>
          <w:bCs/>
          <w:sz w:val="24"/>
          <w:szCs w:val="24"/>
        </w:rPr>
      </w:pPr>
    </w:p>
    <w:p w14:paraId="684A4BB4" w14:textId="77777777" w:rsidR="00CA2F8D" w:rsidRDefault="00AE4BB8" w:rsidP="00BA00F9">
      <w:pPr>
        <w:autoSpaceDE w:val="0"/>
        <w:autoSpaceDN w:val="0"/>
        <w:adjustRightInd w:val="0"/>
        <w:spacing w:line="240" w:lineRule="exact"/>
        <w:rPr>
          <w:rFonts w:ascii="Calibri" w:hAnsi="Calibri" w:cs="Arial"/>
          <w:bCs/>
          <w:sz w:val="24"/>
          <w:szCs w:val="24"/>
        </w:rPr>
      </w:pPr>
      <w:r w:rsidRPr="00353485">
        <w:rPr>
          <w:rFonts w:ascii="Calibri" w:hAnsi="Calibri" w:cs="Arial"/>
          <w:b/>
          <w:bCs/>
          <w:sz w:val="24"/>
          <w:szCs w:val="24"/>
        </w:rPr>
        <w:t xml:space="preserve">Note: </w:t>
      </w:r>
      <w:r w:rsidRPr="00353485">
        <w:rPr>
          <w:rFonts w:ascii="Calibri" w:hAnsi="Calibri" w:cs="Arial"/>
          <w:bCs/>
          <w:sz w:val="24"/>
          <w:szCs w:val="24"/>
        </w:rPr>
        <w:t xml:space="preserve">The Responsibility List reflects those included in the </w:t>
      </w:r>
      <w:r w:rsidR="00C266AE" w:rsidRPr="00353485">
        <w:rPr>
          <w:rFonts w:ascii="Calibri" w:hAnsi="Calibri" w:cs="Arial"/>
          <w:bCs/>
          <w:sz w:val="24"/>
          <w:szCs w:val="24"/>
        </w:rPr>
        <w:t xml:space="preserve">PRIME </w:t>
      </w:r>
      <w:r w:rsidRPr="00353485">
        <w:rPr>
          <w:rFonts w:ascii="Calibri" w:hAnsi="Calibri" w:cs="Arial"/>
          <w:bCs/>
          <w:sz w:val="24"/>
          <w:szCs w:val="24"/>
        </w:rPr>
        <w:t>Clarity peer review process.  Primary peer review is mandatory and must be complete for process to continue. Secondary peer review is recommended, but process will continue without it.</w:t>
      </w:r>
    </w:p>
    <w:p w14:paraId="054715E8" w14:textId="77777777" w:rsidR="00992D3F" w:rsidRPr="00353485" w:rsidRDefault="00992D3F" w:rsidP="00BA00F9">
      <w:pPr>
        <w:autoSpaceDE w:val="0"/>
        <w:autoSpaceDN w:val="0"/>
        <w:adjustRightInd w:val="0"/>
        <w:spacing w:line="240" w:lineRule="exact"/>
        <w:rPr>
          <w:rFonts w:ascii="Calibri" w:hAnsi="Calibri" w:cs="Arial"/>
          <w:bCs/>
          <w:sz w:val="24"/>
          <w:szCs w:val="24"/>
        </w:rPr>
      </w:pPr>
    </w:p>
    <w:p w14:paraId="13200CC6" w14:textId="77777777" w:rsidR="00BF1F83" w:rsidRPr="00353485" w:rsidRDefault="00BF1F83" w:rsidP="00BA00F9">
      <w:pPr>
        <w:pStyle w:val="NormalIndent"/>
        <w:spacing w:after="0" w:line="240" w:lineRule="exact"/>
        <w:ind w:left="0"/>
        <w:rPr>
          <w:rFonts w:ascii="Calibri" w:hAnsi="Calibri" w:cs="Arial"/>
          <w:bCs/>
          <w:sz w:val="24"/>
          <w:szCs w:val="24"/>
        </w:rPr>
      </w:pPr>
      <w:r w:rsidRPr="00353485">
        <w:rPr>
          <w:rFonts w:ascii="Calibri" w:hAnsi="Calibri" w:cs="Arial"/>
          <w:bCs/>
          <w:sz w:val="24"/>
          <w:szCs w:val="24"/>
        </w:rPr>
        <w:t xml:space="preserve">The project document deliverables should be stored in the projects’ PRIME Clarity collaboration tab (per the following </w:t>
      </w:r>
      <w:r w:rsidR="005A1E11" w:rsidRPr="00353485">
        <w:rPr>
          <w:rFonts w:ascii="Calibri" w:hAnsi="Calibri" w:cs="Arial"/>
          <w:bCs/>
          <w:sz w:val="24"/>
          <w:szCs w:val="24"/>
        </w:rPr>
        <w:t>p</w:t>
      </w:r>
      <w:r w:rsidRPr="00353485">
        <w:rPr>
          <w:rFonts w:ascii="Calibri" w:hAnsi="Calibri" w:cs="Arial"/>
          <w:bCs/>
          <w:sz w:val="24"/>
          <w:szCs w:val="24"/>
        </w:rPr>
        <w:t xml:space="preserve">olicies: </w:t>
      </w:r>
      <w:hyperlink r:id="rId12" w:history="1">
        <w:r w:rsidR="005A1E11" w:rsidRPr="00353485">
          <w:rPr>
            <w:rStyle w:val="Hyperlink"/>
            <w:rFonts w:ascii="Calibri" w:hAnsi="Calibri"/>
            <w:sz w:val="24"/>
            <w:szCs w:val="24"/>
          </w:rPr>
          <w:t>WLD - Records and Information Management Program Policies</w:t>
        </w:r>
      </w:hyperlink>
      <w:r w:rsidRPr="00353485">
        <w:rPr>
          <w:rFonts w:ascii="Calibri" w:hAnsi="Calibri" w:cs="Arial"/>
          <w:bCs/>
          <w:sz w:val="24"/>
          <w:szCs w:val="24"/>
        </w:rPr>
        <w:t xml:space="preserve"> and </w:t>
      </w:r>
      <w:hyperlink r:id="rId13" w:history="1">
        <w:r w:rsidRPr="00353485">
          <w:rPr>
            <w:rStyle w:val="Hyperlink"/>
            <w:rFonts w:ascii="Calibri" w:hAnsi="Calibri" w:cs="Arial"/>
            <w:bCs/>
            <w:sz w:val="24"/>
            <w:szCs w:val="24"/>
          </w:rPr>
          <w:t>Control of Source Code and Design Documents Policy</w:t>
        </w:r>
      </w:hyperlink>
      <w:r w:rsidRPr="00353485">
        <w:rPr>
          <w:rFonts w:ascii="Calibri" w:hAnsi="Calibri" w:cs="Arial"/>
          <w:bCs/>
          <w:sz w:val="24"/>
          <w:szCs w:val="24"/>
        </w:rPr>
        <w:t>).</w:t>
      </w:r>
    </w:p>
    <w:p w14:paraId="4F96B0D7" w14:textId="77777777" w:rsidR="00CA2F8D" w:rsidRPr="00353485" w:rsidRDefault="00CA2F8D">
      <w:pPr>
        <w:jc w:val="center"/>
        <w:rPr>
          <w:rFonts w:ascii="Calibri" w:hAnsi="Calibri" w:cs="Arial"/>
          <w:b/>
          <w:sz w:val="24"/>
          <w:szCs w:val="24"/>
        </w:rPr>
      </w:pPr>
      <w:r w:rsidRPr="00353485">
        <w:rPr>
          <w:rFonts w:ascii="Calibri" w:hAnsi="Calibri" w:cs="Arial"/>
          <w:caps/>
          <w:sz w:val="24"/>
        </w:rPr>
        <w:br w:type="page"/>
      </w:r>
      <w:bookmarkEnd w:id="0"/>
      <w:r w:rsidRPr="00353485">
        <w:rPr>
          <w:rFonts w:ascii="Calibri" w:hAnsi="Calibri" w:cs="Arial"/>
          <w:b/>
          <w:sz w:val="24"/>
          <w:szCs w:val="24"/>
        </w:rPr>
        <w:lastRenderedPageBreak/>
        <w:t>Change History:</w:t>
      </w:r>
    </w:p>
    <w:p w14:paraId="630B08B0" w14:textId="77777777" w:rsidR="00CA2F8D" w:rsidRPr="00353485" w:rsidRDefault="00CA2F8D">
      <w:pPr>
        <w:pStyle w:val="Subtitle"/>
        <w:rPr>
          <w:rFonts w:ascii="Calibri" w:hAnsi="Calibri" w:cs="Arial"/>
          <w:sz w:val="24"/>
          <w:szCs w:val="24"/>
        </w:rPr>
      </w:pPr>
    </w:p>
    <w:tbl>
      <w:tblPr>
        <w:tblW w:w="9873" w:type="dxa"/>
        <w:tblBorders>
          <w:top w:val="single" w:sz="6" w:space="0" w:color="000000"/>
          <w:left w:val="single" w:sz="6" w:space="0" w:color="000000"/>
          <w:bottom w:val="single" w:sz="6" w:space="0" w:color="000000"/>
          <w:right w:val="single" w:sz="6" w:space="0" w:color="000000"/>
        </w:tblBorders>
        <w:tblLayout w:type="fixed"/>
        <w:tblCellMar>
          <w:left w:w="107" w:type="dxa"/>
          <w:right w:w="107" w:type="dxa"/>
        </w:tblCellMar>
        <w:tblLook w:val="0000" w:firstRow="0" w:lastRow="0" w:firstColumn="0" w:lastColumn="0" w:noHBand="0" w:noVBand="0"/>
      </w:tblPr>
      <w:tblGrid>
        <w:gridCol w:w="1935"/>
        <w:gridCol w:w="2268"/>
        <w:gridCol w:w="5670"/>
      </w:tblGrid>
      <w:tr w:rsidR="00CA2F8D" w:rsidRPr="00353485" w14:paraId="25E4FA7B" w14:textId="77777777" w:rsidTr="00D06874">
        <w:trPr>
          <w:tblHeader/>
        </w:trPr>
        <w:tc>
          <w:tcPr>
            <w:tcW w:w="1935" w:type="dxa"/>
            <w:tcBorders>
              <w:top w:val="single" w:sz="6" w:space="0" w:color="000000"/>
              <w:left w:val="single" w:sz="6" w:space="0" w:color="000000"/>
              <w:bottom w:val="single" w:sz="6" w:space="0" w:color="000000"/>
              <w:right w:val="single" w:sz="6" w:space="0" w:color="000000"/>
            </w:tcBorders>
            <w:shd w:val="pct30" w:color="auto" w:fill="auto"/>
          </w:tcPr>
          <w:p w14:paraId="395926F3" w14:textId="77777777" w:rsidR="00CA2F8D" w:rsidRPr="00353485" w:rsidRDefault="00CA2F8D">
            <w:pPr>
              <w:pStyle w:val="ControlPageEntry"/>
              <w:ind w:left="0" w:firstLine="0"/>
              <w:jc w:val="center"/>
              <w:rPr>
                <w:rFonts w:ascii="Calibri" w:hAnsi="Calibri" w:cs="Arial"/>
                <w:b/>
                <w:sz w:val="24"/>
                <w:szCs w:val="24"/>
                <w:lang w:val="en-US"/>
              </w:rPr>
            </w:pPr>
            <w:r w:rsidRPr="00353485">
              <w:rPr>
                <w:rFonts w:ascii="Calibri" w:hAnsi="Calibri" w:cs="Arial"/>
                <w:b/>
                <w:sz w:val="24"/>
                <w:szCs w:val="24"/>
                <w:lang w:val="en-US"/>
              </w:rPr>
              <w:t>Revision Date</w:t>
            </w:r>
          </w:p>
        </w:tc>
        <w:tc>
          <w:tcPr>
            <w:tcW w:w="2268" w:type="dxa"/>
            <w:tcBorders>
              <w:top w:val="single" w:sz="6" w:space="0" w:color="000000"/>
              <w:left w:val="single" w:sz="6" w:space="0" w:color="000000"/>
              <w:bottom w:val="single" w:sz="6" w:space="0" w:color="000000"/>
              <w:right w:val="single" w:sz="6" w:space="0" w:color="000000"/>
            </w:tcBorders>
            <w:shd w:val="pct30" w:color="auto" w:fill="auto"/>
          </w:tcPr>
          <w:p w14:paraId="2C37F80B" w14:textId="77777777" w:rsidR="00CA2F8D" w:rsidRPr="00353485" w:rsidRDefault="00CA2F8D">
            <w:pPr>
              <w:pStyle w:val="ControlPageEntry"/>
              <w:ind w:left="0" w:firstLine="0"/>
              <w:jc w:val="center"/>
              <w:rPr>
                <w:rFonts w:ascii="Calibri" w:hAnsi="Calibri" w:cs="Arial"/>
                <w:b/>
                <w:sz w:val="24"/>
                <w:szCs w:val="24"/>
                <w:lang w:val="en-US"/>
              </w:rPr>
            </w:pPr>
            <w:r w:rsidRPr="00353485">
              <w:rPr>
                <w:rFonts w:ascii="Calibri" w:hAnsi="Calibri" w:cs="Arial"/>
                <w:b/>
                <w:sz w:val="24"/>
                <w:szCs w:val="24"/>
                <w:lang w:val="en-US"/>
              </w:rPr>
              <w:t>Last Revision By</w:t>
            </w:r>
          </w:p>
        </w:tc>
        <w:tc>
          <w:tcPr>
            <w:tcW w:w="5670" w:type="dxa"/>
            <w:tcBorders>
              <w:top w:val="single" w:sz="6" w:space="0" w:color="000000"/>
              <w:left w:val="single" w:sz="6" w:space="0" w:color="000000"/>
              <w:bottom w:val="single" w:sz="6" w:space="0" w:color="000000"/>
              <w:right w:val="single" w:sz="6" w:space="0" w:color="000000"/>
            </w:tcBorders>
            <w:shd w:val="pct30" w:color="auto" w:fill="auto"/>
          </w:tcPr>
          <w:p w14:paraId="7A338793" w14:textId="77777777" w:rsidR="00CA2F8D" w:rsidRPr="00353485" w:rsidRDefault="00CA2F8D">
            <w:pPr>
              <w:pStyle w:val="ControlPageEntry"/>
              <w:ind w:left="0" w:firstLine="0"/>
              <w:jc w:val="center"/>
              <w:rPr>
                <w:rFonts w:ascii="Calibri" w:hAnsi="Calibri" w:cs="Arial"/>
                <w:b/>
                <w:sz w:val="24"/>
                <w:szCs w:val="24"/>
                <w:lang w:val="en-US"/>
              </w:rPr>
            </w:pPr>
            <w:r w:rsidRPr="00353485">
              <w:rPr>
                <w:rFonts w:ascii="Calibri" w:hAnsi="Calibri" w:cs="Arial"/>
                <w:b/>
                <w:sz w:val="24"/>
                <w:szCs w:val="24"/>
                <w:lang w:val="en-US"/>
              </w:rPr>
              <w:t>Reason for Change</w:t>
            </w:r>
          </w:p>
        </w:tc>
      </w:tr>
      <w:tr w:rsidR="00CA2F8D" w:rsidRPr="00353485" w14:paraId="10B247A1" w14:textId="77777777" w:rsidTr="00D06874">
        <w:tc>
          <w:tcPr>
            <w:tcW w:w="1935" w:type="dxa"/>
            <w:tcBorders>
              <w:top w:val="single" w:sz="6" w:space="0" w:color="000000"/>
              <w:left w:val="single" w:sz="6" w:space="0" w:color="000000"/>
              <w:bottom w:val="single" w:sz="6" w:space="0" w:color="000000"/>
              <w:right w:val="single" w:sz="6" w:space="0" w:color="000000"/>
            </w:tcBorders>
          </w:tcPr>
          <w:p w14:paraId="5C69FFB2" w14:textId="03105B68" w:rsidR="00CA2F8D" w:rsidRPr="00D06874" w:rsidRDefault="00D503D0">
            <w:pPr>
              <w:pStyle w:val="ControlPageEntry"/>
              <w:spacing w:before="60" w:after="60"/>
              <w:ind w:left="0" w:firstLine="0"/>
              <w:jc w:val="center"/>
              <w:rPr>
                <w:rFonts w:asciiTheme="minorHAnsi" w:hAnsiTheme="minorHAnsi" w:cs="Arial"/>
                <w:sz w:val="24"/>
                <w:szCs w:val="24"/>
                <w:lang w:val="en-US"/>
              </w:rPr>
            </w:pPr>
            <w:r w:rsidRPr="00D06874">
              <w:rPr>
                <w:rFonts w:asciiTheme="minorHAnsi" w:hAnsiTheme="minorHAnsi" w:cs="Arial"/>
                <w:sz w:val="24"/>
                <w:szCs w:val="24"/>
                <w:lang w:val="en-US"/>
              </w:rPr>
              <w:t>14</w:t>
            </w:r>
            <w:r w:rsidRPr="00D06874">
              <w:rPr>
                <w:rFonts w:asciiTheme="minorHAnsi" w:eastAsiaTheme="minorEastAsia" w:hAnsiTheme="minorHAnsi" w:cs="Arial"/>
                <w:sz w:val="24"/>
                <w:szCs w:val="24"/>
                <w:vertAlign w:val="superscript"/>
                <w:lang w:val="en-US" w:eastAsia="zh-CN"/>
              </w:rPr>
              <w:t>th</w:t>
            </w:r>
            <w:r w:rsidRPr="00D06874">
              <w:rPr>
                <w:rFonts w:asciiTheme="minorHAnsi" w:eastAsiaTheme="minorEastAsia" w:hAnsiTheme="minorHAnsi" w:cs="Arial"/>
                <w:sz w:val="24"/>
                <w:szCs w:val="24"/>
                <w:lang w:val="en-US" w:eastAsia="zh-CN"/>
              </w:rPr>
              <w:t xml:space="preserve"> March, 2016</w:t>
            </w:r>
          </w:p>
        </w:tc>
        <w:tc>
          <w:tcPr>
            <w:tcW w:w="2268" w:type="dxa"/>
            <w:tcBorders>
              <w:top w:val="single" w:sz="6" w:space="0" w:color="000000"/>
              <w:left w:val="single" w:sz="6" w:space="0" w:color="000000"/>
              <w:bottom w:val="single" w:sz="6" w:space="0" w:color="000000"/>
              <w:right w:val="single" w:sz="6" w:space="0" w:color="000000"/>
            </w:tcBorders>
          </w:tcPr>
          <w:p w14:paraId="698346A6" w14:textId="4828DB8B" w:rsidR="00CA2F8D" w:rsidRPr="00353485" w:rsidRDefault="00D503D0">
            <w:pPr>
              <w:pStyle w:val="ControlPageEntry"/>
              <w:spacing w:before="60" w:after="60"/>
              <w:ind w:left="0" w:firstLine="0"/>
              <w:jc w:val="center"/>
              <w:rPr>
                <w:rFonts w:ascii="Calibri" w:hAnsi="Calibri" w:cs="Arial"/>
                <w:sz w:val="24"/>
                <w:szCs w:val="24"/>
                <w:lang w:val="en-US"/>
              </w:rPr>
            </w:pPr>
            <w:r>
              <w:rPr>
                <w:rFonts w:ascii="Calibri" w:hAnsi="Calibri" w:cs="Arial"/>
                <w:sz w:val="24"/>
                <w:szCs w:val="24"/>
                <w:lang w:val="en-US"/>
              </w:rPr>
              <w:t>Jacky Mao</w:t>
            </w:r>
          </w:p>
        </w:tc>
        <w:tc>
          <w:tcPr>
            <w:tcW w:w="5670" w:type="dxa"/>
            <w:tcBorders>
              <w:top w:val="single" w:sz="6" w:space="0" w:color="000000"/>
              <w:left w:val="single" w:sz="6" w:space="0" w:color="000000"/>
              <w:bottom w:val="single" w:sz="6" w:space="0" w:color="000000"/>
              <w:right w:val="single" w:sz="6" w:space="0" w:color="000000"/>
            </w:tcBorders>
          </w:tcPr>
          <w:p w14:paraId="6C3A393A" w14:textId="2B1B5B45" w:rsidR="00CA2F8D" w:rsidRPr="00353485" w:rsidRDefault="00D503D0">
            <w:pPr>
              <w:pStyle w:val="ControlPageEntry"/>
              <w:spacing w:before="60" w:after="60"/>
              <w:ind w:left="0" w:firstLine="0"/>
              <w:rPr>
                <w:rFonts w:ascii="Calibri" w:hAnsi="Calibri" w:cs="Arial"/>
                <w:sz w:val="24"/>
                <w:szCs w:val="24"/>
                <w:lang w:val="en-US"/>
              </w:rPr>
            </w:pPr>
            <w:r>
              <w:rPr>
                <w:rFonts w:ascii="Calibri" w:hAnsi="Calibri" w:cs="Arial"/>
                <w:sz w:val="24"/>
                <w:szCs w:val="24"/>
                <w:lang w:val="en-US"/>
              </w:rPr>
              <w:t>Draft</w:t>
            </w:r>
            <w:r w:rsidR="007620C0">
              <w:rPr>
                <w:rFonts w:ascii="Calibri" w:hAnsi="Calibri" w:cs="Arial"/>
                <w:sz w:val="24"/>
                <w:szCs w:val="24"/>
                <w:lang w:val="en-US"/>
              </w:rPr>
              <w:t xml:space="preserve"> v0.1</w:t>
            </w:r>
          </w:p>
        </w:tc>
      </w:tr>
      <w:tr w:rsidR="00CA2F8D" w:rsidRPr="00353485" w14:paraId="74808254" w14:textId="77777777" w:rsidTr="00D06874">
        <w:tc>
          <w:tcPr>
            <w:tcW w:w="1935" w:type="dxa"/>
            <w:tcBorders>
              <w:top w:val="single" w:sz="6" w:space="0" w:color="000000"/>
              <w:left w:val="single" w:sz="6" w:space="0" w:color="000000"/>
              <w:bottom w:val="single" w:sz="6" w:space="0" w:color="000000"/>
              <w:right w:val="single" w:sz="6" w:space="0" w:color="000000"/>
            </w:tcBorders>
          </w:tcPr>
          <w:p w14:paraId="2272B226" w14:textId="1B49C49B" w:rsidR="00CA2F8D" w:rsidRPr="00353485" w:rsidRDefault="007620C0" w:rsidP="00ED7FF6">
            <w:pPr>
              <w:pStyle w:val="ControlPageEntry"/>
              <w:spacing w:before="60" w:after="60"/>
              <w:ind w:left="0" w:firstLine="0"/>
              <w:rPr>
                <w:rFonts w:ascii="Calibri" w:hAnsi="Calibri" w:cs="Arial"/>
                <w:bCs/>
                <w:sz w:val="24"/>
                <w:szCs w:val="24"/>
                <w:lang w:val="en-US"/>
              </w:rPr>
            </w:pPr>
            <w:r>
              <w:rPr>
                <w:rFonts w:ascii="Calibri" w:hAnsi="Calibri" w:cs="Arial"/>
                <w:bCs/>
                <w:sz w:val="24"/>
                <w:szCs w:val="24"/>
                <w:lang w:val="en-US"/>
              </w:rPr>
              <w:t>21</w:t>
            </w:r>
            <w:r w:rsidRPr="00ED7FF6">
              <w:rPr>
                <w:rFonts w:ascii="Calibri" w:hAnsi="Calibri" w:cs="Arial"/>
                <w:bCs/>
                <w:sz w:val="24"/>
                <w:szCs w:val="24"/>
                <w:vertAlign w:val="superscript"/>
                <w:lang w:val="en-US"/>
              </w:rPr>
              <w:t>st</w:t>
            </w:r>
            <w:r>
              <w:rPr>
                <w:rFonts w:ascii="Calibri" w:hAnsi="Calibri" w:cs="Arial"/>
                <w:bCs/>
                <w:sz w:val="24"/>
                <w:szCs w:val="24"/>
                <w:lang w:val="en-US"/>
              </w:rPr>
              <w:t xml:space="preserve"> March, 2016</w:t>
            </w:r>
          </w:p>
        </w:tc>
        <w:tc>
          <w:tcPr>
            <w:tcW w:w="2268" w:type="dxa"/>
            <w:tcBorders>
              <w:top w:val="single" w:sz="6" w:space="0" w:color="000000"/>
              <w:left w:val="single" w:sz="6" w:space="0" w:color="000000"/>
              <w:bottom w:val="single" w:sz="6" w:space="0" w:color="000000"/>
              <w:right w:val="single" w:sz="6" w:space="0" w:color="000000"/>
            </w:tcBorders>
          </w:tcPr>
          <w:p w14:paraId="25291A4C" w14:textId="56F1BC51" w:rsidR="00CA2F8D" w:rsidRPr="00353485" w:rsidRDefault="007620C0">
            <w:pPr>
              <w:pStyle w:val="ControlPageEntry"/>
              <w:spacing w:before="60" w:after="60"/>
              <w:ind w:left="0" w:firstLine="0"/>
              <w:jc w:val="center"/>
              <w:rPr>
                <w:rFonts w:ascii="Calibri" w:hAnsi="Calibri" w:cs="Arial"/>
                <w:bCs/>
                <w:sz w:val="24"/>
                <w:szCs w:val="24"/>
                <w:lang w:val="en-US"/>
              </w:rPr>
            </w:pPr>
            <w:r>
              <w:rPr>
                <w:rFonts w:ascii="Calibri" w:hAnsi="Calibri" w:cs="Arial"/>
                <w:bCs/>
                <w:sz w:val="24"/>
                <w:szCs w:val="24"/>
                <w:lang w:val="en-US"/>
              </w:rPr>
              <w:t>Alexey</w:t>
            </w:r>
          </w:p>
        </w:tc>
        <w:tc>
          <w:tcPr>
            <w:tcW w:w="5670" w:type="dxa"/>
            <w:tcBorders>
              <w:top w:val="single" w:sz="6" w:space="0" w:color="000000"/>
              <w:left w:val="single" w:sz="6" w:space="0" w:color="000000"/>
              <w:bottom w:val="single" w:sz="6" w:space="0" w:color="000000"/>
              <w:right w:val="single" w:sz="6" w:space="0" w:color="000000"/>
            </w:tcBorders>
          </w:tcPr>
          <w:p w14:paraId="34E29BD1" w14:textId="087DCB59" w:rsidR="00CA2F8D" w:rsidRPr="00353485" w:rsidRDefault="007620C0">
            <w:pPr>
              <w:pStyle w:val="ControlPageEntry"/>
              <w:spacing w:before="60" w:after="60"/>
              <w:ind w:left="0" w:firstLine="0"/>
              <w:rPr>
                <w:rFonts w:ascii="Calibri" w:hAnsi="Calibri" w:cs="Arial"/>
                <w:bCs/>
                <w:sz w:val="24"/>
                <w:szCs w:val="24"/>
                <w:lang w:val="en-US"/>
              </w:rPr>
            </w:pPr>
            <w:r>
              <w:rPr>
                <w:rFonts w:ascii="Calibri" w:hAnsi="Calibri" w:cs="Arial"/>
                <w:bCs/>
                <w:sz w:val="24"/>
                <w:szCs w:val="24"/>
                <w:lang w:val="en-US"/>
              </w:rPr>
              <w:t>Draft v0.2</w:t>
            </w:r>
          </w:p>
        </w:tc>
      </w:tr>
      <w:tr w:rsidR="00CA2F8D" w:rsidRPr="00353485" w14:paraId="14D8D261" w14:textId="77777777" w:rsidTr="00D06874">
        <w:tc>
          <w:tcPr>
            <w:tcW w:w="1935" w:type="dxa"/>
            <w:tcBorders>
              <w:top w:val="single" w:sz="6" w:space="0" w:color="000000"/>
              <w:left w:val="single" w:sz="6" w:space="0" w:color="000000"/>
              <w:bottom w:val="single" w:sz="6" w:space="0" w:color="000000"/>
              <w:right w:val="single" w:sz="6" w:space="0" w:color="000000"/>
            </w:tcBorders>
          </w:tcPr>
          <w:p w14:paraId="0114D5D1" w14:textId="24967066" w:rsidR="00CA2F8D" w:rsidRPr="00353485" w:rsidRDefault="007620C0" w:rsidP="00ED7FF6">
            <w:pPr>
              <w:pStyle w:val="ControlPageEntry"/>
              <w:spacing w:before="60" w:after="60"/>
              <w:ind w:left="0" w:firstLine="0"/>
              <w:rPr>
                <w:rFonts w:ascii="Calibri" w:hAnsi="Calibri" w:cs="Arial"/>
                <w:bCs/>
                <w:sz w:val="24"/>
                <w:szCs w:val="24"/>
                <w:lang w:val="en-US"/>
              </w:rPr>
            </w:pPr>
            <w:r>
              <w:rPr>
                <w:rFonts w:ascii="Calibri" w:hAnsi="Calibri" w:cs="Arial"/>
                <w:bCs/>
                <w:sz w:val="24"/>
                <w:szCs w:val="24"/>
                <w:lang w:val="en-US"/>
              </w:rPr>
              <w:t>22</w:t>
            </w:r>
            <w:r w:rsidRPr="00ED7FF6">
              <w:rPr>
                <w:rFonts w:ascii="Calibri" w:hAnsi="Calibri" w:cs="Arial"/>
                <w:bCs/>
                <w:sz w:val="24"/>
                <w:szCs w:val="24"/>
                <w:vertAlign w:val="superscript"/>
                <w:lang w:val="en-US"/>
              </w:rPr>
              <w:t>nd</w:t>
            </w:r>
            <w:r>
              <w:rPr>
                <w:rFonts w:ascii="Calibri" w:hAnsi="Calibri" w:cs="Arial"/>
                <w:bCs/>
                <w:sz w:val="24"/>
                <w:szCs w:val="24"/>
                <w:lang w:val="en-US"/>
              </w:rPr>
              <w:t xml:space="preserve"> March, 2016</w:t>
            </w:r>
          </w:p>
        </w:tc>
        <w:tc>
          <w:tcPr>
            <w:tcW w:w="2268" w:type="dxa"/>
            <w:tcBorders>
              <w:top w:val="single" w:sz="6" w:space="0" w:color="000000"/>
              <w:left w:val="single" w:sz="6" w:space="0" w:color="000000"/>
              <w:bottom w:val="single" w:sz="6" w:space="0" w:color="000000"/>
              <w:right w:val="single" w:sz="6" w:space="0" w:color="000000"/>
            </w:tcBorders>
          </w:tcPr>
          <w:p w14:paraId="175B6BCD" w14:textId="25A3126E" w:rsidR="00CA2F8D" w:rsidRPr="00353485" w:rsidRDefault="007620C0">
            <w:pPr>
              <w:pStyle w:val="ControlPageEntry"/>
              <w:spacing w:before="60" w:after="60"/>
              <w:ind w:left="0" w:firstLine="0"/>
              <w:jc w:val="center"/>
              <w:rPr>
                <w:rFonts w:ascii="Calibri" w:hAnsi="Calibri" w:cs="Arial"/>
                <w:bCs/>
                <w:sz w:val="24"/>
                <w:szCs w:val="24"/>
                <w:lang w:val="en-US"/>
              </w:rPr>
            </w:pPr>
            <w:r>
              <w:rPr>
                <w:rFonts w:ascii="Calibri" w:hAnsi="Calibri" w:cs="Arial"/>
                <w:bCs/>
                <w:sz w:val="24"/>
                <w:szCs w:val="24"/>
                <w:lang w:val="en-US"/>
              </w:rPr>
              <w:t>Jacky Mao</w:t>
            </w:r>
          </w:p>
        </w:tc>
        <w:tc>
          <w:tcPr>
            <w:tcW w:w="5670" w:type="dxa"/>
            <w:tcBorders>
              <w:top w:val="single" w:sz="6" w:space="0" w:color="000000"/>
              <w:left w:val="single" w:sz="6" w:space="0" w:color="000000"/>
              <w:bottom w:val="single" w:sz="6" w:space="0" w:color="000000"/>
              <w:right w:val="single" w:sz="6" w:space="0" w:color="000000"/>
            </w:tcBorders>
          </w:tcPr>
          <w:p w14:paraId="294345C8" w14:textId="47E37E62" w:rsidR="00CA2F8D" w:rsidRPr="00353485" w:rsidRDefault="007620C0">
            <w:pPr>
              <w:pStyle w:val="ControlPageEntry"/>
              <w:spacing w:before="60" w:after="60"/>
              <w:ind w:left="0" w:firstLine="0"/>
              <w:rPr>
                <w:rFonts w:ascii="Calibri" w:hAnsi="Calibri" w:cs="Arial"/>
                <w:bCs/>
                <w:sz w:val="24"/>
                <w:szCs w:val="24"/>
                <w:lang w:val="en-US"/>
              </w:rPr>
            </w:pPr>
            <w:r>
              <w:rPr>
                <w:rFonts w:ascii="Calibri" w:hAnsi="Calibri" w:cs="Arial"/>
                <w:bCs/>
                <w:sz w:val="24"/>
                <w:szCs w:val="24"/>
                <w:lang w:val="en-US"/>
              </w:rPr>
              <w:t>Draft v0.3</w:t>
            </w:r>
          </w:p>
        </w:tc>
      </w:tr>
      <w:tr w:rsidR="00CA2F8D" w:rsidRPr="00353485" w14:paraId="15BF5681" w14:textId="77777777" w:rsidTr="00D06874">
        <w:tc>
          <w:tcPr>
            <w:tcW w:w="1935" w:type="dxa"/>
            <w:tcBorders>
              <w:top w:val="single" w:sz="6" w:space="0" w:color="000000"/>
              <w:left w:val="single" w:sz="6" w:space="0" w:color="000000"/>
              <w:bottom w:val="single" w:sz="6" w:space="0" w:color="000000"/>
              <w:right w:val="single" w:sz="6" w:space="0" w:color="000000"/>
            </w:tcBorders>
          </w:tcPr>
          <w:p w14:paraId="5D0B7E5C" w14:textId="77777777" w:rsidR="00CA2F8D" w:rsidRPr="00353485" w:rsidRDefault="00CA2F8D">
            <w:pPr>
              <w:pStyle w:val="ControlPageEntry"/>
              <w:spacing w:before="60" w:after="60"/>
              <w:ind w:left="0" w:firstLine="0"/>
              <w:jc w:val="center"/>
              <w:rPr>
                <w:rFonts w:ascii="Calibri" w:hAnsi="Calibri" w:cs="Arial"/>
                <w:bCs/>
                <w:sz w:val="24"/>
                <w:szCs w:val="24"/>
                <w:lang w:val="en-US"/>
              </w:rPr>
            </w:pPr>
          </w:p>
        </w:tc>
        <w:tc>
          <w:tcPr>
            <w:tcW w:w="2268" w:type="dxa"/>
            <w:tcBorders>
              <w:top w:val="single" w:sz="6" w:space="0" w:color="000000"/>
              <w:left w:val="single" w:sz="6" w:space="0" w:color="000000"/>
              <w:bottom w:val="single" w:sz="6" w:space="0" w:color="000000"/>
              <w:right w:val="single" w:sz="6" w:space="0" w:color="000000"/>
            </w:tcBorders>
          </w:tcPr>
          <w:p w14:paraId="1CFB6A93" w14:textId="77777777" w:rsidR="00CA2F8D" w:rsidRPr="00353485" w:rsidRDefault="00CA2F8D">
            <w:pPr>
              <w:pStyle w:val="ControlPageEntry"/>
              <w:spacing w:before="60" w:after="60"/>
              <w:ind w:left="0" w:firstLine="0"/>
              <w:jc w:val="center"/>
              <w:rPr>
                <w:rFonts w:ascii="Calibri" w:hAnsi="Calibri" w:cs="Arial"/>
                <w:bCs/>
                <w:sz w:val="24"/>
                <w:szCs w:val="24"/>
                <w:lang w:val="en-US"/>
              </w:rPr>
            </w:pPr>
          </w:p>
        </w:tc>
        <w:tc>
          <w:tcPr>
            <w:tcW w:w="5670" w:type="dxa"/>
            <w:tcBorders>
              <w:top w:val="single" w:sz="6" w:space="0" w:color="000000"/>
              <w:left w:val="single" w:sz="6" w:space="0" w:color="000000"/>
              <w:bottom w:val="single" w:sz="6" w:space="0" w:color="000000"/>
              <w:right w:val="single" w:sz="6" w:space="0" w:color="000000"/>
            </w:tcBorders>
          </w:tcPr>
          <w:p w14:paraId="74344EC8" w14:textId="77777777" w:rsidR="00CA2F8D" w:rsidRPr="00353485" w:rsidRDefault="00CA2F8D">
            <w:pPr>
              <w:pStyle w:val="ControlPageEntry"/>
              <w:spacing w:before="60" w:after="60"/>
              <w:ind w:left="0" w:firstLine="0"/>
              <w:rPr>
                <w:rFonts w:ascii="Calibri" w:hAnsi="Calibri" w:cs="Arial"/>
                <w:bCs/>
                <w:sz w:val="24"/>
                <w:szCs w:val="24"/>
                <w:lang w:val="en-US"/>
              </w:rPr>
            </w:pPr>
          </w:p>
        </w:tc>
      </w:tr>
    </w:tbl>
    <w:p w14:paraId="6866527A" w14:textId="77777777" w:rsidR="00CA2F8D" w:rsidRPr="00353485" w:rsidRDefault="00CA2F8D">
      <w:pPr>
        <w:rPr>
          <w:rFonts w:ascii="Calibri" w:hAnsi="Calibri" w:cs="Arial"/>
        </w:rPr>
      </w:pPr>
    </w:p>
    <w:p w14:paraId="3876F454" w14:textId="77777777" w:rsidR="006C5227" w:rsidRDefault="00CA2F8D">
      <w:pPr>
        <w:pStyle w:val="TOC1"/>
        <w:tabs>
          <w:tab w:val="right" w:leader="dot" w:pos="9206"/>
        </w:tabs>
        <w:rPr>
          <w:noProof/>
        </w:rPr>
      </w:pPr>
      <w:r w:rsidRPr="00353485">
        <w:rPr>
          <w:rFonts w:ascii="Calibri" w:hAnsi="Calibri"/>
        </w:rPr>
        <w:br w:type="page"/>
      </w:r>
      <w:r w:rsidR="00277A6C" w:rsidRPr="00B9702D">
        <w:rPr>
          <w:rFonts w:ascii="Calibri" w:hAnsi="Calibri"/>
          <w:sz w:val="24"/>
        </w:rPr>
        <w:fldChar w:fldCharType="begin"/>
      </w:r>
      <w:r w:rsidR="00277A6C" w:rsidRPr="00B9702D">
        <w:rPr>
          <w:rFonts w:ascii="Calibri" w:hAnsi="Calibri"/>
          <w:sz w:val="24"/>
        </w:rPr>
        <w:instrText xml:space="preserve"> TOC \o "1-3" \h \z \u </w:instrText>
      </w:r>
      <w:r w:rsidR="00277A6C" w:rsidRPr="00B9702D">
        <w:rPr>
          <w:rFonts w:ascii="Calibri" w:hAnsi="Calibri"/>
          <w:sz w:val="24"/>
        </w:rPr>
        <w:fldChar w:fldCharType="separate"/>
      </w:r>
    </w:p>
    <w:p w14:paraId="46880478" w14:textId="77777777" w:rsidR="006C5227" w:rsidRDefault="00D11A72">
      <w:pPr>
        <w:pStyle w:val="TOC1"/>
        <w:tabs>
          <w:tab w:val="right" w:leader="dot" w:pos="9206"/>
        </w:tabs>
        <w:rPr>
          <w:rFonts w:asciiTheme="minorHAnsi" w:eastAsiaTheme="minorEastAsia" w:hAnsiTheme="minorHAnsi" w:cstheme="minorBidi"/>
          <w:b w:val="0"/>
          <w:bCs w:val="0"/>
          <w:caps w:val="0"/>
          <w:noProof/>
          <w:szCs w:val="22"/>
        </w:rPr>
      </w:pPr>
      <w:hyperlink w:anchor="_Toc385970901" w:history="1">
        <w:r w:rsidR="006C5227" w:rsidRPr="00B77387">
          <w:rPr>
            <w:rStyle w:val="Hyperlink"/>
            <w:rFonts w:ascii="Calibri" w:hAnsi="Calibri"/>
            <w:noProof/>
          </w:rPr>
          <w:t>PREFACE</w:t>
        </w:r>
        <w:r w:rsidR="006C5227">
          <w:rPr>
            <w:noProof/>
            <w:webHidden/>
          </w:rPr>
          <w:tab/>
        </w:r>
        <w:r w:rsidR="006C5227">
          <w:rPr>
            <w:noProof/>
            <w:webHidden/>
          </w:rPr>
          <w:fldChar w:fldCharType="begin"/>
        </w:r>
        <w:r w:rsidR="006C5227">
          <w:rPr>
            <w:noProof/>
            <w:webHidden/>
          </w:rPr>
          <w:instrText xml:space="preserve"> PAGEREF _Toc385970901 \h </w:instrText>
        </w:r>
        <w:r w:rsidR="006C5227">
          <w:rPr>
            <w:noProof/>
            <w:webHidden/>
          </w:rPr>
        </w:r>
        <w:r w:rsidR="006C5227">
          <w:rPr>
            <w:noProof/>
            <w:webHidden/>
          </w:rPr>
          <w:fldChar w:fldCharType="separate"/>
        </w:r>
        <w:r w:rsidR="006C5227">
          <w:rPr>
            <w:noProof/>
            <w:webHidden/>
          </w:rPr>
          <w:t>5</w:t>
        </w:r>
        <w:r w:rsidR="006C5227">
          <w:rPr>
            <w:noProof/>
            <w:webHidden/>
          </w:rPr>
          <w:fldChar w:fldCharType="end"/>
        </w:r>
      </w:hyperlink>
    </w:p>
    <w:p w14:paraId="6B205425" w14:textId="77777777" w:rsidR="006C5227" w:rsidRDefault="00D11A72">
      <w:pPr>
        <w:pStyle w:val="TOC1"/>
        <w:tabs>
          <w:tab w:val="left" w:pos="400"/>
          <w:tab w:val="right" w:leader="dot" w:pos="9206"/>
        </w:tabs>
        <w:rPr>
          <w:rFonts w:asciiTheme="minorHAnsi" w:eastAsiaTheme="minorEastAsia" w:hAnsiTheme="minorHAnsi" w:cstheme="minorBidi"/>
          <w:b w:val="0"/>
          <w:bCs w:val="0"/>
          <w:caps w:val="0"/>
          <w:noProof/>
          <w:szCs w:val="22"/>
        </w:rPr>
      </w:pPr>
      <w:hyperlink w:anchor="_Toc385970902" w:history="1">
        <w:r w:rsidR="006C5227" w:rsidRPr="00B77387">
          <w:rPr>
            <w:rStyle w:val="Hyperlink"/>
            <w:rFonts w:ascii="Calibri" w:hAnsi="Calibri"/>
            <w:noProof/>
          </w:rPr>
          <w:t>1</w:t>
        </w:r>
        <w:r w:rsidR="006C5227">
          <w:rPr>
            <w:rFonts w:asciiTheme="minorHAnsi" w:eastAsiaTheme="minorEastAsia" w:hAnsiTheme="minorHAnsi" w:cstheme="minorBidi"/>
            <w:b w:val="0"/>
            <w:bCs w:val="0"/>
            <w:caps w:val="0"/>
            <w:noProof/>
            <w:szCs w:val="22"/>
          </w:rPr>
          <w:tab/>
        </w:r>
        <w:r w:rsidR="006C5227" w:rsidRPr="00B77387">
          <w:rPr>
            <w:rStyle w:val="Hyperlink"/>
            <w:rFonts w:ascii="Calibri" w:hAnsi="Calibri"/>
            <w:noProof/>
          </w:rPr>
          <w:t>INTroduction</w:t>
        </w:r>
        <w:r w:rsidR="006C5227">
          <w:rPr>
            <w:noProof/>
            <w:webHidden/>
          </w:rPr>
          <w:tab/>
        </w:r>
        <w:r w:rsidR="006C5227">
          <w:rPr>
            <w:noProof/>
            <w:webHidden/>
          </w:rPr>
          <w:fldChar w:fldCharType="begin"/>
        </w:r>
        <w:r w:rsidR="006C5227">
          <w:rPr>
            <w:noProof/>
            <w:webHidden/>
          </w:rPr>
          <w:instrText xml:space="preserve"> PAGEREF _Toc385970902 \h </w:instrText>
        </w:r>
        <w:r w:rsidR="006C5227">
          <w:rPr>
            <w:noProof/>
            <w:webHidden/>
          </w:rPr>
        </w:r>
        <w:r w:rsidR="006C5227">
          <w:rPr>
            <w:noProof/>
            <w:webHidden/>
          </w:rPr>
          <w:fldChar w:fldCharType="separate"/>
        </w:r>
        <w:r w:rsidR="006C5227">
          <w:rPr>
            <w:noProof/>
            <w:webHidden/>
          </w:rPr>
          <w:t>6</w:t>
        </w:r>
        <w:r w:rsidR="006C5227">
          <w:rPr>
            <w:noProof/>
            <w:webHidden/>
          </w:rPr>
          <w:fldChar w:fldCharType="end"/>
        </w:r>
      </w:hyperlink>
    </w:p>
    <w:p w14:paraId="52490680" w14:textId="77777777" w:rsidR="006C5227" w:rsidRDefault="00D11A72">
      <w:pPr>
        <w:pStyle w:val="TOC2"/>
        <w:tabs>
          <w:tab w:val="left" w:pos="800"/>
          <w:tab w:val="right" w:leader="dot" w:pos="9206"/>
        </w:tabs>
        <w:rPr>
          <w:rFonts w:asciiTheme="minorHAnsi" w:eastAsiaTheme="minorEastAsia" w:hAnsiTheme="minorHAnsi" w:cstheme="minorBidi"/>
          <w:noProof/>
          <w:szCs w:val="22"/>
        </w:rPr>
      </w:pPr>
      <w:hyperlink w:anchor="_Toc385970903" w:history="1">
        <w:r w:rsidR="006C5227" w:rsidRPr="00B77387">
          <w:rPr>
            <w:rStyle w:val="Hyperlink"/>
            <w:rFonts w:ascii="Calibri" w:hAnsi="Calibri"/>
            <w:bCs/>
            <w:noProof/>
          </w:rPr>
          <w:t>1.1</w:t>
        </w:r>
        <w:r w:rsidR="006C5227">
          <w:rPr>
            <w:rFonts w:asciiTheme="minorHAnsi" w:eastAsiaTheme="minorEastAsia" w:hAnsiTheme="minorHAnsi" w:cstheme="minorBidi"/>
            <w:noProof/>
            <w:szCs w:val="22"/>
          </w:rPr>
          <w:tab/>
        </w:r>
        <w:r w:rsidR="006C5227" w:rsidRPr="00B77387">
          <w:rPr>
            <w:rStyle w:val="Hyperlink"/>
            <w:rFonts w:ascii="Calibri" w:hAnsi="Calibri"/>
            <w:noProof/>
          </w:rPr>
          <w:t>Scope</w:t>
        </w:r>
        <w:r w:rsidR="006C5227">
          <w:rPr>
            <w:noProof/>
            <w:webHidden/>
          </w:rPr>
          <w:tab/>
        </w:r>
        <w:r w:rsidR="006C5227">
          <w:rPr>
            <w:noProof/>
            <w:webHidden/>
          </w:rPr>
          <w:fldChar w:fldCharType="begin"/>
        </w:r>
        <w:r w:rsidR="006C5227">
          <w:rPr>
            <w:noProof/>
            <w:webHidden/>
          </w:rPr>
          <w:instrText xml:space="preserve"> PAGEREF _Toc385970903 \h </w:instrText>
        </w:r>
        <w:r w:rsidR="006C5227">
          <w:rPr>
            <w:noProof/>
            <w:webHidden/>
          </w:rPr>
        </w:r>
        <w:r w:rsidR="006C5227">
          <w:rPr>
            <w:noProof/>
            <w:webHidden/>
          </w:rPr>
          <w:fldChar w:fldCharType="separate"/>
        </w:r>
        <w:r w:rsidR="006C5227">
          <w:rPr>
            <w:noProof/>
            <w:webHidden/>
          </w:rPr>
          <w:t>6</w:t>
        </w:r>
        <w:r w:rsidR="006C5227">
          <w:rPr>
            <w:noProof/>
            <w:webHidden/>
          </w:rPr>
          <w:fldChar w:fldCharType="end"/>
        </w:r>
      </w:hyperlink>
    </w:p>
    <w:p w14:paraId="568B4E77" w14:textId="77777777" w:rsidR="006C5227" w:rsidRDefault="00D11A72">
      <w:pPr>
        <w:pStyle w:val="TOC2"/>
        <w:tabs>
          <w:tab w:val="left" w:pos="800"/>
          <w:tab w:val="right" w:leader="dot" w:pos="9206"/>
        </w:tabs>
        <w:rPr>
          <w:rFonts w:asciiTheme="minorHAnsi" w:eastAsiaTheme="minorEastAsia" w:hAnsiTheme="minorHAnsi" w:cstheme="minorBidi"/>
          <w:noProof/>
          <w:szCs w:val="22"/>
        </w:rPr>
      </w:pPr>
      <w:hyperlink w:anchor="_Toc385970904" w:history="1">
        <w:r w:rsidR="006C5227" w:rsidRPr="00B77387">
          <w:rPr>
            <w:rStyle w:val="Hyperlink"/>
            <w:rFonts w:ascii="Calibri" w:hAnsi="Calibri"/>
            <w:bCs/>
            <w:noProof/>
          </w:rPr>
          <w:t>1.2</w:t>
        </w:r>
        <w:r w:rsidR="006C5227">
          <w:rPr>
            <w:rFonts w:asciiTheme="minorHAnsi" w:eastAsiaTheme="minorEastAsia" w:hAnsiTheme="minorHAnsi" w:cstheme="minorBidi"/>
            <w:noProof/>
            <w:szCs w:val="22"/>
          </w:rPr>
          <w:tab/>
        </w:r>
        <w:r w:rsidR="006C5227" w:rsidRPr="00B77387">
          <w:rPr>
            <w:rStyle w:val="Hyperlink"/>
            <w:rFonts w:ascii="Calibri" w:hAnsi="Calibri"/>
            <w:noProof/>
          </w:rPr>
          <w:t>Definitions, Acronyms and Abbreviations</w:t>
        </w:r>
        <w:r w:rsidR="006C5227">
          <w:rPr>
            <w:noProof/>
            <w:webHidden/>
          </w:rPr>
          <w:tab/>
        </w:r>
        <w:r w:rsidR="006C5227">
          <w:rPr>
            <w:noProof/>
            <w:webHidden/>
          </w:rPr>
          <w:fldChar w:fldCharType="begin"/>
        </w:r>
        <w:r w:rsidR="006C5227">
          <w:rPr>
            <w:noProof/>
            <w:webHidden/>
          </w:rPr>
          <w:instrText xml:space="preserve"> PAGEREF _Toc385970904 \h </w:instrText>
        </w:r>
        <w:r w:rsidR="006C5227">
          <w:rPr>
            <w:noProof/>
            <w:webHidden/>
          </w:rPr>
        </w:r>
        <w:r w:rsidR="006C5227">
          <w:rPr>
            <w:noProof/>
            <w:webHidden/>
          </w:rPr>
          <w:fldChar w:fldCharType="separate"/>
        </w:r>
        <w:r w:rsidR="006C5227">
          <w:rPr>
            <w:noProof/>
            <w:webHidden/>
          </w:rPr>
          <w:t>6</w:t>
        </w:r>
        <w:r w:rsidR="006C5227">
          <w:rPr>
            <w:noProof/>
            <w:webHidden/>
          </w:rPr>
          <w:fldChar w:fldCharType="end"/>
        </w:r>
      </w:hyperlink>
    </w:p>
    <w:p w14:paraId="394E0FA3" w14:textId="77777777" w:rsidR="006C5227" w:rsidRDefault="00D11A72">
      <w:pPr>
        <w:pStyle w:val="TOC2"/>
        <w:tabs>
          <w:tab w:val="left" w:pos="800"/>
          <w:tab w:val="right" w:leader="dot" w:pos="9206"/>
        </w:tabs>
        <w:rPr>
          <w:rFonts w:asciiTheme="minorHAnsi" w:eastAsiaTheme="minorEastAsia" w:hAnsiTheme="minorHAnsi" w:cstheme="minorBidi"/>
          <w:noProof/>
          <w:szCs w:val="22"/>
        </w:rPr>
      </w:pPr>
      <w:hyperlink w:anchor="_Toc385970905" w:history="1">
        <w:r w:rsidR="006C5227" w:rsidRPr="00B77387">
          <w:rPr>
            <w:rStyle w:val="Hyperlink"/>
            <w:rFonts w:ascii="Calibri" w:hAnsi="Calibri"/>
            <w:bCs/>
            <w:noProof/>
          </w:rPr>
          <w:t>1.3</w:t>
        </w:r>
        <w:r w:rsidR="006C5227">
          <w:rPr>
            <w:rFonts w:asciiTheme="minorHAnsi" w:eastAsiaTheme="minorEastAsia" w:hAnsiTheme="minorHAnsi" w:cstheme="minorBidi"/>
            <w:noProof/>
            <w:szCs w:val="22"/>
          </w:rPr>
          <w:tab/>
        </w:r>
        <w:r w:rsidR="006C5227" w:rsidRPr="00B77387">
          <w:rPr>
            <w:rStyle w:val="Hyperlink"/>
            <w:rFonts w:ascii="Calibri" w:hAnsi="Calibri"/>
            <w:noProof/>
          </w:rPr>
          <w:t>References</w:t>
        </w:r>
        <w:r w:rsidR="006C5227">
          <w:rPr>
            <w:noProof/>
            <w:webHidden/>
          </w:rPr>
          <w:tab/>
        </w:r>
        <w:r w:rsidR="006C5227">
          <w:rPr>
            <w:noProof/>
            <w:webHidden/>
          </w:rPr>
          <w:fldChar w:fldCharType="begin"/>
        </w:r>
        <w:r w:rsidR="006C5227">
          <w:rPr>
            <w:noProof/>
            <w:webHidden/>
          </w:rPr>
          <w:instrText xml:space="preserve"> PAGEREF _Toc385970905 \h </w:instrText>
        </w:r>
        <w:r w:rsidR="006C5227">
          <w:rPr>
            <w:noProof/>
            <w:webHidden/>
          </w:rPr>
        </w:r>
        <w:r w:rsidR="006C5227">
          <w:rPr>
            <w:noProof/>
            <w:webHidden/>
          </w:rPr>
          <w:fldChar w:fldCharType="separate"/>
        </w:r>
        <w:r w:rsidR="006C5227">
          <w:rPr>
            <w:noProof/>
            <w:webHidden/>
          </w:rPr>
          <w:t>6</w:t>
        </w:r>
        <w:r w:rsidR="006C5227">
          <w:rPr>
            <w:noProof/>
            <w:webHidden/>
          </w:rPr>
          <w:fldChar w:fldCharType="end"/>
        </w:r>
      </w:hyperlink>
    </w:p>
    <w:p w14:paraId="02BAA2FB" w14:textId="77777777" w:rsidR="006C5227" w:rsidRDefault="00D11A72">
      <w:pPr>
        <w:pStyle w:val="TOC1"/>
        <w:tabs>
          <w:tab w:val="left" w:pos="400"/>
          <w:tab w:val="right" w:leader="dot" w:pos="9206"/>
        </w:tabs>
        <w:rPr>
          <w:rFonts w:asciiTheme="minorHAnsi" w:eastAsiaTheme="minorEastAsia" w:hAnsiTheme="minorHAnsi" w:cstheme="minorBidi"/>
          <w:b w:val="0"/>
          <w:bCs w:val="0"/>
          <w:caps w:val="0"/>
          <w:noProof/>
          <w:szCs w:val="22"/>
        </w:rPr>
      </w:pPr>
      <w:hyperlink w:anchor="_Toc385970906" w:history="1">
        <w:r w:rsidR="006C5227" w:rsidRPr="00B77387">
          <w:rPr>
            <w:rStyle w:val="Hyperlink"/>
            <w:rFonts w:ascii="Calibri" w:hAnsi="Calibri"/>
            <w:noProof/>
          </w:rPr>
          <w:t>2</w:t>
        </w:r>
        <w:r w:rsidR="006C5227">
          <w:rPr>
            <w:rFonts w:asciiTheme="minorHAnsi" w:eastAsiaTheme="minorEastAsia" w:hAnsiTheme="minorHAnsi" w:cstheme="minorBidi"/>
            <w:b w:val="0"/>
            <w:bCs w:val="0"/>
            <w:caps w:val="0"/>
            <w:noProof/>
            <w:szCs w:val="22"/>
          </w:rPr>
          <w:tab/>
        </w:r>
        <w:r w:rsidR="006C5227" w:rsidRPr="00B77387">
          <w:rPr>
            <w:rStyle w:val="Hyperlink"/>
            <w:rFonts w:ascii="Calibri" w:hAnsi="Calibri"/>
            <w:noProof/>
          </w:rPr>
          <w:t>externals</w:t>
        </w:r>
        <w:r w:rsidR="006C5227">
          <w:rPr>
            <w:noProof/>
            <w:webHidden/>
          </w:rPr>
          <w:tab/>
        </w:r>
        <w:r w:rsidR="006C5227">
          <w:rPr>
            <w:noProof/>
            <w:webHidden/>
          </w:rPr>
          <w:fldChar w:fldCharType="begin"/>
        </w:r>
        <w:r w:rsidR="006C5227">
          <w:rPr>
            <w:noProof/>
            <w:webHidden/>
          </w:rPr>
          <w:instrText xml:space="preserve"> PAGEREF _Toc385970906 \h </w:instrText>
        </w:r>
        <w:r w:rsidR="006C5227">
          <w:rPr>
            <w:noProof/>
            <w:webHidden/>
          </w:rPr>
        </w:r>
        <w:r w:rsidR="006C5227">
          <w:rPr>
            <w:noProof/>
            <w:webHidden/>
          </w:rPr>
          <w:fldChar w:fldCharType="separate"/>
        </w:r>
        <w:r w:rsidR="006C5227">
          <w:rPr>
            <w:noProof/>
            <w:webHidden/>
          </w:rPr>
          <w:t>7</w:t>
        </w:r>
        <w:r w:rsidR="006C5227">
          <w:rPr>
            <w:noProof/>
            <w:webHidden/>
          </w:rPr>
          <w:fldChar w:fldCharType="end"/>
        </w:r>
      </w:hyperlink>
    </w:p>
    <w:p w14:paraId="4D0B2497" w14:textId="77777777" w:rsidR="006C5227" w:rsidRDefault="00D11A72">
      <w:pPr>
        <w:pStyle w:val="TOC2"/>
        <w:tabs>
          <w:tab w:val="left" w:pos="800"/>
          <w:tab w:val="right" w:leader="dot" w:pos="9206"/>
        </w:tabs>
        <w:rPr>
          <w:rFonts w:asciiTheme="minorHAnsi" w:eastAsiaTheme="minorEastAsia" w:hAnsiTheme="minorHAnsi" w:cstheme="minorBidi"/>
          <w:noProof/>
          <w:szCs w:val="22"/>
        </w:rPr>
      </w:pPr>
      <w:hyperlink w:anchor="_Toc385970907" w:history="1">
        <w:r w:rsidR="006C5227" w:rsidRPr="00B77387">
          <w:rPr>
            <w:rStyle w:val="Hyperlink"/>
            <w:rFonts w:ascii="Calibri" w:hAnsi="Calibri"/>
            <w:bCs/>
            <w:noProof/>
          </w:rPr>
          <w:t>2.1</w:t>
        </w:r>
        <w:r w:rsidR="006C5227">
          <w:rPr>
            <w:rFonts w:asciiTheme="minorHAnsi" w:eastAsiaTheme="minorEastAsia" w:hAnsiTheme="minorHAnsi" w:cstheme="minorBidi"/>
            <w:noProof/>
            <w:szCs w:val="22"/>
          </w:rPr>
          <w:tab/>
        </w:r>
        <w:r w:rsidR="006C5227" w:rsidRPr="00B77387">
          <w:rPr>
            <w:rStyle w:val="Hyperlink"/>
            <w:rFonts w:ascii="Calibri" w:hAnsi="Calibri"/>
            <w:noProof/>
          </w:rPr>
          <w:t>Technical Approach User Perspective</w:t>
        </w:r>
        <w:r w:rsidR="006C5227">
          <w:rPr>
            <w:noProof/>
            <w:webHidden/>
          </w:rPr>
          <w:tab/>
        </w:r>
        <w:r w:rsidR="006C5227">
          <w:rPr>
            <w:noProof/>
            <w:webHidden/>
          </w:rPr>
          <w:fldChar w:fldCharType="begin"/>
        </w:r>
        <w:r w:rsidR="006C5227">
          <w:rPr>
            <w:noProof/>
            <w:webHidden/>
          </w:rPr>
          <w:instrText xml:space="preserve"> PAGEREF _Toc385970907 \h </w:instrText>
        </w:r>
        <w:r w:rsidR="006C5227">
          <w:rPr>
            <w:noProof/>
            <w:webHidden/>
          </w:rPr>
        </w:r>
        <w:r w:rsidR="006C5227">
          <w:rPr>
            <w:noProof/>
            <w:webHidden/>
          </w:rPr>
          <w:fldChar w:fldCharType="separate"/>
        </w:r>
        <w:r w:rsidR="006C5227">
          <w:rPr>
            <w:noProof/>
            <w:webHidden/>
          </w:rPr>
          <w:t>7</w:t>
        </w:r>
        <w:r w:rsidR="006C5227">
          <w:rPr>
            <w:noProof/>
            <w:webHidden/>
          </w:rPr>
          <w:fldChar w:fldCharType="end"/>
        </w:r>
      </w:hyperlink>
    </w:p>
    <w:p w14:paraId="3F87918B" w14:textId="77777777" w:rsidR="006C5227" w:rsidRDefault="00D11A72">
      <w:pPr>
        <w:pStyle w:val="TOC2"/>
        <w:tabs>
          <w:tab w:val="left" w:pos="800"/>
          <w:tab w:val="right" w:leader="dot" w:pos="9206"/>
        </w:tabs>
        <w:rPr>
          <w:rFonts w:asciiTheme="minorHAnsi" w:eastAsiaTheme="minorEastAsia" w:hAnsiTheme="minorHAnsi" w:cstheme="minorBidi"/>
          <w:noProof/>
          <w:szCs w:val="22"/>
        </w:rPr>
      </w:pPr>
      <w:hyperlink w:anchor="_Toc385970908" w:history="1">
        <w:r w:rsidR="006C5227" w:rsidRPr="00B77387">
          <w:rPr>
            <w:rStyle w:val="Hyperlink"/>
            <w:rFonts w:ascii="Calibri" w:hAnsi="Calibri"/>
            <w:bCs/>
            <w:noProof/>
          </w:rPr>
          <w:t>2.2</w:t>
        </w:r>
        <w:r w:rsidR="006C5227">
          <w:rPr>
            <w:rFonts w:asciiTheme="minorHAnsi" w:eastAsiaTheme="minorEastAsia" w:hAnsiTheme="minorHAnsi" w:cstheme="minorBidi"/>
            <w:noProof/>
            <w:szCs w:val="22"/>
          </w:rPr>
          <w:tab/>
        </w:r>
        <w:r w:rsidR="006C5227" w:rsidRPr="00B77387">
          <w:rPr>
            <w:rStyle w:val="Hyperlink"/>
            <w:rFonts w:ascii="Calibri" w:hAnsi="Calibri"/>
            <w:noProof/>
          </w:rPr>
          <w:t>Detailed Use Cases</w:t>
        </w:r>
        <w:r w:rsidR="006C5227">
          <w:rPr>
            <w:noProof/>
            <w:webHidden/>
          </w:rPr>
          <w:tab/>
        </w:r>
        <w:r w:rsidR="006C5227">
          <w:rPr>
            <w:noProof/>
            <w:webHidden/>
          </w:rPr>
          <w:fldChar w:fldCharType="begin"/>
        </w:r>
        <w:r w:rsidR="006C5227">
          <w:rPr>
            <w:noProof/>
            <w:webHidden/>
          </w:rPr>
          <w:instrText xml:space="preserve"> PAGEREF _Toc385970908 \h </w:instrText>
        </w:r>
        <w:r w:rsidR="006C5227">
          <w:rPr>
            <w:noProof/>
            <w:webHidden/>
          </w:rPr>
        </w:r>
        <w:r w:rsidR="006C5227">
          <w:rPr>
            <w:noProof/>
            <w:webHidden/>
          </w:rPr>
          <w:fldChar w:fldCharType="separate"/>
        </w:r>
        <w:r w:rsidR="006C5227">
          <w:rPr>
            <w:noProof/>
            <w:webHidden/>
          </w:rPr>
          <w:t>7</w:t>
        </w:r>
        <w:r w:rsidR="006C5227">
          <w:rPr>
            <w:noProof/>
            <w:webHidden/>
          </w:rPr>
          <w:fldChar w:fldCharType="end"/>
        </w:r>
      </w:hyperlink>
    </w:p>
    <w:p w14:paraId="4EE7666D" w14:textId="77777777" w:rsidR="006C5227" w:rsidRDefault="00D11A72">
      <w:pPr>
        <w:pStyle w:val="TOC2"/>
        <w:tabs>
          <w:tab w:val="left" w:pos="800"/>
          <w:tab w:val="right" w:leader="dot" w:pos="9206"/>
        </w:tabs>
        <w:rPr>
          <w:rFonts w:asciiTheme="minorHAnsi" w:eastAsiaTheme="minorEastAsia" w:hAnsiTheme="minorHAnsi" w:cstheme="minorBidi"/>
          <w:noProof/>
          <w:szCs w:val="22"/>
        </w:rPr>
      </w:pPr>
      <w:hyperlink w:anchor="_Toc385970909" w:history="1">
        <w:r w:rsidR="006C5227" w:rsidRPr="00B77387">
          <w:rPr>
            <w:rStyle w:val="Hyperlink"/>
            <w:rFonts w:ascii="Calibri" w:hAnsi="Calibri"/>
            <w:bCs/>
            <w:noProof/>
          </w:rPr>
          <w:t>2.3</w:t>
        </w:r>
        <w:r w:rsidR="006C5227">
          <w:rPr>
            <w:rFonts w:asciiTheme="minorHAnsi" w:eastAsiaTheme="minorEastAsia" w:hAnsiTheme="minorHAnsi" w:cstheme="minorBidi"/>
            <w:noProof/>
            <w:szCs w:val="22"/>
          </w:rPr>
          <w:tab/>
        </w:r>
        <w:r w:rsidR="006C5227" w:rsidRPr="00B77387">
          <w:rPr>
            <w:rStyle w:val="Hyperlink"/>
            <w:rFonts w:ascii="Calibri" w:hAnsi="Calibri"/>
            <w:noProof/>
          </w:rPr>
          <w:t>Administration Perspective</w:t>
        </w:r>
        <w:r w:rsidR="006C5227">
          <w:rPr>
            <w:noProof/>
            <w:webHidden/>
          </w:rPr>
          <w:tab/>
        </w:r>
        <w:r w:rsidR="006C5227">
          <w:rPr>
            <w:noProof/>
            <w:webHidden/>
          </w:rPr>
          <w:fldChar w:fldCharType="begin"/>
        </w:r>
        <w:r w:rsidR="006C5227">
          <w:rPr>
            <w:noProof/>
            <w:webHidden/>
          </w:rPr>
          <w:instrText xml:space="preserve"> PAGEREF _Toc385970909 \h </w:instrText>
        </w:r>
        <w:r w:rsidR="006C5227">
          <w:rPr>
            <w:noProof/>
            <w:webHidden/>
          </w:rPr>
        </w:r>
        <w:r w:rsidR="006C5227">
          <w:rPr>
            <w:noProof/>
            <w:webHidden/>
          </w:rPr>
          <w:fldChar w:fldCharType="separate"/>
        </w:r>
        <w:r w:rsidR="006C5227">
          <w:rPr>
            <w:noProof/>
            <w:webHidden/>
          </w:rPr>
          <w:t>7</w:t>
        </w:r>
        <w:r w:rsidR="006C5227">
          <w:rPr>
            <w:noProof/>
            <w:webHidden/>
          </w:rPr>
          <w:fldChar w:fldCharType="end"/>
        </w:r>
      </w:hyperlink>
    </w:p>
    <w:p w14:paraId="1E5130C7" w14:textId="77777777" w:rsidR="006C5227" w:rsidRDefault="00D11A72">
      <w:pPr>
        <w:pStyle w:val="TOC2"/>
        <w:tabs>
          <w:tab w:val="left" w:pos="800"/>
          <w:tab w:val="right" w:leader="dot" w:pos="9206"/>
        </w:tabs>
        <w:rPr>
          <w:rFonts w:asciiTheme="minorHAnsi" w:eastAsiaTheme="minorEastAsia" w:hAnsiTheme="minorHAnsi" w:cstheme="minorBidi"/>
          <w:noProof/>
          <w:szCs w:val="22"/>
        </w:rPr>
      </w:pPr>
      <w:hyperlink w:anchor="_Toc385970910" w:history="1">
        <w:r w:rsidR="006C5227" w:rsidRPr="00B77387">
          <w:rPr>
            <w:rStyle w:val="Hyperlink"/>
            <w:rFonts w:ascii="Calibri" w:hAnsi="Calibri"/>
            <w:bCs/>
            <w:noProof/>
          </w:rPr>
          <w:t>2.4</w:t>
        </w:r>
        <w:r w:rsidR="006C5227">
          <w:rPr>
            <w:rFonts w:asciiTheme="minorHAnsi" w:eastAsiaTheme="minorEastAsia" w:hAnsiTheme="minorHAnsi" w:cstheme="minorBidi"/>
            <w:noProof/>
            <w:szCs w:val="22"/>
          </w:rPr>
          <w:tab/>
        </w:r>
        <w:r w:rsidR="006C5227" w:rsidRPr="00B77387">
          <w:rPr>
            <w:rStyle w:val="Hyperlink"/>
            <w:rFonts w:ascii="Calibri" w:hAnsi="Calibri"/>
            <w:noProof/>
          </w:rPr>
          <w:t>Migration issues</w:t>
        </w:r>
        <w:r w:rsidR="006C5227">
          <w:rPr>
            <w:noProof/>
            <w:webHidden/>
          </w:rPr>
          <w:tab/>
        </w:r>
        <w:r w:rsidR="006C5227">
          <w:rPr>
            <w:noProof/>
            <w:webHidden/>
          </w:rPr>
          <w:fldChar w:fldCharType="begin"/>
        </w:r>
        <w:r w:rsidR="006C5227">
          <w:rPr>
            <w:noProof/>
            <w:webHidden/>
          </w:rPr>
          <w:instrText xml:space="preserve"> PAGEREF _Toc385970910 \h </w:instrText>
        </w:r>
        <w:r w:rsidR="006C5227">
          <w:rPr>
            <w:noProof/>
            <w:webHidden/>
          </w:rPr>
        </w:r>
        <w:r w:rsidR="006C5227">
          <w:rPr>
            <w:noProof/>
            <w:webHidden/>
          </w:rPr>
          <w:fldChar w:fldCharType="separate"/>
        </w:r>
        <w:r w:rsidR="006C5227">
          <w:rPr>
            <w:noProof/>
            <w:webHidden/>
          </w:rPr>
          <w:t>7</w:t>
        </w:r>
        <w:r w:rsidR="006C5227">
          <w:rPr>
            <w:noProof/>
            <w:webHidden/>
          </w:rPr>
          <w:fldChar w:fldCharType="end"/>
        </w:r>
      </w:hyperlink>
    </w:p>
    <w:p w14:paraId="2BC8F938" w14:textId="77777777" w:rsidR="006C5227" w:rsidRDefault="00D11A72">
      <w:pPr>
        <w:pStyle w:val="TOC2"/>
        <w:tabs>
          <w:tab w:val="left" w:pos="800"/>
          <w:tab w:val="right" w:leader="dot" w:pos="9206"/>
        </w:tabs>
        <w:rPr>
          <w:rFonts w:asciiTheme="minorHAnsi" w:eastAsiaTheme="minorEastAsia" w:hAnsiTheme="minorHAnsi" w:cstheme="minorBidi"/>
          <w:noProof/>
          <w:szCs w:val="22"/>
        </w:rPr>
      </w:pPr>
      <w:hyperlink w:anchor="_Toc385970911" w:history="1">
        <w:r w:rsidR="006C5227" w:rsidRPr="00B77387">
          <w:rPr>
            <w:rStyle w:val="Hyperlink"/>
            <w:rFonts w:ascii="Calibri" w:hAnsi="Calibri"/>
            <w:bCs/>
            <w:noProof/>
          </w:rPr>
          <w:t>2.5</w:t>
        </w:r>
        <w:r w:rsidR="006C5227">
          <w:rPr>
            <w:rFonts w:asciiTheme="minorHAnsi" w:eastAsiaTheme="minorEastAsia" w:hAnsiTheme="minorHAnsi" w:cstheme="minorBidi"/>
            <w:noProof/>
            <w:szCs w:val="22"/>
          </w:rPr>
          <w:tab/>
        </w:r>
        <w:r w:rsidR="006C5227" w:rsidRPr="00B77387">
          <w:rPr>
            <w:rStyle w:val="Hyperlink"/>
            <w:rFonts w:ascii="Calibri" w:hAnsi="Calibri"/>
            <w:noProof/>
          </w:rPr>
          <w:t>Security impact</w:t>
        </w:r>
        <w:r w:rsidR="006C5227">
          <w:rPr>
            <w:noProof/>
            <w:webHidden/>
          </w:rPr>
          <w:tab/>
        </w:r>
        <w:r w:rsidR="006C5227">
          <w:rPr>
            <w:noProof/>
            <w:webHidden/>
          </w:rPr>
          <w:fldChar w:fldCharType="begin"/>
        </w:r>
        <w:r w:rsidR="006C5227">
          <w:rPr>
            <w:noProof/>
            <w:webHidden/>
          </w:rPr>
          <w:instrText xml:space="preserve"> PAGEREF _Toc385970911 \h </w:instrText>
        </w:r>
        <w:r w:rsidR="006C5227">
          <w:rPr>
            <w:noProof/>
            <w:webHidden/>
          </w:rPr>
        </w:r>
        <w:r w:rsidR="006C5227">
          <w:rPr>
            <w:noProof/>
            <w:webHidden/>
          </w:rPr>
          <w:fldChar w:fldCharType="separate"/>
        </w:r>
        <w:r w:rsidR="006C5227">
          <w:rPr>
            <w:noProof/>
            <w:webHidden/>
          </w:rPr>
          <w:t>7</w:t>
        </w:r>
        <w:r w:rsidR="006C5227">
          <w:rPr>
            <w:noProof/>
            <w:webHidden/>
          </w:rPr>
          <w:fldChar w:fldCharType="end"/>
        </w:r>
      </w:hyperlink>
    </w:p>
    <w:p w14:paraId="580D924A" w14:textId="77777777" w:rsidR="006C5227" w:rsidRDefault="00D11A72">
      <w:pPr>
        <w:pStyle w:val="TOC1"/>
        <w:tabs>
          <w:tab w:val="left" w:pos="400"/>
          <w:tab w:val="right" w:leader="dot" w:pos="9206"/>
        </w:tabs>
        <w:rPr>
          <w:rFonts w:asciiTheme="minorHAnsi" w:eastAsiaTheme="minorEastAsia" w:hAnsiTheme="minorHAnsi" w:cstheme="minorBidi"/>
          <w:b w:val="0"/>
          <w:bCs w:val="0"/>
          <w:caps w:val="0"/>
          <w:noProof/>
          <w:szCs w:val="22"/>
        </w:rPr>
      </w:pPr>
      <w:hyperlink w:anchor="_Toc385970912" w:history="1">
        <w:r w:rsidR="006C5227" w:rsidRPr="00B77387">
          <w:rPr>
            <w:rStyle w:val="Hyperlink"/>
            <w:rFonts w:ascii="Calibri" w:hAnsi="Calibri"/>
            <w:noProof/>
          </w:rPr>
          <w:t>3</w:t>
        </w:r>
        <w:r w:rsidR="006C5227">
          <w:rPr>
            <w:rFonts w:asciiTheme="minorHAnsi" w:eastAsiaTheme="minorEastAsia" w:hAnsiTheme="minorHAnsi" w:cstheme="minorBidi"/>
            <w:b w:val="0"/>
            <w:bCs w:val="0"/>
            <w:caps w:val="0"/>
            <w:noProof/>
            <w:szCs w:val="22"/>
          </w:rPr>
          <w:tab/>
        </w:r>
        <w:r w:rsidR="006C5227" w:rsidRPr="00B77387">
          <w:rPr>
            <w:rStyle w:val="Hyperlink"/>
            <w:rFonts w:ascii="Calibri" w:hAnsi="Calibri"/>
            <w:noProof/>
          </w:rPr>
          <w:t>Architecture</w:t>
        </w:r>
        <w:r w:rsidR="006C5227">
          <w:rPr>
            <w:noProof/>
            <w:webHidden/>
          </w:rPr>
          <w:tab/>
        </w:r>
        <w:r w:rsidR="006C5227">
          <w:rPr>
            <w:noProof/>
            <w:webHidden/>
          </w:rPr>
          <w:fldChar w:fldCharType="begin"/>
        </w:r>
        <w:r w:rsidR="006C5227">
          <w:rPr>
            <w:noProof/>
            <w:webHidden/>
          </w:rPr>
          <w:instrText xml:space="preserve"> PAGEREF _Toc385970912 \h </w:instrText>
        </w:r>
        <w:r w:rsidR="006C5227">
          <w:rPr>
            <w:noProof/>
            <w:webHidden/>
          </w:rPr>
        </w:r>
        <w:r w:rsidR="006C5227">
          <w:rPr>
            <w:noProof/>
            <w:webHidden/>
          </w:rPr>
          <w:fldChar w:fldCharType="separate"/>
        </w:r>
        <w:r w:rsidR="006C5227">
          <w:rPr>
            <w:noProof/>
            <w:webHidden/>
          </w:rPr>
          <w:t>8</w:t>
        </w:r>
        <w:r w:rsidR="006C5227">
          <w:rPr>
            <w:noProof/>
            <w:webHidden/>
          </w:rPr>
          <w:fldChar w:fldCharType="end"/>
        </w:r>
      </w:hyperlink>
    </w:p>
    <w:p w14:paraId="1BB1FC86" w14:textId="77777777" w:rsidR="006C5227" w:rsidRDefault="00D11A72">
      <w:pPr>
        <w:pStyle w:val="TOC2"/>
        <w:tabs>
          <w:tab w:val="left" w:pos="800"/>
          <w:tab w:val="right" w:leader="dot" w:pos="9206"/>
        </w:tabs>
        <w:rPr>
          <w:rFonts w:asciiTheme="minorHAnsi" w:eastAsiaTheme="minorEastAsia" w:hAnsiTheme="minorHAnsi" w:cstheme="minorBidi"/>
          <w:noProof/>
          <w:szCs w:val="22"/>
        </w:rPr>
      </w:pPr>
      <w:hyperlink w:anchor="_Toc385970913" w:history="1">
        <w:r w:rsidR="006C5227" w:rsidRPr="00B77387">
          <w:rPr>
            <w:rStyle w:val="Hyperlink"/>
            <w:rFonts w:ascii="Calibri" w:hAnsi="Calibri"/>
            <w:bCs/>
            <w:noProof/>
          </w:rPr>
          <w:t>3.1</w:t>
        </w:r>
        <w:r w:rsidR="006C5227">
          <w:rPr>
            <w:rFonts w:asciiTheme="minorHAnsi" w:eastAsiaTheme="minorEastAsia" w:hAnsiTheme="minorHAnsi" w:cstheme="minorBidi"/>
            <w:noProof/>
            <w:szCs w:val="22"/>
          </w:rPr>
          <w:tab/>
        </w:r>
        <w:r w:rsidR="006C5227" w:rsidRPr="00B77387">
          <w:rPr>
            <w:rStyle w:val="Hyperlink"/>
            <w:rFonts w:ascii="Calibri" w:hAnsi="Calibri"/>
            <w:noProof/>
          </w:rPr>
          <w:t>Overview</w:t>
        </w:r>
        <w:r w:rsidR="006C5227">
          <w:rPr>
            <w:noProof/>
            <w:webHidden/>
          </w:rPr>
          <w:tab/>
        </w:r>
        <w:r w:rsidR="006C5227">
          <w:rPr>
            <w:noProof/>
            <w:webHidden/>
          </w:rPr>
          <w:fldChar w:fldCharType="begin"/>
        </w:r>
        <w:r w:rsidR="006C5227">
          <w:rPr>
            <w:noProof/>
            <w:webHidden/>
          </w:rPr>
          <w:instrText xml:space="preserve"> PAGEREF _Toc385970913 \h </w:instrText>
        </w:r>
        <w:r w:rsidR="006C5227">
          <w:rPr>
            <w:noProof/>
            <w:webHidden/>
          </w:rPr>
        </w:r>
        <w:r w:rsidR="006C5227">
          <w:rPr>
            <w:noProof/>
            <w:webHidden/>
          </w:rPr>
          <w:fldChar w:fldCharType="separate"/>
        </w:r>
        <w:r w:rsidR="006C5227">
          <w:rPr>
            <w:noProof/>
            <w:webHidden/>
          </w:rPr>
          <w:t>8</w:t>
        </w:r>
        <w:r w:rsidR="006C5227">
          <w:rPr>
            <w:noProof/>
            <w:webHidden/>
          </w:rPr>
          <w:fldChar w:fldCharType="end"/>
        </w:r>
      </w:hyperlink>
    </w:p>
    <w:p w14:paraId="163159C7" w14:textId="77777777" w:rsidR="006C5227" w:rsidRDefault="00D11A72">
      <w:pPr>
        <w:pStyle w:val="TOC2"/>
        <w:tabs>
          <w:tab w:val="left" w:pos="800"/>
          <w:tab w:val="right" w:leader="dot" w:pos="9206"/>
        </w:tabs>
        <w:rPr>
          <w:rFonts w:asciiTheme="minorHAnsi" w:eastAsiaTheme="minorEastAsia" w:hAnsiTheme="minorHAnsi" w:cstheme="minorBidi"/>
          <w:noProof/>
          <w:szCs w:val="22"/>
        </w:rPr>
      </w:pPr>
      <w:hyperlink w:anchor="_Toc385970914" w:history="1">
        <w:r w:rsidR="006C5227" w:rsidRPr="00B77387">
          <w:rPr>
            <w:rStyle w:val="Hyperlink"/>
            <w:rFonts w:ascii="Calibri" w:hAnsi="Calibri"/>
            <w:bCs/>
            <w:noProof/>
          </w:rPr>
          <w:t>3.2</w:t>
        </w:r>
        <w:r w:rsidR="006C5227">
          <w:rPr>
            <w:rFonts w:asciiTheme="minorHAnsi" w:eastAsiaTheme="minorEastAsia" w:hAnsiTheme="minorHAnsi" w:cstheme="minorBidi"/>
            <w:noProof/>
            <w:szCs w:val="22"/>
          </w:rPr>
          <w:tab/>
        </w:r>
        <w:r w:rsidR="006C5227" w:rsidRPr="00B77387">
          <w:rPr>
            <w:rStyle w:val="Hyperlink"/>
            <w:rFonts w:ascii="Calibri" w:hAnsi="Calibri"/>
            <w:noProof/>
          </w:rPr>
          <w:t>Sample Flow/Execution Diagram</w:t>
        </w:r>
        <w:r w:rsidR="006C5227">
          <w:rPr>
            <w:noProof/>
            <w:webHidden/>
          </w:rPr>
          <w:tab/>
        </w:r>
        <w:r w:rsidR="006C5227">
          <w:rPr>
            <w:noProof/>
            <w:webHidden/>
          </w:rPr>
          <w:fldChar w:fldCharType="begin"/>
        </w:r>
        <w:r w:rsidR="006C5227">
          <w:rPr>
            <w:noProof/>
            <w:webHidden/>
          </w:rPr>
          <w:instrText xml:space="preserve"> PAGEREF _Toc385970914 \h </w:instrText>
        </w:r>
        <w:r w:rsidR="006C5227">
          <w:rPr>
            <w:noProof/>
            <w:webHidden/>
          </w:rPr>
        </w:r>
        <w:r w:rsidR="006C5227">
          <w:rPr>
            <w:noProof/>
            <w:webHidden/>
          </w:rPr>
          <w:fldChar w:fldCharType="separate"/>
        </w:r>
        <w:r w:rsidR="006C5227">
          <w:rPr>
            <w:noProof/>
            <w:webHidden/>
          </w:rPr>
          <w:t>8</w:t>
        </w:r>
        <w:r w:rsidR="006C5227">
          <w:rPr>
            <w:noProof/>
            <w:webHidden/>
          </w:rPr>
          <w:fldChar w:fldCharType="end"/>
        </w:r>
      </w:hyperlink>
    </w:p>
    <w:p w14:paraId="7E4DEA80" w14:textId="77777777" w:rsidR="006C5227" w:rsidRDefault="00D11A72">
      <w:pPr>
        <w:pStyle w:val="TOC2"/>
        <w:tabs>
          <w:tab w:val="left" w:pos="800"/>
          <w:tab w:val="right" w:leader="dot" w:pos="9206"/>
        </w:tabs>
        <w:rPr>
          <w:rFonts w:asciiTheme="minorHAnsi" w:eastAsiaTheme="minorEastAsia" w:hAnsiTheme="minorHAnsi" w:cstheme="minorBidi"/>
          <w:noProof/>
          <w:szCs w:val="22"/>
        </w:rPr>
      </w:pPr>
      <w:hyperlink w:anchor="_Toc385970915" w:history="1">
        <w:r w:rsidR="006C5227" w:rsidRPr="00B77387">
          <w:rPr>
            <w:rStyle w:val="Hyperlink"/>
            <w:rFonts w:ascii="Calibri" w:hAnsi="Calibri"/>
            <w:bCs/>
            <w:noProof/>
          </w:rPr>
          <w:t>3.3</w:t>
        </w:r>
        <w:r w:rsidR="006C5227">
          <w:rPr>
            <w:rFonts w:asciiTheme="minorHAnsi" w:eastAsiaTheme="minorEastAsia" w:hAnsiTheme="minorHAnsi" w:cstheme="minorBidi"/>
            <w:noProof/>
            <w:szCs w:val="22"/>
          </w:rPr>
          <w:tab/>
        </w:r>
        <w:r w:rsidR="006C5227" w:rsidRPr="00B77387">
          <w:rPr>
            <w:rStyle w:val="Hyperlink"/>
            <w:noProof/>
          </w:rPr>
          <w:t>Integration, Interfaces, and Dependencies</w:t>
        </w:r>
        <w:r w:rsidR="006C5227">
          <w:rPr>
            <w:noProof/>
            <w:webHidden/>
          </w:rPr>
          <w:tab/>
        </w:r>
        <w:r w:rsidR="006C5227">
          <w:rPr>
            <w:noProof/>
            <w:webHidden/>
          </w:rPr>
          <w:fldChar w:fldCharType="begin"/>
        </w:r>
        <w:r w:rsidR="006C5227">
          <w:rPr>
            <w:noProof/>
            <w:webHidden/>
          </w:rPr>
          <w:instrText xml:space="preserve"> PAGEREF _Toc385970915 \h </w:instrText>
        </w:r>
        <w:r w:rsidR="006C5227">
          <w:rPr>
            <w:noProof/>
            <w:webHidden/>
          </w:rPr>
        </w:r>
        <w:r w:rsidR="006C5227">
          <w:rPr>
            <w:noProof/>
            <w:webHidden/>
          </w:rPr>
          <w:fldChar w:fldCharType="separate"/>
        </w:r>
        <w:r w:rsidR="006C5227">
          <w:rPr>
            <w:noProof/>
            <w:webHidden/>
          </w:rPr>
          <w:t>8</w:t>
        </w:r>
        <w:r w:rsidR="006C5227">
          <w:rPr>
            <w:noProof/>
            <w:webHidden/>
          </w:rPr>
          <w:fldChar w:fldCharType="end"/>
        </w:r>
      </w:hyperlink>
    </w:p>
    <w:p w14:paraId="0E2A2E15" w14:textId="77777777" w:rsidR="006C5227" w:rsidRDefault="00D11A72">
      <w:pPr>
        <w:pStyle w:val="TOC3"/>
        <w:tabs>
          <w:tab w:val="left" w:pos="1200"/>
          <w:tab w:val="right" w:leader="dot" w:pos="9206"/>
        </w:tabs>
        <w:rPr>
          <w:rFonts w:asciiTheme="minorHAnsi" w:eastAsiaTheme="minorEastAsia" w:hAnsiTheme="minorHAnsi" w:cstheme="minorBidi"/>
          <w:iCs w:val="0"/>
          <w:noProof/>
          <w:szCs w:val="22"/>
        </w:rPr>
      </w:pPr>
      <w:hyperlink w:anchor="_Toc385970916" w:history="1">
        <w:r w:rsidR="006C5227" w:rsidRPr="00B77387">
          <w:rPr>
            <w:rStyle w:val="Hyperlink"/>
            <w:rFonts w:ascii="Calibri" w:hAnsi="Calibri"/>
            <w:bCs/>
            <w:noProof/>
          </w:rPr>
          <w:t>3.3.1</w:t>
        </w:r>
        <w:r w:rsidR="006C5227">
          <w:rPr>
            <w:rFonts w:asciiTheme="minorHAnsi" w:eastAsiaTheme="minorEastAsia" w:hAnsiTheme="minorHAnsi" w:cstheme="minorBidi"/>
            <w:iCs w:val="0"/>
            <w:noProof/>
            <w:szCs w:val="22"/>
          </w:rPr>
          <w:tab/>
        </w:r>
        <w:r w:rsidR="006C5227" w:rsidRPr="00B77387">
          <w:rPr>
            <w:rStyle w:val="Hyperlink"/>
            <w:noProof/>
          </w:rPr>
          <w:t>Integration</w:t>
        </w:r>
        <w:r w:rsidR="006C5227">
          <w:rPr>
            <w:noProof/>
            <w:webHidden/>
          </w:rPr>
          <w:tab/>
        </w:r>
        <w:r w:rsidR="006C5227">
          <w:rPr>
            <w:noProof/>
            <w:webHidden/>
          </w:rPr>
          <w:fldChar w:fldCharType="begin"/>
        </w:r>
        <w:r w:rsidR="006C5227">
          <w:rPr>
            <w:noProof/>
            <w:webHidden/>
          </w:rPr>
          <w:instrText xml:space="preserve"> PAGEREF _Toc385970916 \h </w:instrText>
        </w:r>
        <w:r w:rsidR="006C5227">
          <w:rPr>
            <w:noProof/>
            <w:webHidden/>
          </w:rPr>
        </w:r>
        <w:r w:rsidR="006C5227">
          <w:rPr>
            <w:noProof/>
            <w:webHidden/>
          </w:rPr>
          <w:fldChar w:fldCharType="separate"/>
        </w:r>
        <w:r w:rsidR="006C5227">
          <w:rPr>
            <w:noProof/>
            <w:webHidden/>
          </w:rPr>
          <w:t>8</w:t>
        </w:r>
        <w:r w:rsidR="006C5227">
          <w:rPr>
            <w:noProof/>
            <w:webHidden/>
          </w:rPr>
          <w:fldChar w:fldCharType="end"/>
        </w:r>
      </w:hyperlink>
    </w:p>
    <w:p w14:paraId="03369F98" w14:textId="77777777" w:rsidR="006C5227" w:rsidRDefault="00D11A72">
      <w:pPr>
        <w:pStyle w:val="TOC3"/>
        <w:tabs>
          <w:tab w:val="left" w:pos="1200"/>
          <w:tab w:val="right" w:leader="dot" w:pos="9206"/>
        </w:tabs>
        <w:rPr>
          <w:rFonts w:asciiTheme="minorHAnsi" w:eastAsiaTheme="minorEastAsia" w:hAnsiTheme="minorHAnsi" w:cstheme="minorBidi"/>
          <w:iCs w:val="0"/>
          <w:noProof/>
          <w:szCs w:val="22"/>
        </w:rPr>
      </w:pPr>
      <w:hyperlink w:anchor="_Toc385970917" w:history="1">
        <w:r w:rsidR="006C5227" w:rsidRPr="00B77387">
          <w:rPr>
            <w:rStyle w:val="Hyperlink"/>
            <w:rFonts w:ascii="Calibri" w:hAnsi="Calibri"/>
            <w:bCs/>
            <w:noProof/>
          </w:rPr>
          <w:t>3.3.2</w:t>
        </w:r>
        <w:r w:rsidR="006C5227">
          <w:rPr>
            <w:rFonts w:asciiTheme="minorHAnsi" w:eastAsiaTheme="minorEastAsia" w:hAnsiTheme="minorHAnsi" w:cstheme="minorBidi"/>
            <w:iCs w:val="0"/>
            <w:noProof/>
            <w:szCs w:val="22"/>
          </w:rPr>
          <w:tab/>
        </w:r>
        <w:r w:rsidR="006C5227" w:rsidRPr="00B77387">
          <w:rPr>
            <w:rStyle w:val="Hyperlink"/>
            <w:noProof/>
          </w:rPr>
          <w:t>Interfaces</w:t>
        </w:r>
        <w:r w:rsidR="006C5227">
          <w:rPr>
            <w:noProof/>
            <w:webHidden/>
          </w:rPr>
          <w:tab/>
        </w:r>
        <w:r w:rsidR="006C5227">
          <w:rPr>
            <w:noProof/>
            <w:webHidden/>
          </w:rPr>
          <w:fldChar w:fldCharType="begin"/>
        </w:r>
        <w:r w:rsidR="006C5227">
          <w:rPr>
            <w:noProof/>
            <w:webHidden/>
          </w:rPr>
          <w:instrText xml:space="preserve"> PAGEREF _Toc385970917 \h </w:instrText>
        </w:r>
        <w:r w:rsidR="006C5227">
          <w:rPr>
            <w:noProof/>
            <w:webHidden/>
          </w:rPr>
        </w:r>
        <w:r w:rsidR="006C5227">
          <w:rPr>
            <w:noProof/>
            <w:webHidden/>
          </w:rPr>
          <w:fldChar w:fldCharType="separate"/>
        </w:r>
        <w:r w:rsidR="006C5227">
          <w:rPr>
            <w:noProof/>
            <w:webHidden/>
          </w:rPr>
          <w:t>10</w:t>
        </w:r>
        <w:r w:rsidR="006C5227">
          <w:rPr>
            <w:noProof/>
            <w:webHidden/>
          </w:rPr>
          <w:fldChar w:fldCharType="end"/>
        </w:r>
      </w:hyperlink>
    </w:p>
    <w:p w14:paraId="61953407" w14:textId="77777777" w:rsidR="006C5227" w:rsidRDefault="00D11A72">
      <w:pPr>
        <w:pStyle w:val="TOC3"/>
        <w:tabs>
          <w:tab w:val="left" w:pos="1200"/>
          <w:tab w:val="right" w:leader="dot" w:pos="9206"/>
        </w:tabs>
        <w:rPr>
          <w:rFonts w:asciiTheme="minorHAnsi" w:eastAsiaTheme="minorEastAsia" w:hAnsiTheme="minorHAnsi" w:cstheme="minorBidi"/>
          <w:iCs w:val="0"/>
          <w:noProof/>
          <w:szCs w:val="22"/>
        </w:rPr>
      </w:pPr>
      <w:hyperlink w:anchor="_Toc385970918" w:history="1">
        <w:r w:rsidR="006C5227" w:rsidRPr="00B77387">
          <w:rPr>
            <w:rStyle w:val="Hyperlink"/>
            <w:rFonts w:ascii="Calibri" w:hAnsi="Calibri"/>
            <w:bCs/>
            <w:noProof/>
          </w:rPr>
          <w:t>3.3.3</w:t>
        </w:r>
        <w:r w:rsidR="006C5227">
          <w:rPr>
            <w:rFonts w:asciiTheme="minorHAnsi" w:eastAsiaTheme="minorEastAsia" w:hAnsiTheme="minorHAnsi" w:cstheme="minorBidi"/>
            <w:iCs w:val="0"/>
            <w:noProof/>
            <w:szCs w:val="22"/>
          </w:rPr>
          <w:tab/>
        </w:r>
        <w:r w:rsidR="006C5227" w:rsidRPr="00B77387">
          <w:rPr>
            <w:rStyle w:val="Hyperlink"/>
            <w:noProof/>
          </w:rPr>
          <w:t>Certifications</w:t>
        </w:r>
        <w:r w:rsidR="006C5227">
          <w:rPr>
            <w:noProof/>
            <w:webHidden/>
          </w:rPr>
          <w:tab/>
        </w:r>
        <w:r w:rsidR="006C5227">
          <w:rPr>
            <w:noProof/>
            <w:webHidden/>
          </w:rPr>
          <w:fldChar w:fldCharType="begin"/>
        </w:r>
        <w:r w:rsidR="006C5227">
          <w:rPr>
            <w:noProof/>
            <w:webHidden/>
          </w:rPr>
          <w:instrText xml:space="preserve"> PAGEREF _Toc385970918 \h </w:instrText>
        </w:r>
        <w:r w:rsidR="006C5227">
          <w:rPr>
            <w:noProof/>
            <w:webHidden/>
          </w:rPr>
        </w:r>
        <w:r w:rsidR="006C5227">
          <w:rPr>
            <w:noProof/>
            <w:webHidden/>
          </w:rPr>
          <w:fldChar w:fldCharType="separate"/>
        </w:r>
        <w:r w:rsidR="006C5227">
          <w:rPr>
            <w:noProof/>
            <w:webHidden/>
          </w:rPr>
          <w:t>11</w:t>
        </w:r>
        <w:r w:rsidR="006C5227">
          <w:rPr>
            <w:noProof/>
            <w:webHidden/>
          </w:rPr>
          <w:fldChar w:fldCharType="end"/>
        </w:r>
      </w:hyperlink>
    </w:p>
    <w:p w14:paraId="33F9D806" w14:textId="77777777" w:rsidR="006C5227" w:rsidRDefault="00D11A72">
      <w:pPr>
        <w:pStyle w:val="TOC3"/>
        <w:tabs>
          <w:tab w:val="left" w:pos="1200"/>
          <w:tab w:val="right" w:leader="dot" w:pos="9206"/>
        </w:tabs>
        <w:rPr>
          <w:rFonts w:asciiTheme="minorHAnsi" w:eastAsiaTheme="minorEastAsia" w:hAnsiTheme="minorHAnsi" w:cstheme="minorBidi"/>
          <w:iCs w:val="0"/>
          <w:noProof/>
          <w:szCs w:val="22"/>
        </w:rPr>
      </w:pPr>
      <w:hyperlink w:anchor="_Toc385970919" w:history="1">
        <w:r w:rsidR="006C5227" w:rsidRPr="00B77387">
          <w:rPr>
            <w:rStyle w:val="Hyperlink"/>
            <w:rFonts w:ascii="Calibri" w:hAnsi="Calibri"/>
            <w:bCs/>
            <w:noProof/>
          </w:rPr>
          <w:t>3.3.4</w:t>
        </w:r>
        <w:r w:rsidR="006C5227">
          <w:rPr>
            <w:rFonts w:asciiTheme="minorHAnsi" w:eastAsiaTheme="minorEastAsia" w:hAnsiTheme="minorHAnsi" w:cstheme="minorBidi"/>
            <w:iCs w:val="0"/>
            <w:noProof/>
            <w:szCs w:val="22"/>
          </w:rPr>
          <w:tab/>
        </w:r>
        <w:r w:rsidR="006C5227" w:rsidRPr="00B77387">
          <w:rPr>
            <w:rStyle w:val="Hyperlink"/>
            <w:noProof/>
          </w:rPr>
          <w:t>Other Dependencies</w:t>
        </w:r>
        <w:r w:rsidR="006C5227">
          <w:rPr>
            <w:noProof/>
            <w:webHidden/>
          </w:rPr>
          <w:tab/>
        </w:r>
        <w:r w:rsidR="006C5227">
          <w:rPr>
            <w:noProof/>
            <w:webHidden/>
          </w:rPr>
          <w:fldChar w:fldCharType="begin"/>
        </w:r>
        <w:r w:rsidR="006C5227">
          <w:rPr>
            <w:noProof/>
            <w:webHidden/>
          </w:rPr>
          <w:instrText xml:space="preserve"> PAGEREF _Toc385970919 \h </w:instrText>
        </w:r>
        <w:r w:rsidR="006C5227">
          <w:rPr>
            <w:noProof/>
            <w:webHidden/>
          </w:rPr>
        </w:r>
        <w:r w:rsidR="006C5227">
          <w:rPr>
            <w:noProof/>
            <w:webHidden/>
          </w:rPr>
          <w:fldChar w:fldCharType="separate"/>
        </w:r>
        <w:r w:rsidR="006C5227">
          <w:rPr>
            <w:noProof/>
            <w:webHidden/>
          </w:rPr>
          <w:t>11</w:t>
        </w:r>
        <w:r w:rsidR="006C5227">
          <w:rPr>
            <w:noProof/>
            <w:webHidden/>
          </w:rPr>
          <w:fldChar w:fldCharType="end"/>
        </w:r>
      </w:hyperlink>
    </w:p>
    <w:p w14:paraId="12E122BE" w14:textId="77777777" w:rsidR="006C5227" w:rsidRDefault="00D11A72">
      <w:pPr>
        <w:pStyle w:val="TOC2"/>
        <w:tabs>
          <w:tab w:val="left" w:pos="800"/>
          <w:tab w:val="right" w:leader="dot" w:pos="9206"/>
        </w:tabs>
        <w:rPr>
          <w:rFonts w:asciiTheme="minorHAnsi" w:eastAsiaTheme="minorEastAsia" w:hAnsiTheme="minorHAnsi" w:cstheme="minorBidi"/>
          <w:noProof/>
          <w:szCs w:val="22"/>
        </w:rPr>
      </w:pPr>
      <w:hyperlink w:anchor="_Toc385970920" w:history="1">
        <w:r w:rsidR="006C5227" w:rsidRPr="00B77387">
          <w:rPr>
            <w:rStyle w:val="Hyperlink"/>
            <w:rFonts w:ascii="Calibri" w:hAnsi="Calibri"/>
            <w:bCs/>
            <w:noProof/>
          </w:rPr>
          <w:t>3.4</w:t>
        </w:r>
        <w:r w:rsidR="006C5227">
          <w:rPr>
            <w:rFonts w:asciiTheme="minorHAnsi" w:eastAsiaTheme="minorEastAsia" w:hAnsiTheme="minorHAnsi" w:cstheme="minorBidi"/>
            <w:noProof/>
            <w:szCs w:val="22"/>
          </w:rPr>
          <w:tab/>
        </w:r>
        <w:r w:rsidR="006C5227" w:rsidRPr="00B77387">
          <w:rPr>
            <w:rStyle w:val="Hyperlink"/>
            <w:noProof/>
          </w:rPr>
          <w:t>Non-Functional Feature Design (AKA the abilities)</w:t>
        </w:r>
        <w:r w:rsidR="006C5227">
          <w:rPr>
            <w:noProof/>
            <w:webHidden/>
          </w:rPr>
          <w:tab/>
        </w:r>
        <w:r w:rsidR="006C5227">
          <w:rPr>
            <w:noProof/>
            <w:webHidden/>
          </w:rPr>
          <w:fldChar w:fldCharType="begin"/>
        </w:r>
        <w:r w:rsidR="006C5227">
          <w:rPr>
            <w:noProof/>
            <w:webHidden/>
          </w:rPr>
          <w:instrText xml:space="preserve"> PAGEREF _Toc385970920 \h </w:instrText>
        </w:r>
        <w:r w:rsidR="006C5227">
          <w:rPr>
            <w:noProof/>
            <w:webHidden/>
          </w:rPr>
        </w:r>
        <w:r w:rsidR="006C5227">
          <w:rPr>
            <w:noProof/>
            <w:webHidden/>
          </w:rPr>
          <w:fldChar w:fldCharType="separate"/>
        </w:r>
        <w:r w:rsidR="006C5227">
          <w:rPr>
            <w:noProof/>
            <w:webHidden/>
          </w:rPr>
          <w:t>11</w:t>
        </w:r>
        <w:r w:rsidR="006C5227">
          <w:rPr>
            <w:noProof/>
            <w:webHidden/>
          </w:rPr>
          <w:fldChar w:fldCharType="end"/>
        </w:r>
      </w:hyperlink>
    </w:p>
    <w:p w14:paraId="61FE8E37" w14:textId="77777777" w:rsidR="006C5227" w:rsidRDefault="00D11A72">
      <w:pPr>
        <w:pStyle w:val="TOC3"/>
        <w:tabs>
          <w:tab w:val="left" w:pos="1200"/>
          <w:tab w:val="right" w:leader="dot" w:pos="9206"/>
        </w:tabs>
        <w:rPr>
          <w:rFonts w:asciiTheme="minorHAnsi" w:eastAsiaTheme="minorEastAsia" w:hAnsiTheme="minorHAnsi" w:cstheme="minorBidi"/>
          <w:iCs w:val="0"/>
          <w:noProof/>
          <w:szCs w:val="22"/>
        </w:rPr>
      </w:pPr>
      <w:hyperlink w:anchor="_Toc385970921" w:history="1">
        <w:r w:rsidR="006C5227" w:rsidRPr="00B77387">
          <w:rPr>
            <w:rStyle w:val="Hyperlink"/>
            <w:rFonts w:ascii="Calibri" w:hAnsi="Calibri"/>
            <w:bCs/>
            <w:noProof/>
          </w:rPr>
          <w:t>3.4.1</w:t>
        </w:r>
        <w:r w:rsidR="006C5227">
          <w:rPr>
            <w:rFonts w:asciiTheme="minorHAnsi" w:eastAsiaTheme="minorEastAsia" w:hAnsiTheme="minorHAnsi" w:cstheme="minorBidi"/>
            <w:iCs w:val="0"/>
            <w:noProof/>
            <w:szCs w:val="22"/>
          </w:rPr>
          <w:tab/>
        </w:r>
        <w:r w:rsidR="006C5227" w:rsidRPr="00B77387">
          <w:rPr>
            <w:rStyle w:val="Hyperlink"/>
            <w:noProof/>
          </w:rPr>
          <w:t>ACCESSABILITY</w:t>
        </w:r>
        <w:r w:rsidR="006C5227">
          <w:rPr>
            <w:noProof/>
            <w:webHidden/>
          </w:rPr>
          <w:tab/>
        </w:r>
        <w:r w:rsidR="006C5227">
          <w:rPr>
            <w:noProof/>
            <w:webHidden/>
          </w:rPr>
          <w:fldChar w:fldCharType="begin"/>
        </w:r>
        <w:r w:rsidR="006C5227">
          <w:rPr>
            <w:noProof/>
            <w:webHidden/>
          </w:rPr>
          <w:instrText xml:space="preserve"> PAGEREF _Toc385970921 \h </w:instrText>
        </w:r>
        <w:r w:rsidR="006C5227">
          <w:rPr>
            <w:noProof/>
            <w:webHidden/>
          </w:rPr>
        </w:r>
        <w:r w:rsidR="006C5227">
          <w:rPr>
            <w:noProof/>
            <w:webHidden/>
          </w:rPr>
          <w:fldChar w:fldCharType="separate"/>
        </w:r>
        <w:r w:rsidR="006C5227">
          <w:rPr>
            <w:noProof/>
            <w:webHidden/>
          </w:rPr>
          <w:t>12</w:t>
        </w:r>
        <w:r w:rsidR="006C5227">
          <w:rPr>
            <w:noProof/>
            <w:webHidden/>
          </w:rPr>
          <w:fldChar w:fldCharType="end"/>
        </w:r>
      </w:hyperlink>
    </w:p>
    <w:p w14:paraId="7DA2C0D9" w14:textId="77777777" w:rsidR="006C5227" w:rsidRDefault="00D11A72">
      <w:pPr>
        <w:pStyle w:val="TOC3"/>
        <w:tabs>
          <w:tab w:val="left" w:pos="1200"/>
          <w:tab w:val="right" w:leader="dot" w:pos="9206"/>
        </w:tabs>
        <w:rPr>
          <w:rFonts w:asciiTheme="minorHAnsi" w:eastAsiaTheme="minorEastAsia" w:hAnsiTheme="minorHAnsi" w:cstheme="minorBidi"/>
          <w:iCs w:val="0"/>
          <w:noProof/>
          <w:szCs w:val="22"/>
        </w:rPr>
      </w:pPr>
      <w:hyperlink w:anchor="_Toc385970922" w:history="1">
        <w:r w:rsidR="006C5227" w:rsidRPr="00B77387">
          <w:rPr>
            <w:rStyle w:val="Hyperlink"/>
            <w:rFonts w:ascii="Calibri" w:hAnsi="Calibri"/>
            <w:bCs/>
            <w:noProof/>
          </w:rPr>
          <w:t>3.4.2</w:t>
        </w:r>
        <w:r w:rsidR="006C5227">
          <w:rPr>
            <w:rFonts w:asciiTheme="minorHAnsi" w:eastAsiaTheme="minorEastAsia" w:hAnsiTheme="minorHAnsi" w:cstheme="minorBidi"/>
            <w:iCs w:val="0"/>
            <w:noProof/>
            <w:szCs w:val="22"/>
          </w:rPr>
          <w:tab/>
        </w:r>
        <w:r w:rsidR="006C5227" w:rsidRPr="00B77387">
          <w:rPr>
            <w:rStyle w:val="Hyperlink"/>
            <w:noProof/>
          </w:rPr>
          <w:t>INTEGRATEABILITY</w:t>
        </w:r>
        <w:r w:rsidR="006C5227">
          <w:rPr>
            <w:noProof/>
            <w:webHidden/>
          </w:rPr>
          <w:tab/>
        </w:r>
        <w:r w:rsidR="006C5227">
          <w:rPr>
            <w:noProof/>
            <w:webHidden/>
          </w:rPr>
          <w:fldChar w:fldCharType="begin"/>
        </w:r>
        <w:r w:rsidR="006C5227">
          <w:rPr>
            <w:noProof/>
            <w:webHidden/>
          </w:rPr>
          <w:instrText xml:space="preserve"> PAGEREF _Toc385970922 \h </w:instrText>
        </w:r>
        <w:r w:rsidR="006C5227">
          <w:rPr>
            <w:noProof/>
            <w:webHidden/>
          </w:rPr>
        </w:r>
        <w:r w:rsidR="006C5227">
          <w:rPr>
            <w:noProof/>
            <w:webHidden/>
          </w:rPr>
          <w:fldChar w:fldCharType="separate"/>
        </w:r>
        <w:r w:rsidR="006C5227">
          <w:rPr>
            <w:noProof/>
            <w:webHidden/>
          </w:rPr>
          <w:t>12</w:t>
        </w:r>
        <w:r w:rsidR="006C5227">
          <w:rPr>
            <w:noProof/>
            <w:webHidden/>
          </w:rPr>
          <w:fldChar w:fldCharType="end"/>
        </w:r>
      </w:hyperlink>
    </w:p>
    <w:p w14:paraId="67CD421C" w14:textId="77777777" w:rsidR="006C5227" w:rsidRDefault="00D11A72">
      <w:pPr>
        <w:pStyle w:val="TOC3"/>
        <w:tabs>
          <w:tab w:val="left" w:pos="1200"/>
          <w:tab w:val="right" w:leader="dot" w:pos="9206"/>
        </w:tabs>
        <w:rPr>
          <w:rFonts w:asciiTheme="minorHAnsi" w:eastAsiaTheme="minorEastAsia" w:hAnsiTheme="minorHAnsi" w:cstheme="minorBidi"/>
          <w:iCs w:val="0"/>
          <w:noProof/>
          <w:szCs w:val="22"/>
        </w:rPr>
      </w:pPr>
      <w:hyperlink w:anchor="_Toc385970923" w:history="1">
        <w:r w:rsidR="006C5227" w:rsidRPr="00B77387">
          <w:rPr>
            <w:rStyle w:val="Hyperlink"/>
            <w:rFonts w:ascii="Calibri" w:hAnsi="Calibri"/>
            <w:bCs/>
            <w:noProof/>
          </w:rPr>
          <w:t>3.4.3</w:t>
        </w:r>
        <w:r w:rsidR="006C5227">
          <w:rPr>
            <w:rFonts w:asciiTheme="minorHAnsi" w:eastAsiaTheme="minorEastAsia" w:hAnsiTheme="minorHAnsi" w:cstheme="minorBidi"/>
            <w:iCs w:val="0"/>
            <w:noProof/>
            <w:szCs w:val="22"/>
          </w:rPr>
          <w:tab/>
        </w:r>
        <w:r w:rsidR="006C5227" w:rsidRPr="00B77387">
          <w:rPr>
            <w:rStyle w:val="Hyperlink"/>
            <w:noProof/>
          </w:rPr>
          <w:t>Interoperability</w:t>
        </w:r>
        <w:r w:rsidR="006C5227">
          <w:rPr>
            <w:noProof/>
            <w:webHidden/>
          </w:rPr>
          <w:tab/>
        </w:r>
        <w:r w:rsidR="006C5227">
          <w:rPr>
            <w:noProof/>
            <w:webHidden/>
          </w:rPr>
          <w:fldChar w:fldCharType="begin"/>
        </w:r>
        <w:r w:rsidR="006C5227">
          <w:rPr>
            <w:noProof/>
            <w:webHidden/>
          </w:rPr>
          <w:instrText xml:space="preserve"> PAGEREF _Toc385970923 \h </w:instrText>
        </w:r>
        <w:r w:rsidR="006C5227">
          <w:rPr>
            <w:noProof/>
            <w:webHidden/>
          </w:rPr>
        </w:r>
        <w:r w:rsidR="006C5227">
          <w:rPr>
            <w:noProof/>
            <w:webHidden/>
          </w:rPr>
          <w:fldChar w:fldCharType="separate"/>
        </w:r>
        <w:r w:rsidR="006C5227">
          <w:rPr>
            <w:noProof/>
            <w:webHidden/>
          </w:rPr>
          <w:t>12</w:t>
        </w:r>
        <w:r w:rsidR="006C5227">
          <w:rPr>
            <w:noProof/>
            <w:webHidden/>
          </w:rPr>
          <w:fldChar w:fldCharType="end"/>
        </w:r>
      </w:hyperlink>
    </w:p>
    <w:p w14:paraId="486E20FC" w14:textId="77777777" w:rsidR="006C5227" w:rsidRDefault="00D11A72">
      <w:pPr>
        <w:pStyle w:val="TOC3"/>
        <w:tabs>
          <w:tab w:val="left" w:pos="1200"/>
          <w:tab w:val="right" w:leader="dot" w:pos="9206"/>
        </w:tabs>
        <w:rPr>
          <w:rFonts w:asciiTheme="minorHAnsi" w:eastAsiaTheme="minorEastAsia" w:hAnsiTheme="minorHAnsi" w:cstheme="minorBidi"/>
          <w:iCs w:val="0"/>
          <w:noProof/>
          <w:szCs w:val="22"/>
        </w:rPr>
      </w:pPr>
      <w:hyperlink w:anchor="_Toc385970924" w:history="1">
        <w:r w:rsidR="006C5227" w:rsidRPr="00B77387">
          <w:rPr>
            <w:rStyle w:val="Hyperlink"/>
            <w:rFonts w:ascii="Calibri" w:hAnsi="Calibri"/>
            <w:bCs/>
            <w:noProof/>
          </w:rPr>
          <w:t>3.4.4</w:t>
        </w:r>
        <w:r w:rsidR="006C5227">
          <w:rPr>
            <w:rFonts w:asciiTheme="minorHAnsi" w:eastAsiaTheme="minorEastAsia" w:hAnsiTheme="minorHAnsi" w:cstheme="minorBidi"/>
            <w:iCs w:val="0"/>
            <w:noProof/>
            <w:szCs w:val="22"/>
          </w:rPr>
          <w:tab/>
        </w:r>
        <w:r w:rsidR="006C5227" w:rsidRPr="00B77387">
          <w:rPr>
            <w:rStyle w:val="Hyperlink"/>
            <w:noProof/>
          </w:rPr>
          <w:t>LocalizaBILITY</w:t>
        </w:r>
        <w:r w:rsidR="006C5227">
          <w:rPr>
            <w:noProof/>
            <w:webHidden/>
          </w:rPr>
          <w:tab/>
        </w:r>
        <w:r w:rsidR="006C5227">
          <w:rPr>
            <w:noProof/>
            <w:webHidden/>
          </w:rPr>
          <w:fldChar w:fldCharType="begin"/>
        </w:r>
        <w:r w:rsidR="006C5227">
          <w:rPr>
            <w:noProof/>
            <w:webHidden/>
          </w:rPr>
          <w:instrText xml:space="preserve"> PAGEREF _Toc385970924 \h </w:instrText>
        </w:r>
        <w:r w:rsidR="006C5227">
          <w:rPr>
            <w:noProof/>
            <w:webHidden/>
          </w:rPr>
        </w:r>
        <w:r w:rsidR="006C5227">
          <w:rPr>
            <w:noProof/>
            <w:webHidden/>
          </w:rPr>
          <w:fldChar w:fldCharType="separate"/>
        </w:r>
        <w:r w:rsidR="006C5227">
          <w:rPr>
            <w:noProof/>
            <w:webHidden/>
          </w:rPr>
          <w:t>12</w:t>
        </w:r>
        <w:r w:rsidR="006C5227">
          <w:rPr>
            <w:noProof/>
            <w:webHidden/>
          </w:rPr>
          <w:fldChar w:fldCharType="end"/>
        </w:r>
      </w:hyperlink>
    </w:p>
    <w:p w14:paraId="43F44434" w14:textId="77777777" w:rsidR="006C5227" w:rsidRDefault="00D11A72">
      <w:pPr>
        <w:pStyle w:val="TOC3"/>
        <w:tabs>
          <w:tab w:val="left" w:pos="1200"/>
          <w:tab w:val="right" w:leader="dot" w:pos="9206"/>
        </w:tabs>
        <w:rPr>
          <w:rFonts w:asciiTheme="minorHAnsi" w:eastAsiaTheme="minorEastAsia" w:hAnsiTheme="minorHAnsi" w:cstheme="minorBidi"/>
          <w:iCs w:val="0"/>
          <w:noProof/>
          <w:szCs w:val="22"/>
        </w:rPr>
      </w:pPr>
      <w:hyperlink w:anchor="_Toc385970925" w:history="1">
        <w:r w:rsidR="006C5227" w:rsidRPr="00B77387">
          <w:rPr>
            <w:rStyle w:val="Hyperlink"/>
            <w:rFonts w:ascii="Calibri" w:hAnsi="Calibri"/>
            <w:bCs/>
            <w:noProof/>
          </w:rPr>
          <w:t>3.4.5</w:t>
        </w:r>
        <w:r w:rsidR="006C5227">
          <w:rPr>
            <w:rFonts w:asciiTheme="minorHAnsi" w:eastAsiaTheme="minorEastAsia" w:hAnsiTheme="minorHAnsi" w:cstheme="minorBidi"/>
            <w:iCs w:val="0"/>
            <w:noProof/>
            <w:szCs w:val="22"/>
          </w:rPr>
          <w:tab/>
        </w:r>
        <w:r w:rsidR="006C5227" w:rsidRPr="00B77387">
          <w:rPr>
            <w:rStyle w:val="Hyperlink"/>
            <w:noProof/>
          </w:rPr>
          <w:t>Scalability</w:t>
        </w:r>
        <w:r w:rsidR="006C5227">
          <w:rPr>
            <w:noProof/>
            <w:webHidden/>
          </w:rPr>
          <w:tab/>
        </w:r>
        <w:r w:rsidR="006C5227">
          <w:rPr>
            <w:noProof/>
            <w:webHidden/>
          </w:rPr>
          <w:fldChar w:fldCharType="begin"/>
        </w:r>
        <w:r w:rsidR="006C5227">
          <w:rPr>
            <w:noProof/>
            <w:webHidden/>
          </w:rPr>
          <w:instrText xml:space="preserve"> PAGEREF _Toc385970925 \h </w:instrText>
        </w:r>
        <w:r w:rsidR="006C5227">
          <w:rPr>
            <w:noProof/>
            <w:webHidden/>
          </w:rPr>
        </w:r>
        <w:r w:rsidR="006C5227">
          <w:rPr>
            <w:noProof/>
            <w:webHidden/>
          </w:rPr>
          <w:fldChar w:fldCharType="separate"/>
        </w:r>
        <w:r w:rsidR="006C5227">
          <w:rPr>
            <w:noProof/>
            <w:webHidden/>
          </w:rPr>
          <w:t>12</w:t>
        </w:r>
        <w:r w:rsidR="006C5227">
          <w:rPr>
            <w:noProof/>
            <w:webHidden/>
          </w:rPr>
          <w:fldChar w:fldCharType="end"/>
        </w:r>
      </w:hyperlink>
    </w:p>
    <w:p w14:paraId="0CE964DF" w14:textId="77777777" w:rsidR="006C5227" w:rsidRDefault="00D11A72">
      <w:pPr>
        <w:pStyle w:val="TOC3"/>
        <w:tabs>
          <w:tab w:val="left" w:pos="1200"/>
          <w:tab w:val="right" w:leader="dot" w:pos="9206"/>
        </w:tabs>
        <w:rPr>
          <w:rFonts w:asciiTheme="minorHAnsi" w:eastAsiaTheme="minorEastAsia" w:hAnsiTheme="minorHAnsi" w:cstheme="minorBidi"/>
          <w:iCs w:val="0"/>
          <w:noProof/>
          <w:szCs w:val="22"/>
        </w:rPr>
      </w:pPr>
      <w:hyperlink w:anchor="_Toc385970926" w:history="1">
        <w:r w:rsidR="006C5227" w:rsidRPr="00B77387">
          <w:rPr>
            <w:rStyle w:val="Hyperlink"/>
            <w:rFonts w:ascii="Calibri" w:hAnsi="Calibri"/>
            <w:bCs/>
            <w:noProof/>
          </w:rPr>
          <w:t>3.4.6</w:t>
        </w:r>
        <w:r w:rsidR="006C5227">
          <w:rPr>
            <w:rFonts w:asciiTheme="minorHAnsi" w:eastAsiaTheme="minorEastAsia" w:hAnsiTheme="minorHAnsi" w:cstheme="minorBidi"/>
            <w:iCs w:val="0"/>
            <w:noProof/>
            <w:szCs w:val="22"/>
          </w:rPr>
          <w:tab/>
        </w:r>
        <w:r w:rsidR="006C5227" w:rsidRPr="00B77387">
          <w:rPr>
            <w:rStyle w:val="Hyperlink"/>
            <w:noProof/>
          </w:rPr>
          <w:t>Securability</w:t>
        </w:r>
        <w:r w:rsidR="006C5227">
          <w:rPr>
            <w:noProof/>
            <w:webHidden/>
          </w:rPr>
          <w:tab/>
        </w:r>
        <w:r w:rsidR="006C5227">
          <w:rPr>
            <w:noProof/>
            <w:webHidden/>
          </w:rPr>
          <w:fldChar w:fldCharType="begin"/>
        </w:r>
        <w:r w:rsidR="006C5227">
          <w:rPr>
            <w:noProof/>
            <w:webHidden/>
          </w:rPr>
          <w:instrText xml:space="preserve"> PAGEREF _Toc385970926 \h </w:instrText>
        </w:r>
        <w:r w:rsidR="006C5227">
          <w:rPr>
            <w:noProof/>
            <w:webHidden/>
          </w:rPr>
        </w:r>
        <w:r w:rsidR="006C5227">
          <w:rPr>
            <w:noProof/>
            <w:webHidden/>
          </w:rPr>
          <w:fldChar w:fldCharType="separate"/>
        </w:r>
        <w:r w:rsidR="006C5227">
          <w:rPr>
            <w:noProof/>
            <w:webHidden/>
          </w:rPr>
          <w:t>13</w:t>
        </w:r>
        <w:r w:rsidR="006C5227">
          <w:rPr>
            <w:noProof/>
            <w:webHidden/>
          </w:rPr>
          <w:fldChar w:fldCharType="end"/>
        </w:r>
      </w:hyperlink>
    </w:p>
    <w:p w14:paraId="70CF7AA7" w14:textId="77777777" w:rsidR="006C5227" w:rsidRDefault="00D11A72">
      <w:pPr>
        <w:pStyle w:val="TOC3"/>
        <w:tabs>
          <w:tab w:val="left" w:pos="1200"/>
          <w:tab w:val="right" w:leader="dot" w:pos="9206"/>
        </w:tabs>
        <w:rPr>
          <w:rFonts w:asciiTheme="minorHAnsi" w:eastAsiaTheme="minorEastAsia" w:hAnsiTheme="minorHAnsi" w:cstheme="minorBidi"/>
          <w:iCs w:val="0"/>
          <w:noProof/>
          <w:szCs w:val="22"/>
        </w:rPr>
      </w:pPr>
      <w:hyperlink w:anchor="_Toc385970927" w:history="1">
        <w:r w:rsidR="006C5227" w:rsidRPr="00B77387">
          <w:rPr>
            <w:rStyle w:val="Hyperlink"/>
            <w:rFonts w:ascii="Calibri" w:hAnsi="Calibri"/>
            <w:bCs/>
            <w:noProof/>
          </w:rPr>
          <w:t>3.4.7</w:t>
        </w:r>
        <w:r w:rsidR="006C5227">
          <w:rPr>
            <w:rFonts w:asciiTheme="minorHAnsi" w:eastAsiaTheme="minorEastAsia" w:hAnsiTheme="minorHAnsi" w:cstheme="minorBidi"/>
            <w:iCs w:val="0"/>
            <w:noProof/>
            <w:szCs w:val="22"/>
          </w:rPr>
          <w:tab/>
        </w:r>
        <w:r w:rsidR="006C5227" w:rsidRPr="00B77387">
          <w:rPr>
            <w:rStyle w:val="Hyperlink"/>
            <w:noProof/>
          </w:rPr>
          <w:t>Supportability</w:t>
        </w:r>
        <w:r w:rsidR="006C5227">
          <w:rPr>
            <w:noProof/>
            <w:webHidden/>
          </w:rPr>
          <w:tab/>
        </w:r>
        <w:r w:rsidR="006C5227">
          <w:rPr>
            <w:noProof/>
            <w:webHidden/>
          </w:rPr>
          <w:fldChar w:fldCharType="begin"/>
        </w:r>
        <w:r w:rsidR="006C5227">
          <w:rPr>
            <w:noProof/>
            <w:webHidden/>
          </w:rPr>
          <w:instrText xml:space="preserve"> PAGEREF _Toc385970927 \h </w:instrText>
        </w:r>
        <w:r w:rsidR="006C5227">
          <w:rPr>
            <w:noProof/>
            <w:webHidden/>
          </w:rPr>
        </w:r>
        <w:r w:rsidR="006C5227">
          <w:rPr>
            <w:noProof/>
            <w:webHidden/>
          </w:rPr>
          <w:fldChar w:fldCharType="separate"/>
        </w:r>
        <w:r w:rsidR="006C5227">
          <w:rPr>
            <w:noProof/>
            <w:webHidden/>
          </w:rPr>
          <w:t>13</w:t>
        </w:r>
        <w:r w:rsidR="006C5227">
          <w:rPr>
            <w:noProof/>
            <w:webHidden/>
          </w:rPr>
          <w:fldChar w:fldCharType="end"/>
        </w:r>
      </w:hyperlink>
    </w:p>
    <w:p w14:paraId="62A148FC" w14:textId="77777777" w:rsidR="006C5227" w:rsidRDefault="00D11A72">
      <w:pPr>
        <w:pStyle w:val="TOC3"/>
        <w:tabs>
          <w:tab w:val="left" w:pos="1200"/>
          <w:tab w:val="right" w:leader="dot" w:pos="9206"/>
        </w:tabs>
        <w:rPr>
          <w:rFonts w:asciiTheme="minorHAnsi" w:eastAsiaTheme="minorEastAsia" w:hAnsiTheme="minorHAnsi" w:cstheme="minorBidi"/>
          <w:iCs w:val="0"/>
          <w:noProof/>
          <w:szCs w:val="22"/>
        </w:rPr>
      </w:pPr>
      <w:hyperlink w:anchor="_Toc385970928" w:history="1">
        <w:r w:rsidR="006C5227" w:rsidRPr="00B77387">
          <w:rPr>
            <w:rStyle w:val="Hyperlink"/>
            <w:rFonts w:ascii="Calibri" w:hAnsi="Calibri"/>
            <w:bCs/>
            <w:noProof/>
          </w:rPr>
          <w:t>3.4.8</w:t>
        </w:r>
        <w:r w:rsidR="006C5227">
          <w:rPr>
            <w:rFonts w:asciiTheme="minorHAnsi" w:eastAsiaTheme="minorEastAsia" w:hAnsiTheme="minorHAnsi" w:cstheme="minorBidi"/>
            <w:iCs w:val="0"/>
            <w:noProof/>
            <w:szCs w:val="22"/>
          </w:rPr>
          <w:tab/>
        </w:r>
        <w:r w:rsidR="006C5227" w:rsidRPr="00B77387">
          <w:rPr>
            <w:rStyle w:val="Hyperlink"/>
            <w:noProof/>
          </w:rPr>
          <w:t>upgradeability</w:t>
        </w:r>
        <w:r w:rsidR="006C5227">
          <w:rPr>
            <w:noProof/>
            <w:webHidden/>
          </w:rPr>
          <w:tab/>
        </w:r>
        <w:r w:rsidR="006C5227">
          <w:rPr>
            <w:noProof/>
            <w:webHidden/>
          </w:rPr>
          <w:fldChar w:fldCharType="begin"/>
        </w:r>
        <w:r w:rsidR="006C5227">
          <w:rPr>
            <w:noProof/>
            <w:webHidden/>
          </w:rPr>
          <w:instrText xml:space="preserve"> PAGEREF _Toc385970928 \h </w:instrText>
        </w:r>
        <w:r w:rsidR="006C5227">
          <w:rPr>
            <w:noProof/>
            <w:webHidden/>
          </w:rPr>
        </w:r>
        <w:r w:rsidR="006C5227">
          <w:rPr>
            <w:noProof/>
            <w:webHidden/>
          </w:rPr>
          <w:fldChar w:fldCharType="separate"/>
        </w:r>
        <w:r w:rsidR="006C5227">
          <w:rPr>
            <w:noProof/>
            <w:webHidden/>
          </w:rPr>
          <w:t>13</w:t>
        </w:r>
        <w:r w:rsidR="006C5227">
          <w:rPr>
            <w:noProof/>
            <w:webHidden/>
          </w:rPr>
          <w:fldChar w:fldCharType="end"/>
        </w:r>
      </w:hyperlink>
    </w:p>
    <w:p w14:paraId="6079D02D" w14:textId="77777777" w:rsidR="006C5227" w:rsidRDefault="00D11A72">
      <w:pPr>
        <w:pStyle w:val="TOC3"/>
        <w:tabs>
          <w:tab w:val="left" w:pos="1200"/>
          <w:tab w:val="right" w:leader="dot" w:pos="9206"/>
        </w:tabs>
        <w:rPr>
          <w:rFonts w:asciiTheme="minorHAnsi" w:eastAsiaTheme="minorEastAsia" w:hAnsiTheme="minorHAnsi" w:cstheme="minorBidi"/>
          <w:iCs w:val="0"/>
          <w:noProof/>
          <w:szCs w:val="22"/>
        </w:rPr>
      </w:pPr>
      <w:hyperlink w:anchor="_Toc385970929" w:history="1">
        <w:r w:rsidR="006C5227" w:rsidRPr="00B77387">
          <w:rPr>
            <w:rStyle w:val="Hyperlink"/>
            <w:rFonts w:ascii="Calibri" w:hAnsi="Calibri"/>
            <w:bCs/>
            <w:noProof/>
          </w:rPr>
          <w:t>3.4.9</w:t>
        </w:r>
        <w:r w:rsidR="006C5227">
          <w:rPr>
            <w:rFonts w:asciiTheme="minorHAnsi" w:eastAsiaTheme="minorEastAsia" w:hAnsiTheme="minorHAnsi" w:cstheme="minorBidi"/>
            <w:iCs w:val="0"/>
            <w:noProof/>
            <w:szCs w:val="22"/>
          </w:rPr>
          <w:tab/>
        </w:r>
        <w:r w:rsidR="006C5227" w:rsidRPr="00B77387">
          <w:rPr>
            <w:rStyle w:val="Hyperlink"/>
            <w:noProof/>
          </w:rPr>
          <w:t>USABILITY</w:t>
        </w:r>
        <w:r w:rsidR="006C5227">
          <w:rPr>
            <w:noProof/>
            <w:webHidden/>
          </w:rPr>
          <w:tab/>
        </w:r>
        <w:r w:rsidR="006C5227">
          <w:rPr>
            <w:noProof/>
            <w:webHidden/>
          </w:rPr>
          <w:fldChar w:fldCharType="begin"/>
        </w:r>
        <w:r w:rsidR="006C5227">
          <w:rPr>
            <w:noProof/>
            <w:webHidden/>
          </w:rPr>
          <w:instrText xml:space="preserve"> PAGEREF _Toc385970929 \h </w:instrText>
        </w:r>
        <w:r w:rsidR="006C5227">
          <w:rPr>
            <w:noProof/>
            <w:webHidden/>
          </w:rPr>
        </w:r>
        <w:r w:rsidR="006C5227">
          <w:rPr>
            <w:noProof/>
            <w:webHidden/>
          </w:rPr>
          <w:fldChar w:fldCharType="separate"/>
        </w:r>
        <w:r w:rsidR="006C5227">
          <w:rPr>
            <w:noProof/>
            <w:webHidden/>
          </w:rPr>
          <w:t>13</w:t>
        </w:r>
        <w:r w:rsidR="006C5227">
          <w:rPr>
            <w:noProof/>
            <w:webHidden/>
          </w:rPr>
          <w:fldChar w:fldCharType="end"/>
        </w:r>
      </w:hyperlink>
    </w:p>
    <w:p w14:paraId="3C342604" w14:textId="77777777" w:rsidR="006C5227" w:rsidRDefault="00D11A72">
      <w:pPr>
        <w:pStyle w:val="TOC3"/>
        <w:tabs>
          <w:tab w:val="left" w:pos="1200"/>
          <w:tab w:val="right" w:leader="dot" w:pos="9206"/>
        </w:tabs>
        <w:rPr>
          <w:rFonts w:asciiTheme="minorHAnsi" w:eastAsiaTheme="minorEastAsia" w:hAnsiTheme="minorHAnsi" w:cstheme="minorBidi"/>
          <w:iCs w:val="0"/>
          <w:noProof/>
          <w:szCs w:val="22"/>
        </w:rPr>
      </w:pPr>
      <w:hyperlink w:anchor="_Toc385970930" w:history="1">
        <w:r w:rsidR="006C5227" w:rsidRPr="00B77387">
          <w:rPr>
            <w:rStyle w:val="Hyperlink"/>
            <w:rFonts w:ascii="Calibri" w:hAnsi="Calibri"/>
            <w:bCs/>
            <w:noProof/>
          </w:rPr>
          <w:t>3.4.10</w:t>
        </w:r>
        <w:r w:rsidR="006C5227">
          <w:rPr>
            <w:rFonts w:asciiTheme="minorHAnsi" w:eastAsiaTheme="minorEastAsia" w:hAnsiTheme="minorHAnsi" w:cstheme="minorBidi"/>
            <w:iCs w:val="0"/>
            <w:noProof/>
            <w:szCs w:val="22"/>
          </w:rPr>
          <w:tab/>
        </w:r>
        <w:r w:rsidR="006C5227" w:rsidRPr="00B77387">
          <w:rPr>
            <w:rStyle w:val="Hyperlink"/>
            <w:noProof/>
          </w:rPr>
          <w:t>Supported Platforms</w:t>
        </w:r>
        <w:r w:rsidR="006C5227">
          <w:rPr>
            <w:noProof/>
            <w:webHidden/>
          </w:rPr>
          <w:tab/>
        </w:r>
        <w:r w:rsidR="006C5227">
          <w:rPr>
            <w:noProof/>
            <w:webHidden/>
          </w:rPr>
          <w:fldChar w:fldCharType="begin"/>
        </w:r>
        <w:r w:rsidR="006C5227">
          <w:rPr>
            <w:noProof/>
            <w:webHidden/>
          </w:rPr>
          <w:instrText xml:space="preserve"> PAGEREF _Toc385970930 \h </w:instrText>
        </w:r>
        <w:r w:rsidR="006C5227">
          <w:rPr>
            <w:noProof/>
            <w:webHidden/>
          </w:rPr>
        </w:r>
        <w:r w:rsidR="006C5227">
          <w:rPr>
            <w:noProof/>
            <w:webHidden/>
          </w:rPr>
          <w:fldChar w:fldCharType="separate"/>
        </w:r>
        <w:r w:rsidR="006C5227">
          <w:rPr>
            <w:noProof/>
            <w:webHidden/>
          </w:rPr>
          <w:t>13</w:t>
        </w:r>
        <w:r w:rsidR="006C5227">
          <w:rPr>
            <w:noProof/>
            <w:webHidden/>
          </w:rPr>
          <w:fldChar w:fldCharType="end"/>
        </w:r>
      </w:hyperlink>
    </w:p>
    <w:p w14:paraId="37A32EDC" w14:textId="77777777" w:rsidR="006C5227" w:rsidRDefault="00D11A72">
      <w:pPr>
        <w:pStyle w:val="TOC3"/>
        <w:tabs>
          <w:tab w:val="left" w:pos="1200"/>
          <w:tab w:val="right" w:leader="dot" w:pos="9206"/>
        </w:tabs>
        <w:rPr>
          <w:rFonts w:asciiTheme="minorHAnsi" w:eastAsiaTheme="minorEastAsia" w:hAnsiTheme="minorHAnsi" w:cstheme="minorBidi"/>
          <w:iCs w:val="0"/>
          <w:noProof/>
          <w:szCs w:val="22"/>
        </w:rPr>
      </w:pPr>
      <w:hyperlink w:anchor="_Toc385970931" w:history="1">
        <w:r w:rsidR="006C5227" w:rsidRPr="00B77387">
          <w:rPr>
            <w:rStyle w:val="Hyperlink"/>
            <w:rFonts w:ascii="Calibri" w:hAnsi="Calibri"/>
            <w:bCs/>
            <w:noProof/>
          </w:rPr>
          <w:t>3.4.11</w:t>
        </w:r>
        <w:r w:rsidR="006C5227">
          <w:rPr>
            <w:rFonts w:asciiTheme="minorHAnsi" w:eastAsiaTheme="minorEastAsia" w:hAnsiTheme="minorHAnsi" w:cstheme="minorBidi"/>
            <w:iCs w:val="0"/>
            <w:noProof/>
            <w:szCs w:val="22"/>
          </w:rPr>
          <w:tab/>
        </w:r>
        <w:r w:rsidR="006C5227" w:rsidRPr="00B77387">
          <w:rPr>
            <w:rStyle w:val="Hyperlink"/>
            <w:noProof/>
          </w:rPr>
          <w:t>A list of all platform versions/levels that the product/component will operate on is included in the PRD.</w:t>
        </w:r>
        <w:r w:rsidR="006C5227">
          <w:rPr>
            <w:noProof/>
            <w:webHidden/>
          </w:rPr>
          <w:tab/>
        </w:r>
        <w:r w:rsidR="006C5227">
          <w:rPr>
            <w:noProof/>
            <w:webHidden/>
          </w:rPr>
          <w:fldChar w:fldCharType="begin"/>
        </w:r>
        <w:r w:rsidR="006C5227">
          <w:rPr>
            <w:noProof/>
            <w:webHidden/>
          </w:rPr>
          <w:instrText xml:space="preserve"> PAGEREF _Toc385970931 \h </w:instrText>
        </w:r>
        <w:r w:rsidR="006C5227">
          <w:rPr>
            <w:noProof/>
            <w:webHidden/>
          </w:rPr>
        </w:r>
        <w:r w:rsidR="006C5227">
          <w:rPr>
            <w:noProof/>
            <w:webHidden/>
          </w:rPr>
          <w:fldChar w:fldCharType="separate"/>
        </w:r>
        <w:r w:rsidR="006C5227">
          <w:rPr>
            <w:noProof/>
            <w:webHidden/>
          </w:rPr>
          <w:t>14</w:t>
        </w:r>
        <w:r w:rsidR="006C5227">
          <w:rPr>
            <w:noProof/>
            <w:webHidden/>
          </w:rPr>
          <w:fldChar w:fldCharType="end"/>
        </w:r>
      </w:hyperlink>
    </w:p>
    <w:p w14:paraId="0A498BBC" w14:textId="77777777" w:rsidR="006C5227" w:rsidRDefault="00D11A72">
      <w:pPr>
        <w:pStyle w:val="TOC2"/>
        <w:tabs>
          <w:tab w:val="left" w:pos="800"/>
          <w:tab w:val="right" w:leader="dot" w:pos="9206"/>
        </w:tabs>
        <w:rPr>
          <w:rFonts w:asciiTheme="minorHAnsi" w:eastAsiaTheme="minorEastAsia" w:hAnsiTheme="minorHAnsi" w:cstheme="minorBidi"/>
          <w:noProof/>
          <w:szCs w:val="22"/>
        </w:rPr>
      </w:pPr>
      <w:hyperlink w:anchor="_Toc385970932" w:history="1">
        <w:r w:rsidR="006C5227" w:rsidRPr="00B77387">
          <w:rPr>
            <w:rStyle w:val="Hyperlink"/>
            <w:rFonts w:ascii="Calibri" w:hAnsi="Calibri"/>
            <w:bCs/>
            <w:noProof/>
          </w:rPr>
          <w:t>3.5</w:t>
        </w:r>
        <w:r w:rsidR="006C5227">
          <w:rPr>
            <w:rFonts w:asciiTheme="minorHAnsi" w:eastAsiaTheme="minorEastAsia" w:hAnsiTheme="minorHAnsi" w:cstheme="minorBidi"/>
            <w:noProof/>
            <w:szCs w:val="22"/>
          </w:rPr>
          <w:tab/>
        </w:r>
        <w:r w:rsidR="006C5227" w:rsidRPr="00B77387">
          <w:rPr>
            <w:rStyle w:val="Hyperlink"/>
            <w:noProof/>
          </w:rPr>
          <w:t>PRODUCT design and Specifications</w:t>
        </w:r>
        <w:r w:rsidR="006C5227">
          <w:rPr>
            <w:noProof/>
            <w:webHidden/>
          </w:rPr>
          <w:tab/>
        </w:r>
        <w:r w:rsidR="006C5227">
          <w:rPr>
            <w:noProof/>
            <w:webHidden/>
          </w:rPr>
          <w:fldChar w:fldCharType="begin"/>
        </w:r>
        <w:r w:rsidR="006C5227">
          <w:rPr>
            <w:noProof/>
            <w:webHidden/>
          </w:rPr>
          <w:instrText xml:space="preserve"> PAGEREF _Toc385970932 \h </w:instrText>
        </w:r>
        <w:r w:rsidR="006C5227">
          <w:rPr>
            <w:noProof/>
            <w:webHidden/>
          </w:rPr>
        </w:r>
        <w:r w:rsidR="006C5227">
          <w:rPr>
            <w:noProof/>
            <w:webHidden/>
          </w:rPr>
          <w:fldChar w:fldCharType="separate"/>
        </w:r>
        <w:r w:rsidR="006C5227">
          <w:rPr>
            <w:noProof/>
            <w:webHidden/>
          </w:rPr>
          <w:t>14</w:t>
        </w:r>
        <w:r w:rsidR="006C5227">
          <w:rPr>
            <w:noProof/>
            <w:webHidden/>
          </w:rPr>
          <w:fldChar w:fldCharType="end"/>
        </w:r>
      </w:hyperlink>
    </w:p>
    <w:p w14:paraId="42826EA8" w14:textId="77777777" w:rsidR="006C5227" w:rsidRDefault="00D11A72">
      <w:pPr>
        <w:pStyle w:val="TOC3"/>
        <w:tabs>
          <w:tab w:val="left" w:pos="1200"/>
          <w:tab w:val="right" w:leader="dot" w:pos="9206"/>
        </w:tabs>
        <w:rPr>
          <w:rFonts w:asciiTheme="minorHAnsi" w:eastAsiaTheme="minorEastAsia" w:hAnsiTheme="minorHAnsi" w:cstheme="minorBidi"/>
          <w:iCs w:val="0"/>
          <w:noProof/>
          <w:szCs w:val="22"/>
        </w:rPr>
      </w:pPr>
      <w:hyperlink w:anchor="_Toc385970933" w:history="1">
        <w:r w:rsidR="006C5227" w:rsidRPr="00B77387">
          <w:rPr>
            <w:rStyle w:val="Hyperlink"/>
            <w:rFonts w:ascii="Calibri" w:hAnsi="Calibri"/>
            <w:bCs/>
            <w:noProof/>
          </w:rPr>
          <w:t>3.5.1</w:t>
        </w:r>
        <w:r w:rsidR="006C5227">
          <w:rPr>
            <w:rFonts w:asciiTheme="minorHAnsi" w:eastAsiaTheme="minorEastAsia" w:hAnsiTheme="minorHAnsi" w:cstheme="minorBidi"/>
            <w:iCs w:val="0"/>
            <w:noProof/>
            <w:szCs w:val="22"/>
          </w:rPr>
          <w:tab/>
        </w:r>
        <w:r w:rsidR="006C5227" w:rsidRPr="00B77387">
          <w:rPr>
            <w:rStyle w:val="Hyperlink"/>
            <w:noProof/>
          </w:rPr>
          <w:t>Installation/Uninstall</w:t>
        </w:r>
        <w:r w:rsidR="006C5227">
          <w:rPr>
            <w:noProof/>
            <w:webHidden/>
          </w:rPr>
          <w:tab/>
        </w:r>
        <w:r w:rsidR="006C5227">
          <w:rPr>
            <w:noProof/>
            <w:webHidden/>
          </w:rPr>
          <w:fldChar w:fldCharType="begin"/>
        </w:r>
        <w:r w:rsidR="006C5227">
          <w:rPr>
            <w:noProof/>
            <w:webHidden/>
          </w:rPr>
          <w:instrText xml:space="preserve"> PAGEREF _Toc385970933 \h </w:instrText>
        </w:r>
        <w:r w:rsidR="006C5227">
          <w:rPr>
            <w:noProof/>
            <w:webHidden/>
          </w:rPr>
        </w:r>
        <w:r w:rsidR="006C5227">
          <w:rPr>
            <w:noProof/>
            <w:webHidden/>
          </w:rPr>
          <w:fldChar w:fldCharType="separate"/>
        </w:r>
        <w:r w:rsidR="006C5227">
          <w:rPr>
            <w:noProof/>
            <w:webHidden/>
          </w:rPr>
          <w:t>14</w:t>
        </w:r>
        <w:r w:rsidR="006C5227">
          <w:rPr>
            <w:noProof/>
            <w:webHidden/>
          </w:rPr>
          <w:fldChar w:fldCharType="end"/>
        </w:r>
      </w:hyperlink>
    </w:p>
    <w:p w14:paraId="20DC0830" w14:textId="77777777" w:rsidR="006C5227" w:rsidRDefault="00D11A72">
      <w:pPr>
        <w:pStyle w:val="TOC3"/>
        <w:tabs>
          <w:tab w:val="left" w:pos="1200"/>
          <w:tab w:val="right" w:leader="dot" w:pos="9206"/>
        </w:tabs>
        <w:rPr>
          <w:rFonts w:asciiTheme="minorHAnsi" w:eastAsiaTheme="minorEastAsia" w:hAnsiTheme="minorHAnsi" w:cstheme="minorBidi"/>
          <w:iCs w:val="0"/>
          <w:noProof/>
          <w:szCs w:val="22"/>
        </w:rPr>
      </w:pPr>
      <w:hyperlink w:anchor="_Toc385970934" w:history="1">
        <w:r w:rsidR="006C5227" w:rsidRPr="00B77387">
          <w:rPr>
            <w:rStyle w:val="Hyperlink"/>
            <w:rFonts w:ascii="Calibri" w:hAnsi="Calibri"/>
            <w:bCs/>
            <w:noProof/>
          </w:rPr>
          <w:t>3.5.2</w:t>
        </w:r>
        <w:r w:rsidR="006C5227">
          <w:rPr>
            <w:rFonts w:asciiTheme="minorHAnsi" w:eastAsiaTheme="minorEastAsia" w:hAnsiTheme="minorHAnsi" w:cstheme="minorBidi"/>
            <w:iCs w:val="0"/>
            <w:noProof/>
            <w:szCs w:val="22"/>
          </w:rPr>
          <w:tab/>
        </w:r>
        <w:r w:rsidR="006C5227" w:rsidRPr="00B77387">
          <w:rPr>
            <w:rStyle w:val="Hyperlink"/>
            <w:noProof/>
          </w:rPr>
          <w:t>Availability</w:t>
        </w:r>
        <w:r w:rsidR="006C5227">
          <w:rPr>
            <w:noProof/>
            <w:webHidden/>
          </w:rPr>
          <w:tab/>
        </w:r>
        <w:r w:rsidR="006C5227">
          <w:rPr>
            <w:noProof/>
            <w:webHidden/>
          </w:rPr>
          <w:fldChar w:fldCharType="begin"/>
        </w:r>
        <w:r w:rsidR="006C5227">
          <w:rPr>
            <w:noProof/>
            <w:webHidden/>
          </w:rPr>
          <w:instrText xml:space="preserve"> PAGEREF _Toc385970934 \h </w:instrText>
        </w:r>
        <w:r w:rsidR="006C5227">
          <w:rPr>
            <w:noProof/>
            <w:webHidden/>
          </w:rPr>
        </w:r>
        <w:r w:rsidR="006C5227">
          <w:rPr>
            <w:noProof/>
            <w:webHidden/>
          </w:rPr>
          <w:fldChar w:fldCharType="separate"/>
        </w:r>
        <w:r w:rsidR="006C5227">
          <w:rPr>
            <w:noProof/>
            <w:webHidden/>
          </w:rPr>
          <w:t>14</w:t>
        </w:r>
        <w:r w:rsidR="006C5227">
          <w:rPr>
            <w:noProof/>
            <w:webHidden/>
          </w:rPr>
          <w:fldChar w:fldCharType="end"/>
        </w:r>
      </w:hyperlink>
    </w:p>
    <w:p w14:paraId="3432D528" w14:textId="77777777" w:rsidR="006C5227" w:rsidRDefault="00D11A72">
      <w:pPr>
        <w:pStyle w:val="TOC3"/>
        <w:tabs>
          <w:tab w:val="left" w:pos="1200"/>
          <w:tab w:val="right" w:leader="dot" w:pos="9206"/>
        </w:tabs>
        <w:rPr>
          <w:rFonts w:asciiTheme="minorHAnsi" w:eastAsiaTheme="minorEastAsia" w:hAnsiTheme="minorHAnsi" w:cstheme="minorBidi"/>
          <w:iCs w:val="0"/>
          <w:noProof/>
          <w:szCs w:val="22"/>
        </w:rPr>
      </w:pPr>
      <w:hyperlink w:anchor="_Toc385970935" w:history="1">
        <w:r w:rsidR="006C5227" w:rsidRPr="00B77387">
          <w:rPr>
            <w:rStyle w:val="Hyperlink"/>
            <w:rFonts w:ascii="Calibri" w:hAnsi="Calibri"/>
            <w:bCs/>
            <w:noProof/>
          </w:rPr>
          <w:t>3.5.3</w:t>
        </w:r>
        <w:r w:rsidR="006C5227">
          <w:rPr>
            <w:rFonts w:asciiTheme="minorHAnsi" w:eastAsiaTheme="minorEastAsia" w:hAnsiTheme="minorHAnsi" w:cstheme="minorBidi"/>
            <w:iCs w:val="0"/>
            <w:noProof/>
            <w:szCs w:val="22"/>
          </w:rPr>
          <w:tab/>
        </w:r>
        <w:r w:rsidR="006C5227" w:rsidRPr="00B77387">
          <w:rPr>
            <w:rStyle w:val="Hyperlink"/>
            <w:noProof/>
          </w:rPr>
          <w:t>Migration</w:t>
        </w:r>
        <w:r w:rsidR="006C5227">
          <w:rPr>
            <w:noProof/>
            <w:webHidden/>
          </w:rPr>
          <w:tab/>
        </w:r>
        <w:r w:rsidR="006C5227">
          <w:rPr>
            <w:noProof/>
            <w:webHidden/>
          </w:rPr>
          <w:fldChar w:fldCharType="begin"/>
        </w:r>
        <w:r w:rsidR="006C5227">
          <w:rPr>
            <w:noProof/>
            <w:webHidden/>
          </w:rPr>
          <w:instrText xml:space="preserve"> PAGEREF _Toc385970935 \h </w:instrText>
        </w:r>
        <w:r w:rsidR="006C5227">
          <w:rPr>
            <w:noProof/>
            <w:webHidden/>
          </w:rPr>
        </w:r>
        <w:r w:rsidR="006C5227">
          <w:rPr>
            <w:noProof/>
            <w:webHidden/>
          </w:rPr>
          <w:fldChar w:fldCharType="separate"/>
        </w:r>
        <w:r w:rsidR="006C5227">
          <w:rPr>
            <w:noProof/>
            <w:webHidden/>
          </w:rPr>
          <w:t>14</w:t>
        </w:r>
        <w:r w:rsidR="006C5227">
          <w:rPr>
            <w:noProof/>
            <w:webHidden/>
          </w:rPr>
          <w:fldChar w:fldCharType="end"/>
        </w:r>
      </w:hyperlink>
    </w:p>
    <w:p w14:paraId="1D283075" w14:textId="77777777" w:rsidR="006C5227" w:rsidRDefault="00D11A72">
      <w:pPr>
        <w:pStyle w:val="TOC3"/>
        <w:tabs>
          <w:tab w:val="left" w:pos="1200"/>
          <w:tab w:val="right" w:leader="dot" w:pos="9206"/>
        </w:tabs>
        <w:rPr>
          <w:rFonts w:asciiTheme="minorHAnsi" w:eastAsiaTheme="minorEastAsia" w:hAnsiTheme="minorHAnsi" w:cstheme="minorBidi"/>
          <w:iCs w:val="0"/>
          <w:noProof/>
          <w:szCs w:val="22"/>
        </w:rPr>
      </w:pPr>
      <w:hyperlink w:anchor="_Toc385970936" w:history="1">
        <w:r w:rsidR="006C5227" w:rsidRPr="00B77387">
          <w:rPr>
            <w:rStyle w:val="Hyperlink"/>
            <w:rFonts w:ascii="Calibri" w:hAnsi="Calibri"/>
            <w:bCs/>
            <w:noProof/>
          </w:rPr>
          <w:t>3.5.4</w:t>
        </w:r>
        <w:r w:rsidR="006C5227">
          <w:rPr>
            <w:rFonts w:asciiTheme="minorHAnsi" w:eastAsiaTheme="minorEastAsia" w:hAnsiTheme="minorHAnsi" w:cstheme="minorBidi"/>
            <w:iCs w:val="0"/>
            <w:noProof/>
            <w:szCs w:val="22"/>
          </w:rPr>
          <w:tab/>
        </w:r>
        <w:r w:rsidR="006C5227" w:rsidRPr="00B77387">
          <w:rPr>
            <w:rStyle w:val="Hyperlink"/>
            <w:noProof/>
          </w:rPr>
          <w:t>Performance</w:t>
        </w:r>
        <w:r w:rsidR="006C5227">
          <w:rPr>
            <w:noProof/>
            <w:webHidden/>
          </w:rPr>
          <w:tab/>
        </w:r>
        <w:r w:rsidR="006C5227">
          <w:rPr>
            <w:noProof/>
            <w:webHidden/>
          </w:rPr>
          <w:fldChar w:fldCharType="begin"/>
        </w:r>
        <w:r w:rsidR="006C5227">
          <w:rPr>
            <w:noProof/>
            <w:webHidden/>
          </w:rPr>
          <w:instrText xml:space="preserve"> PAGEREF _Toc385970936 \h </w:instrText>
        </w:r>
        <w:r w:rsidR="006C5227">
          <w:rPr>
            <w:noProof/>
            <w:webHidden/>
          </w:rPr>
        </w:r>
        <w:r w:rsidR="006C5227">
          <w:rPr>
            <w:noProof/>
            <w:webHidden/>
          </w:rPr>
          <w:fldChar w:fldCharType="separate"/>
        </w:r>
        <w:r w:rsidR="006C5227">
          <w:rPr>
            <w:noProof/>
            <w:webHidden/>
          </w:rPr>
          <w:t>14</w:t>
        </w:r>
        <w:r w:rsidR="006C5227">
          <w:rPr>
            <w:noProof/>
            <w:webHidden/>
          </w:rPr>
          <w:fldChar w:fldCharType="end"/>
        </w:r>
      </w:hyperlink>
    </w:p>
    <w:p w14:paraId="29D7B293" w14:textId="77777777" w:rsidR="006C5227" w:rsidRDefault="00D11A72">
      <w:pPr>
        <w:pStyle w:val="TOC3"/>
        <w:tabs>
          <w:tab w:val="left" w:pos="1200"/>
          <w:tab w:val="right" w:leader="dot" w:pos="9206"/>
        </w:tabs>
        <w:rPr>
          <w:rFonts w:asciiTheme="minorHAnsi" w:eastAsiaTheme="minorEastAsia" w:hAnsiTheme="minorHAnsi" w:cstheme="minorBidi"/>
          <w:iCs w:val="0"/>
          <w:noProof/>
          <w:szCs w:val="22"/>
        </w:rPr>
      </w:pPr>
      <w:hyperlink w:anchor="_Toc385970937" w:history="1">
        <w:r w:rsidR="006C5227" w:rsidRPr="00B77387">
          <w:rPr>
            <w:rStyle w:val="Hyperlink"/>
            <w:rFonts w:ascii="Calibri" w:hAnsi="Calibri"/>
            <w:bCs/>
            <w:noProof/>
          </w:rPr>
          <w:t>3.5.5</w:t>
        </w:r>
        <w:r w:rsidR="006C5227">
          <w:rPr>
            <w:rFonts w:asciiTheme="minorHAnsi" w:eastAsiaTheme="minorEastAsia" w:hAnsiTheme="minorHAnsi" w:cstheme="minorBidi"/>
            <w:iCs w:val="0"/>
            <w:noProof/>
            <w:szCs w:val="22"/>
          </w:rPr>
          <w:tab/>
        </w:r>
        <w:r w:rsidR="006C5227" w:rsidRPr="00B77387">
          <w:rPr>
            <w:rStyle w:val="Hyperlink"/>
            <w:noProof/>
          </w:rPr>
          <w:t>Product Licensing Schema</w:t>
        </w:r>
        <w:r w:rsidR="006C5227">
          <w:rPr>
            <w:noProof/>
            <w:webHidden/>
          </w:rPr>
          <w:tab/>
        </w:r>
        <w:r w:rsidR="006C5227">
          <w:rPr>
            <w:noProof/>
            <w:webHidden/>
          </w:rPr>
          <w:fldChar w:fldCharType="begin"/>
        </w:r>
        <w:r w:rsidR="006C5227">
          <w:rPr>
            <w:noProof/>
            <w:webHidden/>
          </w:rPr>
          <w:instrText xml:space="preserve"> PAGEREF _Toc385970937 \h </w:instrText>
        </w:r>
        <w:r w:rsidR="006C5227">
          <w:rPr>
            <w:noProof/>
            <w:webHidden/>
          </w:rPr>
        </w:r>
        <w:r w:rsidR="006C5227">
          <w:rPr>
            <w:noProof/>
            <w:webHidden/>
          </w:rPr>
          <w:fldChar w:fldCharType="separate"/>
        </w:r>
        <w:r w:rsidR="006C5227">
          <w:rPr>
            <w:noProof/>
            <w:webHidden/>
          </w:rPr>
          <w:t>14</w:t>
        </w:r>
        <w:r w:rsidR="006C5227">
          <w:rPr>
            <w:noProof/>
            <w:webHidden/>
          </w:rPr>
          <w:fldChar w:fldCharType="end"/>
        </w:r>
      </w:hyperlink>
    </w:p>
    <w:p w14:paraId="52EA8279" w14:textId="77777777" w:rsidR="006C5227" w:rsidRDefault="00D11A72">
      <w:pPr>
        <w:pStyle w:val="TOC2"/>
        <w:tabs>
          <w:tab w:val="left" w:pos="800"/>
          <w:tab w:val="right" w:leader="dot" w:pos="9206"/>
        </w:tabs>
        <w:rPr>
          <w:rFonts w:asciiTheme="minorHAnsi" w:eastAsiaTheme="minorEastAsia" w:hAnsiTheme="minorHAnsi" w:cstheme="minorBidi"/>
          <w:noProof/>
          <w:szCs w:val="22"/>
        </w:rPr>
      </w:pPr>
      <w:hyperlink w:anchor="_Toc385970938" w:history="1">
        <w:r w:rsidR="006C5227" w:rsidRPr="00B77387">
          <w:rPr>
            <w:rStyle w:val="Hyperlink"/>
            <w:rFonts w:ascii="Calibri" w:hAnsi="Calibri"/>
            <w:bCs/>
            <w:noProof/>
          </w:rPr>
          <w:t>3.6</w:t>
        </w:r>
        <w:r w:rsidR="006C5227">
          <w:rPr>
            <w:rFonts w:asciiTheme="minorHAnsi" w:eastAsiaTheme="minorEastAsia" w:hAnsiTheme="minorHAnsi" w:cstheme="minorBidi"/>
            <w:noProof/>
            <w:szCs w:val="22"/>
          </w:rPr>
          <w:tab/>
        </w:r>
        <w:r w:rsidR="006C5227" w:rsidRPr="00B77387">
          <w:rPr>
            <w:rStyle w:val="Hyperlink"/>
            <w:rFonts w:ascii="Calibri" w:hAnsi="Calibri"/>
            <w:noProof/>
          </w:rPr>
          <w:t>Design limitations, assumptions, and issues</w:t>
        </w:r>
        <w:r w:rsidR="006C5227">
          <w:rPr>
            <w:noProof/>
            <w:webHidden/>
          </w:rPr>
          <w:tab/>
        </w:r>
        <w:r w:rsidR="006C5227">
          <w:rPr>
            <w:noProof/>
            <w:webHidden/>
          </w:rPr>
          <w:fldChar w:fldCharType="begin"/>
        </w:r>
        <w:r w:rsidR="006C5227">
          <w:rPr>
            <w:noProof/>
            <w:webHidden/>
          </w:rPr>
          <w:instrText xml:space="preserve"> PAGEREF _Toc385970938 \h </w:instrText>
        </w:r>
        <w:r w:rsidR="006C5227">
          <w:rPr>
            <w:noProof/>
            <w:webHidden/>
          </w:rPr>
        </w:r>
        <w:r w:rsidR="006C5227">
          <w:rPr>
            <w:noProof/>
            <w:webHidden/>
          </w:rPr>
          <w:fldChar w:fldCharType="separate"/>
        </w:r>
        <w:r w:rsidR="006C5227">
          <w:rPr>
            <w:noProof/>
            <w:webHidden/>
          </w:rPr>
          <w:t>15</w:t>
        </w:r>
        <w:r w:rsidR="006C5227">
          <w:rPr>
            <w:noProof/>
            <w:webHidden/>
          </w:rPr>
          <w:fldChar w:fldCharType="end"/>
        </w:r>
      </w:hyperlink>
    </w:p>
    <w:p w14:paraId="099C4A54" w14:textId="77777777" w:rsidR="006C5227" w:rsidRDefault="00D11A72">
      <w:pPr>
        <w:pStyle w:val="TOC3"/>
        <w:tabs>
          <w:tab w:val="left" w:pos="1200"/>
          <w:tab w:val="right" w:leader="dot" w:pos="9206"/>
        </w:tabs>
        <w:rPr>
          <w:rFonts w:asciiTheme="minorHAnsi" w:eastAsiaTheme="minorEastAsia" w:hAnsiTheme="minorHAnsi" w:cstheme="minorBidi"/>
          <w:iCs w:val="0"/>
          <w:noProof/>
          <w:szCs w:val="22"/>
        </w:rPr>
      </w:pPr>
      <w:hyperlink w:anchor="_Toc385970939" w:history="1">
        <w:r w:rsidR="006C5227" w:rsidRPr="00B77387">
          <w:rPr>
            <w:rStyle w:val="Hyperlink"/>
            <w:rFonts w:ascii="Calibri" w:hAnsi="Calibri"/>
            <w:bCs/>
            <w:noProof/>
          </w:rPr>
          <w:t>3.6.1</w:t>
        </w:r>
        <w:r w:rsidR="006C5227">
          <w:rPr>
            <w:rFonts w:asciiTheme="minorHAnsi" w:eastAsiaTheme="minorEastAsia" w:hAnsiTheme="minorHAnsi" w:cstheme="minorBidi"/>
            <w:iCs w:val="0"/>
            <w:noProof/>
            <w:szCs w:val="22"/>
          </w:rPr>
          <w:tab/>
        </w:r>
        <w:r w:rsidR="006C5227" w:rsidRPr="00B77387">
          <w:rPr>
            <w:rStyle w:val="Hyperlink"/>
            <w:rFonts w:ascii="Calibri" w:hAnsi="Calibri"/>
            <w:noProof/>
          </w:rPr>
          <w:t>Issues</w:t>
        </w:r>
        <w:r w:rsidR="006C5227">
          <w:rPr>
            <w:noProof/>
            <w:webHidden/>
          </w:rPr>
          <w:tab/>
        </w:r>
        <w:r w:rsidR="006C5227">
          <w:rPr>
            <w:noProof/>
            <w:webHidden/>
          </w:rPr>
          <w:fldChar w:fldCharType="begin"/>
        </w:r>
        <w:r w:rsidR="006C5227">
          <w:rPr>
            <w:noProof/>
            <w:webHidden/>
          </w:rPr>
          <w:instrText xml:space="preserve"> PAGEREF _Toc385970939 \h </w:instrText>
        </w:r>
        <w:r w:rsidR="006C5227">
          <w:rPr>
            <w:noProof/>
            <w:webHidden/>
          </w:rPr>
        </w:r>
        <w:r w:rsidR="006C5227">
          <w:rPr>
            <w:noProof/>
            <w:webHidden/>
          </w:rPr>
          <w:fldChar w:fldCharType="separate"/>
        </w:r>
        <w:r w:rsidR="006C5227">
          <w:rPr>
            <w:noProof/>
            <w:webHidden/>
          </w:rPr>
          <w:t>15</w:t>
        </w:r>
        <w:r w:rsidR="006C5227">
          <w:rPr>
            <w:noProof/>
            <w:webHidden/>
          </w:rPr>
          <w:fldChar w:fldCharType="end"/>
        </w:r>
      </w:hyperlink>
    </w:p>
    <w:p w14:paraId="4BDC4158" w14:textId="77777777" w:rsidR="006C5227" w:rsidRDefault="00D11A72">
      <w:pPr>
        <w:pStyle w:val="TOC1"/>
        <w:tabs>
          <w:tab w:val="left" w:pos="400"/>
          <w:tab w:val="right" w:leader="dot" w:pos="9206"/>
        </w:tabs>
        <w:rPr>
          <w:rFonts w:asciiTheme="minorHAnsi" w:eastAsiaTheme="minorEastAsia" w:hAnsiTheme="minorHAnsi" w:cstheme="minorBidi"/>
          <w:b w:val="0"/>
          <w:bCs w:val="0"/>
          <w:caps w:val="0"/>
          <w:noProof/>
          <w:szCs w:val="22"/>
        </w:rPr>
      </w:pPr>
      <w:hyperlink w:anchor="_Toc385970940" w:history="1">
        <w:r w:rsidR="006C5227" w:rsidRPr="00B77387">
          <w:rPr>
            <w:rStyle w:val="Hyperlink"/>
            <w:rFonts w:ascii="Calibri" w:hAnsi="Calibri"/>
            <w:noProof/>
          </w:rPr>
          <w:t>4</w:t>
        </w:r>
        <w:r w:rsidR="006C5227">
          <w:rPr>
            <w:rFonts w:asciiTheme="minorHAnsi" w:eastAsiaTheme="minorEastAsia" w:hAnsiTheme="minorHAnsi" w:cstheme="minorBidi"/>
            <w:b w:val="0"/>
            <w:bCs w:val="0"/>
            <w:caps w:val="0"/>
            <w:noProof/>
            <w:szCs w:val="22"/>
          </w:rPr>
          <w:tab/>
        </w:r>
        <w:r w:rsidR="006C5227" w:rsidRPr="00B77387">
          <w:rPr>
            <w:rStyle w:val="Hyperlink"/>
            <w:rFonts w:ascii="Calibri" w:hAnsi="Calibri"/>
            <w:noProof/>
          </w:rPr>
          <w:t>Internals</w:t>
        </w:r>
        <w:r w:rsidR="006C5227">
          <w:rPr>
            <w:noProof/>
            <w:webHidden/>
          </w:rPr>
          <w:tab/>
        </w:r>
        <w:r w:rsidR="006C5227">
          <w:rPr>
            <w:noProof/>
            <w:webHidden/>
          </w:rPr>
          <w:fldChar w:fldCharType="begin"/>
        </w:r>
        <w:r w:rsidR="006C5227">
          <w:rPr>
            <w:noProof/>
            <w:webHidden/>
          </w:rPr>
          <w:instrText xml:space="preserve"> PAGEREF _Toc385970940 \h </w:instrText>
        </w:r>
        <w:r w:rsidR="006C5227">
          <w:rPr>
            <w:noProof/>
            <w:webHidden/>
          </w:rPr>
        </w:r>
        <w:r w:rsidR="006C5227">
          <w:rPr>
            <w:noProof/>
            <w:webHidden/>
          </w:rPr>
          <w:fldChar w:fldCharType="separate"/>
        </w:r>
        <w:r w:rsidR="006C5227">
          <w:rPr>
            <w:noProof/>
            <w:webHidden/>
          </w:rPr>
          <w:t>16</w:t>
        </w:r>
        <w:r w:rsidR="006C5227">
          <w:rPr>
            <w:noProof/>
            <w:webHidden/>
          </w:rPr>
          <w:fldChar w:fldCharType="end"/>
        </w:r>
      </w:hyperlink>
    </w:p>
    <w:p w14:paraId="5BC3BC16" w14:textId="77777777" w:rsidR="006C5227" w:rsidRDefault="00D11A72">
      <w:pPr>
        <w:pStyle w:val="TOC2"/>
        <w:tabs>
          <w:tab w:val="left" w:pos="800"/>
          <w:tab w:val="right" w:leader="dot" w:pos="9206"/>
        </w:tabs>
        <w:rPr>
          <w:rFonts w:asciiTheme="minorHAnsi" w:eastAsiaTheme="minorEastAsia" w:hAnsiTheme="minorHAnsi" w:cstheme="minorBidi"/>
          <w:noProof/>
          <w:szCs w:val="22"/>
        </w:rPr>
      </w:pPr>
      <w:hyperlink w:anchor="_Toc385970941" w:history="1">
        <w:r w:rsidR="006C5227" w:rsidRPr="00B77387">
          <w:rPr>
            <w:rStyle w:val="Hyperlink"/>
            <w:rFonts w:ascii="Calibri" w:hAnsi="Calibri"/>
            <w:bCs/>
            <w:noProof/>
          </w:rPr>
          <w:t>4.1</w:t>
        </w:r>
        <w:r w:rsidR="006C5227">
          <w:rPr>
            <w:rFonts w:asciiTheme="minorHAnsi" w:eastAsiaTheme="minorEastAsia" w:hAnsiTheme="minorHAnsi" w:cstheme="minorBidi"/>
            <w:noProof/>
            <w:szCs w:val="22"/>
          </w:rPr>
          <w:tab/>
        </w:r>
        <w:r w:rsidR="006C5227" w:rsidRPr="00B77387">
          <w:rPr>
            <w:rStyle w:val="Hyperlink"/>
            <w:rFonts w:ascii="Calibri" w:hAnsi="Calibri"/>
            <w:noProof/>
          </w:rPr>
          <w:t>Programming details</w:t>
        </w:r>
        <w:r w:rsidR="006C5227">
          <w:rPr>
            <w:noProof/>
            <w:webHidden/>
          </w:rPr>
          <w:tab/>
        </w:r>
        <w:r w:rsidR="006C5227">
          <w:rPr>
            <w:noProof/>
            <w:webHidden/>
          </w:rPr>
          <w:fldChar w:fldCharType="begin"/>
        </w:r>
        <w:r w:rsidR="006C5227">
          <w:rPr>
            <w:noProof/>
            <w:webHidden/>
          </w:rPr>
          <w:instrText xml:space="preserve"> PAGEREF _Toc385970941 \h </w:instrText>
        </w:r>
        <w:r w:rsidR="006C5227">
          <w:rPr>
            <w:noProof/>
            <w:webHidden/>
          </w:rPr>
        </w:r>
        <w:r w:rsidR="006C5227">
          <w:rPr>
            <w:noProof/>
            <w:webHidden/>
          </w:rPr>
          <w:fldChar w:fldCharType="separate"/>
        </w:r>
        <w:r w:rsidR="006C5227">
          <w:rPr>
            <w:noProof/>
            <w:webHidden/>
          </w:rPr>
          <w:t>16</w:t>
        </w:r>
        <w:r w:rsidR="006C5227">
          <w:rPr>
            <w:noProof/>
            <w:webHidden/>
          </w:rPr>
          <w:fldChar w:fldCharType="end"/>
        </w:r>
      </w:hyperlink>
    </w:p>
    <w:p w14:paraId="7F138024" w14:textId="77777777" w:rsidR="006C5227" w:rsidRDefault="00D11A72">
      <w:pPr>
        <w:pStyle w:val="TOC3"/>
        <w:tabs>
          <w:tab w:val="left" w:pos="1200"/>
          <w:tab w:val="right" w:leader="dot" w:pos="9206"/>
        </w:tabs>
        <w:rPr>
          <w:rFonts w:asciiTheme="minorHAnsi" w:eastAsiaTheme="minorEastAsia" w:hAnsiTheme="minorHAnsi" w:cstheme="minorBidi"/>
          <w:iCs w:val="0"/>
          <w:noProof/>
          <w:szCs w:val="22"/>
        </w:rPr>
      </w:pPr>
      <w:hyperlink w:anchor="_Toc385970942" w:history="1">
        <w:r w:rsidR="006C5227" w:rsidRPr="00B77387">
          <w:rPr>
            <w:rStyle w:val="Hyperlink"/>
            <w:rFonts w:ascii="Calibri" w:hAnsi="Calibri"/>
            <w:bCs/>
            <w:noProof/>
          </w:rPr>
          <w:t>4.1.1</w:t>
        </w:r>
        <w:r w:rsidR="006C5227">
          <w:rPr>
            <w:rFonts w:asciiTheme="minorHAnsi" w:eastAsiaTheme="minorEastAsia" w:hAnsiTheme="minorHAnsi" w:cstheme="minorBidi"/>
            <w:iCs w:val="0"/>
            <w:noProof/>
            <w:szCs w:val="22"/>
          </w:rPr>
          <w:tab/>
        </w:r>
        <w:r w:rsidR="006C5227" w:rsidRPr="00B77387">
          <w:rPr>
            <w:rStyle w:val="Hyperlink"/>
            <w:rFonts w:ascii="Calibri" w:hAnsi="Calibri"/>
            <w:noProof/>
          </w:rPr>
          <w:t>Module 1</w:t>
        </w:r>
        <w:r w:rsidR="006C5227">
          <w:rPr>
            <w:noProof/>
            <w:webHidden/>
          </w:rPr>
          <w:tab/>
        </w:r>
        <w:r w:rsidR="006C5227">
          <w:rPr>
            <w:noProof/>
            <w:webHidden/>
          </w:rPr>
          <w:fldChar w:fldCharType="begin"/>
        </w:r>
        <w:r w:rsidR="006C5227">
          <w:rPr>
            <w:noProof/>
            <w:webHidden/>
          </w:rPr>
          <w:instrText xml:space="preserve"> PAGEREF _Toc385970942 \h </w:instrText>
        </w:r>
        <w:r w:rsidR="006C5227">
          <w:rPr>
            <w:noProof/>
            <w:webHidden/>
          </w:rPr>
        </w:r>
        <w:r w:rsidR="006C5227">
          <w:rPr>
            <w:noProof/>
            <w:webHidden/>
          </w:rPr>
          <w:fldChar w:fldCharType="separate"/>
        </w:r>
        <w:r w:rsidR="006C5227">
          <w:rPr>
            <w:noProof/>
            <w:webHidden/>
          </w:rPr>
          <w:t>16</w:t>
        </w:r>
        <w:r w:rsidR="006C5227">
          <w:rPr>
            <w:noProof/>
            <w:webHidden/>
          </w:rPr>
          <w:fldChar w:fldCharType="end"/>
        </w:r>
      </w:hyperlink>
    </w:p>
    <w:p w14:paraId="2A27D15A" w14:textId="77777777" w:rsidR="006C5227" w:rsidRDefault="00D11A72">
      <w:pPr>
        <w:pStyle w:val="TOC3"/>
        <w:tabs>
          <w:tab w:val="left" w:pos="1200"/>
          <w:tab w:val="right" w:leader="dot" w:pos="9206"/>
        </w:tabs>
        <w:rPr>
          <w:rFonts w:asciiTheme="minorHAnsi" w:eastAsiaTheme="minorEastAsia" w:hAnsiTheme="minorHAnsi" w:cstheme="minorBidi"/>
          <w:iCs w:val="0"/>
          <w:noProof/>
          <w:szCs w:val="22"/>
        </w:rPr>
      </w:pPr>
      <w:hyperlink w:anchor="_Toc385970943" w:history="1">
        <w:r w:rsidR="006C5227" w:rsidRPr="00B77387">
          <w:rPr>
            <w:rStyle w:val="Hyperlink"/>
            <w:rFonts w:ascii="Calibri" w:hAnsi="Calibri"/>
            <w:bCs/>
            <w:noProof/>
          </w:rPr>
          <w:t>4.1.2</w:t>
        </w:r>
        <w:r w:rsidR="006C5227">
          <w:rPr>
            <w:rFonts w:asciiTheme="minorHAnsi" w:eastAsiaTheme="minorEastAsia" w:hAnsiTheme="minorHAnsi" w:cstheme="minorBidi"/>
            <w:iCs w:val="0"/>
            <w:noProof/>
            <w:szCs w:val="22"/>
          </w:rPr>
          <w:tab/>
        </w:r>
        <w:r w:rsidR="006C5227" w:rsidRPr="00B77387">
          <w:rPr>
            <w:rStyle w:val="Hyperlink"/>
            <w:rFonts w:ascii="Calibri" w:hAnsi="Calibri"/>
            <w:noProof/>
          </w:rPr>
          <w:t>Module 2</w:t>
        </w:r>
        <w:r w:rsidR="006C5227">
          <w:rPr>
            <w:noProof/>
            <w:webHidden/>
          </w:rPr>
          <w:tab/>
        </w:r>
        <w:r w:rsidR="006C5227">
          <w:rPr>
            <w:noProof/>
            <w:webHidden/>
          </w:rPr>
          <w:fldChar w:fldCharType="begin"/>
        </w:r>
        <w:r w:rsidR="006C5227">
          <w:rPr>
            <w:noProof/>
            <w:webHidden/>
          </w:rPr>
          <w:instrText xml:space="preserve"> PAGEREF _Toc385970943 \h </w:instrText>
        </w:r>
        <w:r w:rsidR="006C5227">
          <w:rPr>
            <w:noProof/>
            <w:webHidden/>
          </w:rPr>
        </w:r>
        <w:r w:rsidR="006C5227">
          <w:rPr>
            <w:noProof/>
            <w:webHidden/>
          </w:rPr>
          <w:fldChar w:fldCharType="separate"/>
        </w:r>
        <w:r w:rsidR="006C5227">
          <w:rPr>
            <w:noProof/>
            <w:webHidden/>
          </w:rPr>
          <w:t>16</w:t>
        </w:r>
        <w:r w:rsidR="006C5227">
          <w:rPr>
            <w:noProof/>
            <w:webHidden/>
          </w:rPr>
          <w:fldChar w:fldCharType="end"/>
        </w:r>
      </w:hyperlink>
    </w:p>
    <w:p w14:paraId="54972F4E" w14:textId="77777777" w:rsidR="006C5227" w:rsidRDefault="00D11A72">
      <w:pPr>
        <w:pStyle w:val="TOC2"/>
        <w:tabs>
          <w:tab w:val="left" w:pos="800"/>
          <w:tab w:val="right" w:leader="dot" w:pos="9206"/>
        </w:tabs>
        <w:rPr>
          <w:rFonts w:asciiTheme="minorHAnsi" w:eastAsiaTheme="minorEastAsia" w:hAnsiTheme="minorHAnsi" w:cstheme="minorBidi"/>
          <w:noProof/>
          <w:szCs w:val="22"/>
        </w:rPr>
      </w:pPr>
      <w:hyperlink w:anchor="_Toc385970944" w:history="1">
        <w:r w:rsidR="006C5227" w:rsidRPr="00B77387">
          <w:rPr>
            <w:rStyle w:val="Hyperlink"/>
            <w:rFonts w:ascii="Calibri" w:hAnsi="Calibri"/>
            <w:bCs/>
            <w:noProof/>
          </w:rPr>
          <w:t>4.2</w:t>
        </w:r>
        <w:r w:rsidR="006C5227">
          <w:rPr>
            <w:rFonts w:asciiTheme="minorHAnsi" w:eastAsiaTheme="minorEastAsia" w:hAnsiTheme="minorHAnsi" w:cstheme="minorBidi"/>
            <w:noProof/>
            <w:szCs w:val="22"/>
          </w:rPr>
          <w:tab/>
        </w:r>
        <w:r w:rsidR="006C5227" w:rsidRPr="00B77387">
          <w:rPr>
            <w:rStyle w:val="Hyperlink"/>
            <w:rFonts w:ascii="Calibri" w:hAnsi="Calibri"/>
            <w:noProof/>
          </w:rPr>
          <w:t>Internationalization</w:t>
        </w:r>
        <w:r w:rsidR="006C5227">
          <w:rPr>
            <w:noProof/>
            <w:webHidden/>
          </w:rPr>
          <w:tab/>
        </w:r>
        <w:r w:rsidR="006C5227">
          <w:rPr>
            <w:noProof/>
            <w:webHidden/>
          </w:rPr>
          <w:fldChar w:fldCharType="begin"/>
        </w:r>
        <w:r w:rsidR="006C5227">
          <w:rPr>
            <w:noProof/>
            <w:webHidden/>
          </w:rPr>
          <w:instrText xml:space="preserve"> PAGEREF _Toc385970944 \h </w:instrText>
        </w:r>
        <w:r w:rsidR="006C5227">
          <w:rPr>
            <w:noProof/>
            <w:webHidden/>
          </w:rPr>
        </w:r>
        <w:r w:rsidR="006C5227">
          <w:rPr>
            <w:noProof/>
            <w:webHidden/>
          </w:rPr>
          <w:fldChar w:fldCharType="separate"/>
        </w:r>
        <w:r w:rsidR="006C5227">
          <w:rPr>
            <w:noProof/>
            <w:webHidden/>
          </w:rPr>
          <w:t>17</w:t>
        </w:r>
        <w:r w:rsidR="006C5227">
          <w:rPr>
            <w:noProof/>
            <w:webHidden/>
          </w:rPr>
          <w:fldChar w:fldCharType="end"/>
        </w:r>
      </w:hyperlink>
    </w:p>
    <w:p w14:paraId="46FE935C" w14:textId="77777777" w:rsidR="006C5227" w:rsidRDefault="00D11A72">
      <w:pPr>
        <w:pStyle w:val="TOC2"/>
        <w:tabs>
          <w:tab w:val="left" w:pos="800"/>
          <w:tab w:val="right" w:leader="dot" w:pos="9206"/>
        </w:tabs>
        <w:rPr>
          <w:rFonts w:asciiTheme="minorHAnsi" w:eastAsiaTheme="minorEastAsia" w:hAnsiTheme="minorHAnsi" w:cstheme="minorBidi"/>
          <w:noProof/>
          <w:szCs w:val="22"/>
        </w:rPr>
      </w:pPr>
      <w:hyperlink w:anchor="_Toc385970945" w:history="1">
        <w:r w:rsidR="006C5227" w:rsidRPr="00B77387">
          <w:rPr>
            <w:rStyle w:val="Hyperlink"/>
            <w:rFonts w:ascii="Calibri" w:hAnsi="Calibri"/>
            <w:bCs/>
            <w:noProof/>
          </w:rPr>
          <w:t>4.3</w:t>
        </w:r>
        <w:r w:rsidR="006C5227">
          <w:rPr>
            <w:rFonts w:asciiTheme="minorHAnsi" w:eastAsiaTheme="minorEastAsia" w:hAnsiTheme="minorHAnsi" w:cstheme="minorBidi"/>
            <w:noProof/>
            <w:szCs w:val="22"/>
          </w:rPr>
          <w:tab/>
        </w:r>
        <w:r w:rsidR="006C5227" w:rsidRPr="00B77387">
          <w:rPr>
            <w:rStyle w:val="Hyperlink"/>
            <w:rFonts w:ascii="Calibri" w:hAnsi="Calibri"/>
            <w:noProof/>
          </w:rPr>
          <w:t>Localization</w:t>
        </w:r>
        <w:r w:rsidR="006C5227">
          <w:rPr>
            <w:noProof/>
            <w:webHidden/>
          </w:rPr>
          <w:tab/>
        </w:r>
        <w:r w:rsidR="006C5227">
          <w:rPr>
            <w:noProof/>
            <w:webHidden/>
          </w:rPr>
          <w:fldChar w:fldCharType="begin"/>
        </w:r>
        <w:r w:rsidR="006C5227">
          <w:rPr>
            <w:noProof/>
            <w:webHidden/>
          </w:rPr>
          <w:instrText xml:space="preserve"> PAGEREF _Toc385970945 \h </w:instrText>
        </w:r>
        <w:r w:rsidR="006C5227">
          <w:rPr>
            <w:noProof/>
            <w:webHidden/>
          </w:rPr>
        </w:r>
        <w:r w:rsidR="006C5227">
          <w:rPr>
            <w:noProof/>
            <w:webHidden/>
          </w:rPr>
          <w:fldChar w:fldCharType="separate"/>
        </w:r>
        <w:r w:rsidR="006C5227">
          <w:rPr>
            <w:noProof/>
            <w:webHidden/>
          </w:rPr>
          <w:t>17</w:t>
        </w:r>
        <w:r w:rsidR="006C5227">
          <w:rPr>
            <w:noProof/>
            <w:webHidden/>
          </w:rPr>
          <w:fldChar w:fldCharType="end"/>
        </w:r>
      </w:hyperlink>
    </w:p>
    <w:p w14:paraId="2F6809F6" w14:textId="77777777" w:rsidR="006C5227" w:rsidRDefault="00D11A72">
      <w:pPr>
        <w:pStyle w:val="TOC2"/>
        <w:tabs>
          <w:tab w:val="left" w:pos="800"/>
          <w:tab w:val="right" w:leader="dot" w:pos="9206"/>
        </w:tabs>
        <w:rPr>
          <w:rFonts w:asciiTheme="minorHAnsi" w:eastAsiaTheme="minorEastAsia" w:hAnsiTheme="minorHAnsi" w:cstheme="minorBidi"/>
          <w:noProof/>
          <w:szCs w:val="22"/>
        </w:rPr>
      </w:pPr>
      <w:hyperlink w:anchor="_Toc385970946" w:history="1">
        <w:r w:rsidR="006C5227" w:rsidRPr="00B77387">
          <w:rPr>
            <w:rStyle w:val="Hyperlink"/>
            <w:rFonts w:ascii="Calibri" w:hAnsi="Calibri"/>
            <w:bCs/>
            <w:noProof/>
          </w:rPr>
          <w:t>4.4</w:t>
        </w:r>
        <w:r w:rsidR="006C5227">
          <w:rPr>
            <w:rFonts w:asciiTheme="minorHAnsi" w:eastAsiaTheme="minorEastAsia" w:hAnsiTheme="minorHAnsi" w:cstheme="minorBidi"/>
            <w:noProof/>
            <w:szCs w:val="22"/>
          </w:rPr>
          <w:tab/>
        </w:r>
        <w:r w:rsidR="006C5227" w:rsidRPr="00B77387">
          <w:rPr>
            <w:rStyle w:val="Hyperlink"/>
            <w:rFonts w:ascii="Calibri" w:hAnsi="Calibri"/>
            <w:noProof/>
          </w:rPr>
          <w:t>Updated effort estimate</w:t>
        </w:r>
        <w:r w:rsidR="006C5227">
          <w:rPr>
            <w:noProof/>
            <w:webHidden/>
          </w:rPr>
          <w:tab/>
        </w:r>
        <w:r w:rsidR="006C5227">
          <w:rPr>
            <w:noProof/>
            <w:webHidden/>
          </w:rPr>
          <w:fldChar w:fldCharType="begin"/>
        </w:r>
        <w:r w:rsidR="006C5227">
          <w:rPr>
            <w:noProof/>
            <w:webHidden/>
          </w:rPr>
          <w:instrText xml:space="preserve"> PAGEREF _Toc385970946 \h </w:instrText>
        </w:r>
        <w:r w:rsidR="006C5227">
          <w:rPr>
            <w:noProof/>
            <w:webHidden/>
          </w:rPr>
        </w:r>
        <w:r w:rsidR="006C5227">
          <w:rPr>
            <w:noProof/>
            <w:webHidden/>
          </w:rPr>
          <w:fldChar w:fldCharType="separate"/>
        </w:r>
        <w:r w:rsidR="006C5227">
          <w:rPr>
            <w:noProof/>
            <w:webHidden/>
          </w:rPr>
          <w:t>17</w:t>
        </w:r>
        <w:r w:rsidR="006C5227">
          <w:rPr>
            <w:noProof/>
            <w:webHidden/>
          </w:rPr>
          <w:fldChar w:fldCharType="end"/>
        </w:r>
      </w:hyperlink>
    </w:p>
    <w:p w14:paraId="4552FE87" w14:textId="77777777" w:rsidR="006C5227" w:rsidRDefault="00D11A72">
      <w:pPr>
        <w:pStyle w:val="TOC1"/>
        <w:tabs>
          <w:tab w:val="left" w:pos="400"/>
          <w:tab w:val="right" w:leader="dot" w:pos="9206"/>
        </w:tabs>
        <w:rPr>
          <w:rFonts w:asciiTheme="minorHAnsi" w:eastAsiaTheme="minorEastAsia" w:hAnsiTheme="minorHAnsi" w:cstheme="minorBidi"/>
          <w:b w:val="0"/>
          <w:bCs w:val="0"/>
          <w:caps w:val="0"/>
          <w:noProof/>
          <w:szCs w:val="22"/>
        </w:rPr>
      </w:pPr>
      <w:hyperlink w:anchor="_Toc385970947" w:history="1">
        <w:r w:rsidR="006C5227" w:rsidRPr="00B77387">
          <w:rPr>
            <w:rStyle w:val="Hyperlink"/>
            <w:rFonts w:ascii="Calibri" w:hAnsi="Calibri"/>
            <w:noProof/>
          </w:rPr>
          <w:t>5</w:t>
        </w:r>
        <w:r w:rsidR="006C5227">
          <w:rPr>
            <w:rFonts w:asciiTheme="minorHAnsi" w:eastAsiaTheme="minorEastAsia" w:hAnsiTheme="minorHAnsi" w:cstheme="minorBidi"/>
            <w:b w:val="0"/>
            <w:bCs w:val="0"/>
            <w:caps w:val="0"/>
            <w:noProof/>
            <w:szCs w:val="22"/>
          </w:rPr>
          <w:tab/>
        </w:r>
        <w:r w:rsidR="006C5227" w:rsidRPr="00B77387">
          <w:rPr>
            <w:rStyle w:val="Hyperlink"/>
            <w:rFonts w:ascii="Calibri" w:hAnsi="Calibri"/>
            <w:noProof/>
          </w:rPr>
          <w:t>Impact Summary</w:t>
        </w:r>
        <w:r w:rsidR="006C5227">
          <w:rPr>
            <w:noProof/>
            <w:webHidden/>
          </w:rPr>
          <w:tab/>
        </w:r>
        <w:r w:rsidR="006C5227">
          <w:rPr>
            <w:noProof/>
            <w:webHidden/>
          </w:rPr>
          <w:fldChar w:fldCharType="begin"/>
        </w:r>
        <w:r w:rsidR="006C5227">
          <w:rPr>
            <w:noProof/>
            <w:webHidden/>
          </w:rPr>
          <w:instrText xml:space="preserve"> PAGEREF _Toc385970947 \h </w:instrText>
        </w:r>
        <w:r w:rsidR="006C5227">
          <w:rPr>
            <w:noProof/>
            <w:webHidden/>
          </w:rPr>
        </w:r>
        <w:r w:rsidR="006C5227">
          <w:rPr>
            <w:noProof/>
            <w:webHidden/>
          </w:rPr>
          <w:fldChar w:fldCharType="separate"/>
        </w:r>
        <w:r w:rsidR="006C5227">
          <w:rPr>
            <w:noProof/>
            <w:webHidden/>
          </w:rPr>
          <w:t>18</w:t>
        </w:r>
        <w:r w:rsidR="006C5227">
          <w:rPr>
            <w:noProof/>
            <w:webHidden/>
          </w:rPr>
          <w:fldChar w:fldCharType="end"/>
        </w:r>
      </w:hyperlink>
    </w:p>
    <w:p w14:paraId="1BFB6AEB" w14:textId="77777777" w:rsidR="006C5227" w:rsidRDefault="00D11A72">
      <w:pPr>
        <w:pStyle w:val="TOC2"/>
        <w:tabs>
          <w:tab w:val="left" w:pos="800"/>
          <w:tab w:val="right" w:leader="dot" w:pos="9206"/>
        </w:tabs>
        <w:rPr>
          <w:rFonts w:asciiTheme="minorHAnsi" w:eastAsiaTheme="minorEastAsia" w:hAnsiTheme="minorHAnsi" w:cstheme="minorBidi"/>
          <w:noProof/>
          <w:szCs w:val="22"/>
        </w:rPr>
      </w:pPr>
      <w:hyperlink w:anchor="_Toc385970948" w:history="1">
        <w:r w:rsidR="006C5227" w:rsidRPr="00B77387">
          <w:rPr>
            <w:rStyle w:val="Hyperlink"/>
            <w:rFonts w:ascii="Calibri" w:hAnsi="Calibri"/>
            <w:bCs/>
            <w:noProof/>
          </w:rPr>
          <w:t>5.1</w:t>
        </w:r>
        <w:r w:rsidR="006C5227">
          <w:rPr>
            <w:rFonts w:asciiTheme="minorHAnsi" w:eastAsiaTheme="minorEastAsia" w:hAnsiTheme="minorHAnsi" w:cstheme="minorBidi"/>
            <w:noProof/>
            <w:szCs w:val="22"/>
          </w:rPr>
          <w:tab/>
        </w:r>
        <w:r w:rsidR="006C5227" w:rsidRPr="00B77387">
          <w:rPr>
            <w:rStyle w:val="Hyperlink"/>
            <w:rFonts w:ascii="Calibri" w:hAnsi="Calibri"/>
            <w:noProof/>
          </w:rPr>
          <w:t>Product/Component summary</w:t>
        </w:r>
        <w:r w:rsidR="006C5227">
          <w:rPr>
            <w:noProof/>
            <w:webHidden/>
          </w:rPr>
          <w:tab/>
        </w:r>
        <w:r w:rsidR="006C5227">
          <w:rPr>
            <w:noProof/>
            <w:webHidden/>
          </w:rPr>
          <w:fldChar w:fldCharType="begin"/>
        </w:r>
        <w:r w:rsidR="006C5227">
          <w:rPr>
            <w:noProof/>
            <w:webHidden/>
          </w:rPr>
          <w:instrText xml:space="preserve"> PAGEREF _Toc385970948 \h </w:instrText>
        </w:r>
        <w:r w:rsidR="006C5227">
          <w:rPr>
            <w:noProof/>
            <w:webHidden/>
          </w:rPr>
        </w:r>
        <w:r w:rsidR="006C5227">
          <w:rPr>
            <w:noProof/>
            <w:webHidden/>
          </w:rPr>
          <w:fldChar w:fldCharType="separate"/>
        </w:r>
        <w:r w:rsidR="006C5227">
          <w:rPr>
            <w:noProof/>
            <w:webHidden/>
          </w:rPr>
          <w:t>18</w:t>
        </w:r>
        <w:r w:rsidR="006C5227">
          <w:rPr>
            <w:noProof/>
            <w:webHidden/>
          </w:rPr>
          <w:fldChar w:fldCharType="end"/>
        </w:r>
      </w:hyperlink>
    </w:p>
    <w:p w14:paraId="1741861A" w14:textId="77777777" w:rsidR="006C5227" w:rsidRDefault="00D11A72">
      <w:pPr>
        <w:pStyle w:val="TOC2"/>
        <w:tabs>
          <w:tab w:val="left" w:pos="800"/>
          <w:tab w:val="right" w:leader="dot" w:pos="9206"/>
        </w:tabs>
        <w:rPr>
          <w:rFonts w:asciiTheme="minorHAnsi" w:eastAsiaTheme="minorEastAsia" w:hAnsiTheme="minorHAnsi" w:cstheme="minorBidi"/>
          <w:noProof/>
          <w:szCs w:val="22"/>
        </w:rPr>
      </w:pPr>
      <w:hyperlink w:anchor="_Toc385970949" w:history="1">
        <w:r w:rsidR="006C5227" w:rsidRPr="00B77387">
          <w:rPr>
            <w:rStyle w:val="Hyperlink"/>
            <w:rFonts w:ascii="Calibri" w:hAnsi="Calibri"/>
            <w:bCs/>
            <w:noProof/>
          </w:rPr>
          <w:t>5.2</w:t>
        </w:r>
        <w:r w:rsidR="006C5227">
          <w:rPr>
            <w:rFonts w:asciiTheme="minorHAnsi" w:eastAsiaTheme="minorEastAsia" w:hAnsiTheme="minorHAnsi" w:cstheme="minorBidi"/>
            <w:noProof/>
            <w:szCs w:val="22"/>
          </w:rPr>
          <w:tab/>
        </w:r>
        <w:r w:rsidR="006C5227" w:rsidRPr="00B77387">
          <w:rPr>
            <w:rStyle w:val="Hyperlink"/>
            <w:rFonts w:ascii="Calibri" w:hAnsi="Calibri"/>
            <w:noProof/>
          </w:rPr>
          <w:t>Documentation summary</w:t>
        </w:r>
        <w:r w:rsidR="006C5227">
          <w:rPr>
            <w:noProof/>
            <w:webHidden/>
          </w:rPr>
          <w:tab/>
        </w:r>
        <w:r w:rsidR="006C5227">
          <w:rPr>
            <w:noProof/>
            <w:webHidden/>
          </w:rPr>
          <w:fldChar w:fldCharType="begin"/>
        </w:r>
        <w:r w:rsidR="006C5227">
          <w:rPr>
            <w:noProof/>
            <w:webHidden/>
          </w:rPr>
          <w:instrText xml:space="preserve"> PAGEREF _Toc385970949 \h </w:instrText>
        </w:r>
        <w:r w:rsidR="006C5227">
          <w:rPr>
            <w:noProof/>
            <w:webHidden/>
          </w:rPr>
        </w:r>
        <w:r w:rsidR="006C5227">
          <w:rPr>
            <w:noProof/>
            <w:webHidden/>
          </w:rPr>
          <w:fldChar w:fldCharType="separate"/>
        </w:r>
        <w:r w:rsidR="006C5227">
          <w:rPr>
            <w:noProof/>
            <w:webHidden/>
          </w:rPr>
          <w:t>18</w:t>
        </w:r>
        <w:r w:rsidR="006C5227">
          <w:rPr>
            <w:noProof/>
            <w:webHidden/>
          </w:rPr>
          <w:fldChar w:fldCharType="end"/>
        </w:r>
      </w:hyperlink>
    </w:p>
    <w:p w14:paraId="47C246EC" w14:textId="77777777" w:rsidR="006C5227" w:rsidRDefault="00D11A72">
      <w:pPr>
        <w:pStyle w:val="TOC2"/>
        <w:tabs>
          <w:tab w:val="left" w:pos="800"/>
          <w:tab w:val="right" w:leader="dot" w:pos="9206"/>
        </w:tabs>
        <w:rPr>
          <w:rFonts w:asciiTheme="minorHAnsi" w:eastAsiaTheme="minorEastAsia" w:hAnsiTheme="minorHAnsi" w:cstheme="minorBidi"/>
          <w:noProof/>
          <w:szCs w:val="22"/>
        </w:rPr>
      </w:pPr>
      <w:hyperlink w:anchor="_Toc385970950" w:history="1">
        <w:r w:rsidR="006C5227" w:rsidRPr="00B77387">
          <w:rPr>
            <w:rStyle w:val="Hyperlink"/>
            <w:rFonts w:ascii="Calibri" w:hAnsi="Calibri"/>
            <w:bCs/>
            <w:noProof/>
          </w:rPr>
          <w:t>5.3</w:t>
        </w:r>
        <w:r w:rsidR="006C5227">
          <w:rPr>
            <w:rFonts w:asciiTheme="minorHAnsi" w:eastAsiaTheme="minorEastAsia" w:hAnsiTheme="minorHAnsi" w:cstheme="minorBidi"/>
            <w:noProof/>
            <w:szCs w:val="22"/>
          </w:rPr>
          <w:tab/>
        </w:r>
        <w:r w:rsidR="006C5227" w:rsidRPr="00B77387">
          <w:rPr>
            <w:rStyle w:val="Hyperlink"/>
            <w:rFonts w:ascii="Calibri" w:hAnsi="Calibri"/>
            <w:noProof/>
          </w:rPr>
          <w:t>Patent information</w:t>
        </w:r>
        <w:r w:rsidR="006C5227">
          <w:rPr>
            <w:noProof/>
            <w:webHidden/>
          </w:rPr>
          <w:tab/>
        </w:r>
        <w:r w:rsidR="006C5227">
          <w:rPr>
            <w:noProof/>
            <w:webHidden/>
          </w:rPr>
          <w:fldChar w:fldCharType="begin"/>
        </w:r>
        <w:r w:rsidR="006C5227">
          <w:rPr>
            <w:noProof/>
            <w:webHidden/>
          </w:rPr>
          <w:instrText xml:space="preserve"> PAGEREF _Toc385970950 \h </w:instrText>
        </w:r>
        <w:r w:rsidR="006C5227">
          <w:rPr>
            <w:noProof/>
            <w:webHidden/>
          </w:rPr>
        </w:r>
        <w:r w:rsidR="006C5227">
          <w:rPr>
            <w:noProof/>
            <w:webHidden/>
          </w:rPr>
          <w:fldChar w:fldCharType="separate"/>
        </w:r>
        <w:r w:rsidR="006C5227">
          <w:rPr>
            <w:noProof/>
            <w:webHidden/>
          </w:rPr>
          <w:t>18</w:t>
        </w:r>
        <w:r w:rsidR="006C5227">
          <w:rPr>
            <w:noProof/>
            <w:webHidden/>
          </w:rPr>
          <w:fldChar w:fldCharType="end"/>
        </w:r>
      </w:hyperlink>
    </w:p>
    <w:p w14:paraId="03279D69" w14:textId="77777777" w:rsidR="006C5227" w:rsidRDefault="00D11A72">
      <w:pPr>
        <w:pStyle w:val="TOC1"/>
        <w:tabs>
          <w:tab w:val="left" w:pos="400"/>
          <w:tab w:val="right" w:leader="dot" w:pos="9206"/>
        </w:tabs>
        <w:rPr>
          <w:rFonts w:asciiTheme="minorHAnsi" w:eastAsiaTheme="minorEastAsia" w:hAnsiTheme="minorHAnsi" w:cstheme="minorBidi"/>
          <w:b w:val="0"/>
          <w:bCs w:val="0"/>
          <w:caps w:val="0"/>
          <w:noProof/>
          <w:szCs w:val="22"/>
        </w:rPr>
      </w:pPr>
      <w:hyperlink w:anchor="_Toc385970951" w:history="1">
        <w:r w:rsidR="006C5227" w:rsidRPr="00B77387">
          <w:rPr>
            <w:rStyle w:val="Hyperlink"/>
            <w:rFonts w:ascii="Calibri" w:hAnsi="Calibri"/>
            <w:noProof/>
          </w:rPr>
          <w:t>6</w:t>
        </w:r>
        <w:r w:rsidR="006C5227">
          <w:rPr>
            <w:rFonts w:asciiTheme="minorHAnsi" w:eastAsiaTheme="minorEastAsia" w:hAnsiTheme="minorHAnsi" w:cstheme="minorBidi"/>
            <w:b w:val="0"/>
            <w:bCs w:val="0"/>
            <w:caps w:val="0"/>
            <w:noProof/>
            <w:szCs w:val="22"/>
          </w:rPr>
          <w:tab/>
        </w:r>
        <w:r w:rsidR="006C5227" w:rsidRPr="00B77387">
          <w:rPr>
            <w:rStyle w:val="Hyperlink"/>
            <w:rFonts w:ascii="Calibri" w:hAnsi="Calibri"/>
            <w:noProof/>
          </w:rPr>
          <w:t>Quality Issues</w:t>
        </w:r>
        <w:r w:rsidR="006C5227">
          <w:rPr>
            <w:noProof/>
            <w:webHidden/>
          </w:rPr>
          <w:tab/>
        </w:r>
        <w:r w:rsidR="006C5227">
          <w:rPr>
            <w:noProof/>
            <w:webHidden/>
          </w:rPr>
          <w:fldChar w:fldCharType="begin"/>
        </w:r>
        <w:r w:rsidR="006C5227">
          <w:rPr>
            <w:noProof/>
            <w:webHidden/>
          </w:rPr>
          <w:instrText xml:space="preserve"> PAGEREF _Toc385970951 \h </w:instrText>
        </w:r>
        <w:r w:rsidR="006C5227">
          <w:rPr>
            <w:noProof/>
            <w:webHidden/>
          </w:rPr>
        </w:r>
        <w:r w:rsidR="006C5227">
          <w:rPr>
            <w:noProof/>
            <w:webHidden/>
          </w:rPr>
          <w:fldChar w:fldCharType="separate"/>
        </w:r>
        <w:r w:rsidR="006C5227">
          <w:rPr>
            <w:noProof/>
            <w:webHidden/>
          </w:rPr>
          <w:t>19</w:t>
        </w:r>
        <w:r w:rsidR="006C5227">
          <w:rPr>
            <w:noProof/>
            <w:webHidden/>
          </w:rPr>
          <w:fldChar w:fldCharType="end"/>
        </w:r>
      </w:hyperlink>
    </w:p>
    <w:p w14:paraId="21CE782C" w14:textId="77777777" w:rsidR="006C5227" w:rsidRDefault="00D11A72">
      <w:pPr>
        <w:pStyle w:val="TOC2"/>
        <w:tabs>
          <w:tab w:val="left" w:pos="800"/>
          <w:tab w:val="right" w:leader="dot" w:pos="9206"/>
        </w:tabs>
        <w:rPr>
          <w:rFonts w:asciiTheme="minorHAnsi" w:eastAsiaTheme="minorEastAsia" w:hAnsiTheme="minorHAnsi" w:cstheme="minorBidi"/>
          <w:noProof/>
          <w:szCs w:val="22"/>
        </w:rPr>
      </w:pPr>
      <w:hyperlink w:anchor="_Toc385970952" w:history="1">
        <w:r w:rsidR="006C5227" w:rsidRPr="00B77387">
          <w:rPr>
            <w:rStyle w:val="Hyperlink"/>
            <w:rFonts w:ascii="Calibri" w:hAnsi="Calibri"/>
            <w:bCs/>
            <w:noProof/>
          </w:rPr>
          <w:t>6.1</w:t>
        </w:r>
        <w:r w:rsidR="006C5227">
          <w:rPr>
            <w:rFonts w:asciiTheme="minorHAnsi" w:eastAsiaTheme="minorEastAsia" w:hAnsiTheme="minorHAnsi" w:cstheme="minorBidi"/>
            <w:noProof/>
            <w:szCs w:val="22"/>
          </w:rPr>
          <w:tab/>
        </w:r>
        <w:r w:rsidR="006C5227" w:rsidRPr="00B77387">
          <w:rPr>
            <w:rStyle w:val="Hyperlink"/>
            <w:rFonts w:ascii="Calibri" w:hAnsi="Calibri"/>
            <w:noProof/>
          </w:rPr>
          <w:t>Testing recommendations and risk assessment</w:t>
        </w:r>
        <w:r w:rsidR="006C5227">
          <w:rPr>
            <w:noProof/>
            <w:webHidden/>
          </w:rPr>
          <w:tab/>
        </w:r>
        <w:r w:rsidR="006C5227">
          <w:rPr>
            <w:noProof/>
            <w:webHidden/>
          </w:rPr>
          <w:fldChar w:fldCharType="begin"/>
        </w:r>
        <w:r w:rsidR="006C5227">
          <w:rPr>
            <w:noProof/>
            <w:webHidden/>
          </w:rPr>
          <w:instrText xml:space="preserve"> PAGEREF _Toc385970952 \h </w:instrText>
        </w:r>
        <w:r w:rsidR="006C5227">
          <w:rPr>
            <w:noProof/>
            <w:webHidden/>
          </w:rPr>
        </w:r>
        <w:r w:rsidR="006C5227">
          <w:rPr>
            <w:noProof/>
            <w:webHidden/>
          </w:rPr>
          <w:fldChar w:fldCharType="separate"/>
        </w:r>
        <w:r w:rsidR="006C5227">
          <w:rPr>
            <w:noProof/>
            <w:webHidden/>
          </w:rPr>
          <w:t>19</w:t>
        </w:r>
        <w:r w:rsidR="006C5227">
          <w:rPr>
            <w:noProof/>
            <w:webHidden/>
          </w:rPr>
          <w:fldChar w:fldCharType="end"/>
        </w:r>
      </w:hyperlink>
    </w:p>
    <w:p w14:paraId="08E4FE37" w14:textId="77777777" w:rsidR="006C5227" w:rsidRDefault="00D11A72">
      <w:pPr>
        <w:pStyle w:val="TOC1"/>
        <w:tabs>
          <w:tab w:val="left" w:pos="400"/>
          <w:tab w:val="right" w:leader="dot" w:pos="9206"/>
        </w:tabs>
        <w:rPr>
          <w:rFonts w:asciiTheme="minorHAnsi" w:eastAsiaTheme="minorEastAsia" w:hAnsiTheme="minorHAnsi" w:cstheme="minorBidi"/>
          <w:b w:val="0"/>
          <w:bCs w:val="0"/>
          <w:caps w:val="0"/>
          <w:noProof/>
          <w:szCs w:val="22"/>
        </w:rPr>
      </w:pPr>
      <w:hyperlink w:anchor="_Toc385970953" w:history="1">
        <w:r w:rsidR="006C5227" w:rsidRPr="00B77387">
          <w:rPr>
            <w:rStyle w:val="Hyperlink"/>
            <w:rFonts w:ascii="Calibri" w:hAnsi="Calibri"/>
            <w:noProof/>
          </w:rPr>
          <w:t>7</w:t>
        </w:r>
        <w:r w:rsidR="006C5227">
          <w:rPr>
            <w:rFonts w:asciiTheme="minorHAnsi" w:eastAsiaTheme="minorEastAsia" w:hAnsiTheme="minorHAnsi" w:cstheme="minorBidi"/>
            <w:b w:val="0"/>
            <w:bCs w:val="0"/>
            <w:caps w:val="0"/>
            <w:noProof/>
            <w:szCs w:val="22"/>
          </w:rPr>
          <w:tab/>
        </w:r>
        <w:r w:rsidR="006C5227" w:rsidRPr="00B77387">
          <w:rPr>
            <w:rStyle w:val="Hyperlink"/>
            <w:rFonts w:ascii="Calibri" w:hAnsi="Calibri"/>
            <w:noProof/>
          </w:rPr>
          <w:t>Packaging and Installation Impact</w:t>
        </w:r>
        <w:r w:rsidR="006C5227">
          <w:rPr>
            <w:noProof/>
            <w:webHidden/>
          </w:rPr>
          <w:tab/>
        </w:r>
        <w:r w:rsidR="006C5227">
          <w:rPr>
            <w:noProof/>
            <w:webHidden/>
          </w:rPr>
          <w:fldChar w:fldCharType="begin"/>
        </w:r>
        <w:r w:rsidR="006C5227">
          <w:rPr>
            <w:noProof/>
            <w:webHidden/>
          </w:rPr>
          <w:instrText xml:space="preserve"> PAGEREF _Toc385970953 \h </w:instrText>
        </w:r>
        <w:r w:rsidR="006C5227">
          <w:rPr>
            <w:noProof/>
            <w:webHidden/>
          </w:rPr>
        </w:r>
        <w:r w:rsidR="006C5227">
          <w:rPr>
            <w:noProof/>
            <w:webHidden/>
          </w:rPr>
          <w:fldChar w:fldCharType="separate"/>
        </w:r>
        <w:r w:rsidR="006C5227">
          <w:rPr>
            <w:noProof/>
            <w:webHidden/>
          </w:rPr>
          <w:t>20</w:t>
        </w:r>
        <w:r w:rsidR="006C5227">
          <w:rPr>
            <w:noProof/>
            <w:webHidden/>
          </w:rPr>
          <w:fldChar w:fldCharType="end"/>
        </w:r>
      </w:hyperlink>
    </w:p>
    <w:p w14:paraId="53F9405F" w14:textId="77777777" w:rsidR="006C5227" w:rsidRDefault="00D11A72">
      <w:pPr>
        <w:pStyle w:val="TOC1"/>
        <w:tabs>
          <w:tab w:val="left" w:pos="400"/>
          <w:tab w:val="right" w:leader="dot" w:pos="9206"/>
        </w:tabs>
        <w:rPr>
          <w:rFonts w:asciiTheme="minorHAnsi" w:eastAsiaTheme="minorEastAsia" w:hAnsiTheme="minorHAnsi" w:cstheme="minorBidi"/>
          <w:b w:val="0"/>
          <w:bCs w:val="0"/>
          <w:caps w:val="0"/>
          <w:noProof/>
          <w:szCs w:val="22"/>
        </w:rPr>
      </w:pPr>
      <w:hyperlink w:anchor="_Toc385970954" w:history="1">
        <w:r w:rsidR="006C5227" w:rsidRPr="00B77387">
          <w:rPr>
            <w:rStyle w:val="Hyperlink"/>
            <w:rFonts w:ascii="Calibri" w:hAnsi="Calibri"/>
            <w:noProof/>
          </w:rPr>
          <w:t>8</w:t>
        </w:r>
        <w:r w:rsidR="006C5227">
          <w:rPr>
            <w:rFonts w:asciiTheme="minorHAnsi" w:eastAsiaTheme="minorEastAsia" w:hAnsiTheme="minorHAnsi" w:cstheme="minorBidi"/>
            <w:b w:val="0"/>
            <w:bCs w:val="0"/>
            <w:caps w:val="0"/>
            <w:noProof/>
            <w:szCs w:val="22"/>
          </w:rPr>
          <w:tab/>
        </w:r>
        <w:r w:rsidR="006C5227" w:rsidRPr="00B77387">
          <w:rPr>
            <w:rStyle w:val="Hyperlink"/>
            <w:rFonts w:ascii="Calibri" w:hAnsi="Calibri"/>
            <w:noProof/>
          </w:rPr>
          <w:t>technical Support Impact</w:t>
        </w:r>
        <w:r w:rsidR="006C5227">
          <w:rPr>
            <w:noProof/>
            <w:webHidden/>
          </w:rPr>
          <w:tab/>
        </w:r>
        <w:r w:rsidR="006C5227">
          <w:rPr>
            <w:noProof/>
            <w:webHidden/>
          </w:rPr>
          <w:fldChar w:fldCharType="begin"/>
        </w:r>
        <w:r w:rsidR="006C5227">
          <w:rPr>
            <w:noProof/>
            <w:webHidden/>
          </w:rPr>
          <w:instrText xml:space="preserve"> PAGEREF _Toc385970954 \h </w:instrText>
        </w:r>
        <w:r w:rsidR="006C5227">
          <w:rPr>
            <w:noProof/>
            <w:webHidden/>
          </w:rPr>
        </w:r>
        <w:r w:rsidR="006C5227">
          <w:rPr>
            <w:noProof/>
            <w:webHidden/>
          </w:rPr>
          <w:fldChar w:fldCharType="separate"/>
        </w:r>
        <w:r w:rsidR="006C5227">
          <w:rPr>
            <w:noProof/>
            <w:webHidden/>
          </w:rPr>
          <w:t>21</w:t>
        </w:r>
        <w:r w:rsidR="006C5227">
          <w:rPr>
            <w:noProof/>
            <w:webHidden/>
          </w:rPr>
          <w:fldChar w:fldCharType="end"/>
        </w:r>
      </w:hyperlink>
    </w:p>
    <w:p w14:paraId="1C2765CA" w14:textId="77777777" w:rsidR="003613FB" w:rsidRPr="00353485" w:rsidRDefault="00277A6C" w:rsidP="00277A6C">
      <w:pPr>
        <w:pStyle w:val="TOC1"/>
        <w:tabs>
          <w:tab w:val="right" w:leader="dot" w:pos="9206"/>
        </w:tabs>
        <w:rPr>
          <w:rFonts w:ascii="Calibri" w:hAnsi="Calibri"/>
        </w:rPr>
      </w:pPr>
      <w:r w:rsidRPr="00B9702D">
        <w:rPr>
          <w:rFonts w:ascii="Calibri" w:hAnsi="Calibri"/>
          <w:sz w:val="24"/>
        </w:rPr>
        <w:fldChar w:fldCharType="end"/>
      </w:r>
      <w:r w:rsidR="003613FB" w:rsidRPr="00353485">
        <w:rPr>
          <w:rFonts w:ascii="Calibri" w:hAnsi="Calibri"/>
        </w:rPr>
        <w:t xml:space="preserve"> </w:t>
      </w:r>
    </w:p>
    <w:p w14:paraId="2E78B1BA" w14:textId="77777777" w:rsidR="00CA2F8D" w:rsidRPr="00353485" w:rsidRDefault="00CA2F8D" w:rsidP="00324F66">
      <w:pPr>
        <w:pStyle w:val="Heading1"/>
        <w:numPr>
          <w:ilvl w:val="0"/>
          <w:numId w:val="0"/>
        </w:numPr>
        <w:rPr>
          <w:rFonts w:ascii="Calibri" w:hAnsi="Calibri"/>
          <w:bCs/>
        </w:rPr>
      </w:pPr>
      <w:bookmarkStart w:id="3" w:name="_Toc33764669"/>
      <w:bookmarkStart w:id="4" w:name="_Toc248037843"/>
      <w:bookmarkStart w:id="5" w:name="_Toc385970901"/>
      <w:r w:rsidRPr="00353485">
        <w:rPr>
          <w:rFonts w:ascii="Calibri" w:hAnsi="Calibri"/>
          <w:bCs/>
        </w:rPr>
        <w:lastRenderedPageBreak/>
        <w:t>PREFACE</w:t>
      </w:r>
      <w:bookmarkEnd w:id="3"/>
      <w:bookmarkEnd w:id="4"/>
      <w:bookmarkEnd w:id="5"/>
    </w:p>
    <w:p w14:paraId="67470103" w14:textId="77777777" w:rsidR="00441A26" w:rsidRPr="00353485" w:rsidRDefault="00441A26" w:rsidP="00441A26">
      <w:pPr>
        <w:pStyle w:val="BodyText"/>
        <w:rPr>
          <w:rFonts w:ascii="Calibri" w:hAnsi="Calibri"/>
          <w:szCs w:val="24"/>
        </w:rPr>
      </w:pPr>
      <w:r w:rsidRPr="00353485">
        <w:rPr>
          <w:rFonts w:ascii="Calibri" w:hAnsi="Calibri"/>
          <w:szCs w:val="24"/>
        </w:rPr>
        <w:t xml:space="preserve">The Detailed Design Specifications (DDS) describes external functional specifications as well as design specifications for one component or design entity of a project. There can be many DDSs for each project, one for each major feature described in the Product Requirements Document (PRD). </w:t>
      </w:r>
    </w:p>
    <w:p w14:paraId="29FEC521" w14:textId="77777777" w:rsidR="00441A26" w:rsidRPr="00353485" w:rsidRDefault="00441A26" w:rsidP="00441A26">
      <w:pPr>
        <w:pStyle w:val="BodyText"/>
        <w:rPr>
          <w:rFonts w:ascii="Calibri" w:hAnsi="Calibri"/>
          <w:szCs w:val="24"/>
        </w:rPr>
      </w:pPr>
      <w:r w:rsidRPr="00353485">
        <w:rPr>
          <w:rFonts w:ascii="Calibri" w:hAnsi="Calibri"/>
          <w:szCs w:val="24"/>
        </w:rPr>
        <w:t>This is intended to be a living document. The product development cycle is a dynamic process in which the project and its criteria for success are refined over time. Therefore, it is expected that the completed DDS will undergo many revisions during the course of a project as requirements, resources, and constraints evolve.</w:t>
      </w:r>
    </w:p>
    <w:p w14:paraId="2DDD5230" w14:textId="77777777" w:rsidR="00441A26" w:rsidRPr="00353485" w:rsidRDefault="00441A26" w:rsidP="00441A26">
      <w:pPr>
        <w:pStyle w:val="BodyText"/>
        <w:rPr>
          <w:rFonts w:ascii="Calibri" w:hAnsi="Calibri"/>
          <w:szCs w:val="24"/>
        </w:rPr>
      </w:pPr>
      <w:r w:rsidRPr="00353485">
        <w:rPr>
          <w:rFonts w:ascii="Calibri" w:hAnsi="Calibri"/>
          <w:szCs w:val="24"/>
        </w:rPr>
        <w:t>The Development Manager is responsible for the contents of this document. Deliverables that must be completed prior to releasing this document are:</w:t>
      </w:r>
    </w:p>
    <w:p w14:paraId="1EA6D50E" w14:textId="77777777" w:rsidR="00441A26" w:rsidRPr="00353485" w:rsidRDefault="00441A26" w:rsidP="00441A26">
      <w:pPr>
        <w:pStyle w:val="BodyText"/>
        <w:rPr>
          <w:rFonts w:ascii="Calibri" w:hAnsi="Calibri"/>
          <w:szCs w:val="24"/>
        </w:rPr>
      </w:pPr>
      <w:r w:rsidRPr="00353485">
        <w:rPr>
          <w:rFonts w:ascii="Calibri" w:hAnsi="Calibri"/>
          <w:szCs w:val="24"/>
        </w:rPr>
        <w:t>•</w:t>
      </w:r>
      <w:r w:rsidRPr="00353485">
        <w:rPr>
          <w:rFonts w:ascii="Calibri" w:hAnsi="Calibri"/>
          <w:szCs w:val="24"/>
        </w:rPr>
        <w:tab/>
        <w:t>Product Requirements Document (PRD)</w:t>
      </w:r>
    </w:p>
    <w:p w14:paraId="014836DB" w14:textId="77777777" w:rsidR="00441A26" w:rsidRPr="00353485" w:rsidRDefault="00441A26" w:rsidP="00441A26">
      <w:pPr>
        <w:pStyle w:val="BodyText"/>
        <w:rPr>
          <w:rFonts w:ascii="Calibri" w:hAnsi="Calibri"/>
          <w:szCs w:val="24"/>
        </w:rPr>
      </w:pPr>
      <w:r w:rsidRPr="00353485">
        <w:rPr>
          <w:rFonts w:ascii="Calibri" w:hAnsi="Calibri"/>
          <w:szCs w:val="24"/>
        </w:rPr>
        <w:t>•</w:t>
      </w:r>
      <w:r w:rsidRPr="00353485">
        <w:rPr>
          <w:rFonts w:ascii="Calibri" w:hAnsi="Calibri"/>
          <w:szCs w:val="24"/>
        </w:rPr>
        <w:tab/>
        <w:t xml:space="preserve">Top Level Design Specification (TLDS) </w:t>
      </w:r>
    </w:p>
    <w:p w14:paraId="4A6D2EF3" w14:textId="77777777" w:rsidR="00441A26" w:rsidRPr="00353485" w:rsidRDefault="00441A26" w:rsidP="00441A26">
      <w:pPr>
        <w:pStyle w:val="BodyText"/>
        <w:rPr>
          <w:rFonts w:ascii="Calibri" w:hAnsi="Calibri"/>
          <w:szCs w:val="24"/>
        </w:rPr>
      </w:pPr>
      <w:r w:rsidRPr="00353485">
        <w:rPr>
          <w:rFonts w:ascii="Calibri" w:hAnsi="Calibri"/>
          <w:szCs w:val="24"/>
        </w:rPr>
        <w:t xml:space="preserve">Notes:  </w:t>
      </w:r>
    </w:p>
    <w:p w14:paraId="59AEED61" w14:textId="77777777" w:rsidR="00441A26" w:rsidRPr="00353485" w:rsidRDefault="00441A26" w:rsidP="00441A26">
      <w:pPr>
        <w:pStyle w:val="BodyText"/>
        <w:rPr>
          <w:rFonts w:ascii="Calibri" w:hAnsi="Calibri"/>
          <w:szCs w:val="24"/>
        </w:rPr>
      </w:pPr>
      <w:r w:rsidRPr="00353485">
        <w:rPr>
          <w:rFonts w:ascii="Calibri" w:hAnsi="Calibri"/>
          <w:szCs w:val="24"/>
        </w:rPr>
        <w:t xml:space="preserve">If this is a Component Project and the component is a third-party open-source or off-the-shelf piece, then a DDS is not required.  If the component is developed to specification by a third-party, then the Development organization in that third-party’s organization should provide a DDS or equivalent, excluding the sections related to Patent Information and Programming Details, which need to be completed only if the agreement with the third-party includes source code.  In this case, the responsibility list should be modified to show the third-party Development organization as the document Owner and the remaining individuals as Peer Reviewers.  </w:t>
      </w:r>
    </w:p>
    <w:p w14:paraId="26D58406" w14:textId="77777777" w:rsidR="00CA2F8D" w:rsidRPr="00353485" w:rsidRDefault="00441A26" w:rsidP="00441A26">
      <w:pPr>
        <w:pStyle w:val="BodyText"/>
        <w:rPr>
          <w:rFonts w:ascii="Calibri" w:hAnsi="Calibri"/>
          <w:szCs w:val="24"/>
        </w:rPr>
      </w:pPr>
      <w:r w:rsidRPr="00353485">
        <w:rPr>
          <w:rFonts w:ascii="Calibri" w:hAnsi="Calibri"/>
          <w:szCs w:val="24"/>
        </w:rPr>
        <w:t>All template instructions can be identified by their gray italic type. This information may be removed after completing the necessary project information.  If a section is not applicable for a project, identify the section as “N/A.”</w:t>
      </w:r>
    </w:p>
    <w:p w14:paraId="68368F3A" w14:textId="77777777" w:rsidR="00CA2F8D" w:rsidRPr="00353485" w:rsidRDefault="00CA2F8D">
      <w:pPr>
        <w:pStyle w:val="Heading1"/>
        <w:rPr>
          <w:rFonts w:ascii="Calibri" w:hAnsi="Calibri"/>
          <w:szCs w:val="24"/>
        </w:rPr>
      </w:pPr>
      <w:bookmarkStart w:id="6" w:name="_Toc33764670"/>
      <w:bookmarkStart w:id="7" w:name="_Toc248037844"/>
      <w:bookmarkStart w:id="8" w:name="_Toc385970902"/>
      <w:bookmarkStart w:id="9" w:name="_Toc352386545"/>
      <w:r w:rsidRPr="00353485">
        <w:rPr>
          <w:rFonts w:ascii="Calibri" w:hAnsi="Calibri"/>
          <w:szCs w:val="24"/>
        </w:rPr>
        <w:lastRenderedPageBreak/>
        <w:t>INTroduction</w:t>
      </w:r>
      <w:bookmarkEnd w:id="6"/>
      <w:bookmarkEnd w:id="7"/>
      <w:bookmarkEnd w:id="8"/>
    </w:p>
    <w:p w14:paraId="102194FE" w14:textId="77777777" w:rsidR="00CA2F8D" w:rsidRPr="00353485" w:rsidRDefault="00CA2F8D" w:rsidP="00237433">
      <w:pPr>
        <w:pStyle w:val="Heading2"/>
        <w:rPr>
          <w:rFonts w:ascii="Calibri" w:hAnsi="Calibri"/>
        </w:rPr>
      </w:pPr>
      <w:bookmarkStart w:id="10" w:name="_Toc350594003"/>
      <w:bookmarkStart w:id="11" w:name="_Toc383854863"/>
      <w:bookmarkStart w:id="12" w:name="_Toc517700170"/>
      <w:bookmarkStart w:id="13" w:name="_Toc33764672"/>
      <w:bookmarkStart w:id="14" w:name="_Toc248037845"/>
      <w:bookmarkStart w:id="15" w:name="_Toc385970903"/>
      <w:r w:rsidRPr="00353485">
        <w:rPr>
          <w:rFonts w:ascii="Calibri" w:hAnsi="Calibri"/>
        </w:rPr>
        <w:t>Scope</w:t>
      </w:r>
      <w:bookmarkEnd w:id="10"/>
      <w:bookmarkEnd w:id="11"/>
      <w:bookmarkEnd w:id="12"/>
      <w:bookmarkEnd w:id="13"/>
      <w:bookmarkEnd w:id="14"/>
      <w:bookmarkEnd w:id="15"/>
    </w:p>
    <w:p w14:paraId="735D7D7B" w14:textId="77777777" w:rsidR="00CA2F8D" w:rsidRPr="00353485" w:rsidRDefault="00867321" w:rsidP="00237433">
      <w:pPr>
        <w:pStyle w:val="instructions"/>
        <w:rPr>
          <w:rFonts w:ascii="Calibri" w:hAnsi="Calibri"/>
          <w:sz w:val="24"/>
          <w:szCs w:val="24"/>
        </w:rPr>
      </w:pPr>
      <w:r w:rsidRPr="00353485">
        <w:rPr>
          <w:rFonts w:ascii="Calibri" w:hAnsi="Calibri"/>
          <w:iCs/>
          <w:sz w:val="24"/>
          <w:szCs w:val="24"/>
        </w:rPr>
        <w:t>Identify the requirement being addressed and the feature being designed.</w:t>
      </w:r>
    </w:p>
    <w:p w14:paraId="64A3D423" w14:textId="77777777" w:rsidR="00EE1D8A" w:rsidRDefault="000E4D5D" w:rsidP="000E4D5D">
      <w:pPr>
        <w:pStyle w:val="Heading3"/>
      </w:pPr>
      <w:bookmarkStart w:id="16" w:name="_Toc517700173"/>
      <w:bookmarkStart w:id="17" w:name="_Toc33764673"/>
      <w:r>
        <w:t>Requirements</w:t>
      </w:r>
    </w:p>
    <w:p w14:paraId="798A1290" w14:textId="330F7633" w:rsidR="00563F56" w:rsidRDefault="002F4C25" w:rsidP="00D87AC1">
      <w:pPr>
        <w:pStyle w:val="NormalIndent"/>
        <w:ind w:left="0"/>
      </w:pPr>
      <w:r w:rsidRPr="008B6EDC">
        <w:rPr>
          <w:rFonts w:hint="eastAsia"/>
        </w:rPr>
        <w:t>The</w:t>
      </w:r>
      <w:r>
        <w:t xml:space="preserve"> customers </w:t>
      </w:r>
      <w:r w:rsidRPr="002F4C25">
        <w:t xml:space="preserve">should be able to protect </w:t>
      </w:r>
      <w:r>
        <w:t xml:space="preserve">directories </w:t>
      </w:r>
      <w:r w:rsidRPr="002F4C25">
        <w:t xml:space="preserve">&amp; files located on </w:t>
      </w:r>
      <w:r w:rsidR="00F7690A">
        <w:t>CIFS</w:t>
      </w:r>
      <w:r>
        <w:t>.</w:t>
      </w:r>
    </w:p>
    <w:p w14:paraId="624F3087" w14:textId="5372A3D6" w:rsidR="00A3751B" w:rsidRDefault="00D87AC1" w:rsidP="00A3751B">
      <w:pPr>
        <w:pStyle w:val="NormalIndent"/>
        <w:numPr>
          <w:ilvl w:val="0"/>
          <w:numId w:val="41"/>
        </w:numPr>
      </w:pPr>
      <w:r w:rsidRPr="007950A3">
        <w:t>The Proxy Agent is a new role in UDP. It is responsible for detecting</w:t>
      </w:r>
      <w:r w:rsidR="00F7690A">
        <w:t xml:space="preserve"> </w:t>
      </w:r>
      <w:r w:rsidR="00F7690A" w:rsidRPr="00F7690A">
        <w:t>the changes of directories and files on CIFS and then back them up. It is also used for restoring the directories and files from the Recovery Point.</w:t>
      </w:r>
    </w:p>
    <w:p w14:paraId="41FB3B23" w14:textId="7CE88501" w:rsidR="00A9488E" w:rsidRDefault="00F7690A" w:rsidP="00F7690A">
      <w:pPr>
        <w:pStyle w:val="NormalIndent"/>
        <w:numPr>
          <w:ilvl w:val="0"/>
          <w:numId w:val="41"/>
        </w:numPr>
      </w:pPr>
      <w:r>
        <w:t xml:space="preserve">On Console, a new Task is introduced as “Backup </w:t>
      </w:r>
      <w:r w:rsidR="00587405">
        <w:t>F</w:t>
      </w:r>
      <w:r>
        <w:t>iles</w:t>
      </w:r>
      <w:r w:rsidR="00587405">
        <w:t xml:space="preserve"> on CIFS</w:t>
      </w:r>
      <w:r>
        <w:t>”. CIFS could</w:t>
      </w:r>
      <w:r w:rsidR="00A9488E">
        <w:t xml:space="preserve"> be specified as Backup Source.</w:t>
      </w:r>
    </w:p>
    <w:p w14:paraId="38BDDD7D" w14:textId="477CFAF2" w:rsidR="00A9488E" w:rsidRDefault="00A9488E" w:rsidP="0092425B">
      <w:pPr>
        <w:pStyle w:val="NormalIndent"/>
        <w:numPr>
          <w:ilvl w:val="1"/>
          <w:numId w:val="41"/>
        </w:numPr>
      </w:pPr>
      <w:r>
        <w:t>The Task supports including and excluding filter for directories and files.</w:t>
      </w:r>
      <w:r w:rsidR="0092425B">
        <w:t xml:space="preserve"> </w:t>
      </w:r>
      <w:r>
        <w:t xml:space="preserve">All </w:t>
      </w:r>
      <w:r w:rsidR="00A93612">
        <w:t xml:space="preserve">excluding </w:t>
      </w:r>
      <w:r>
        <w:t xml:space="preserve">filters are Logical </w:t>
      </w:r>
      <w:r w:rsidR="0092425B">
        <w:t xml:space="preserve">AND </w:t>
      </w:r>
      <w:r>
        <w:t>relationship.</w:t>
      </w:r>
    </w:p>
    <w:p w14:paraId="6ADAEE7B" w14:textId="77777777" w:rsidR="00716D2F" w:rsidRDefault="00A9488E" w:rsidP="00A9488E">
      <w:pPr>
        <w:pStyle w:val="NormalIndent"/>
        <w:numPr>
          <w:ilvl w:val="1"/>
          <w:numId w:val="41"/>
        </w:numPr>
        <w:rPr>
          <w:ins w:id="18" w:author="Mao, Jacky" w:date="2016-03-23T17:03:00Z"/>
        </w:rPr>
      </w:pPr>
      <w:r>
        <w:t xml:space="preserve">The Task </w:t>
      </w:r>
      <w:r w:rsidR="00F7690A">
        <w:t>could be set as the 1</w:t>
      </w:r>
      <w:r w:rsidR="00F7690A" w:rsidRPr="00E059F1">
        <w:t>st</w:t>
      </w:r>
      <w:r w:rsidR="00F7690A">
        <w:t xml:space="preserve"> Task only. The </w:t>
      </w:r>
      <w:ins w:id="19" w:author="Mao, Jacky" w:date="2016-03-23T12:38:00Z">
        <w:r w:rsidR="0014763B">
          <w:t xml:space="preserve">Copy Recovery Point Task, </w:t>
        </w:r>
      </w:ins>
      <w:r w:rsidR="00F7690A">
        <w:t>Replication Task</w:t>
      </w:r>
      <w:ins w:id="20" w:author="Mao, Jacky" w:date="2016-03-23T12:39:00Z">
        <w:r w:rsidR="0014763B">
          <w:t xml:space="preserve">, File Copy Task </w:t>
        </w:r>
      </w:ins>
      <w:del w:id="21" w:author="Mao, Jacky" w:date="2016-03-23T12:39:00Z">
        <w:r w:rsidR="00F7690A" w:rsidDel="0014763B">
          <w:delText xml:space="preserve"> </w:delText>
        </w:r>
      </w:del>
      <w:r w:rsidR="00F7690A">
        <w:t xml:space="preserve">and Copy to Tape Task could be the </w:t>
      </w:r>
      <w:r w:rsidR="00E059F1">
        <w:t>subsequenc</w:t>
      </w:r>
      <w:r w:rsidR="00E059F1" w:rsidRPr="00E059F1">
        <w:rPr>
          <w:rFonts w:hint="eastAsia"/>
        </w:rPr>
        <w:t>e</w:t>
      </w:r>
      <w:r w:rsidR="00E059F1">
        <w:t xml:space="preserve"> Tasks.</w:t>
      </w:r>
    </w:p>
    <w:p w14:paraId="2328594D" w14:textId="782E9357" w:rsidR="00716D2F" w:rsidRDefault="00716D2F" w:rsidP="00A9488E">
      <w:pPr>
        <w:pStyle w:val="NormalIndent"/>
        <w:numPr>
          <w:ilvl w:val="1"/>
          <w:numId w:val="41"/>
        </w:numPr>
        <w:rPr>
          <w:ins w:id="22" w:author="Mao, Jacky" w:date="2016-03-23T17:03:00Z"/>
        </w:rPr>
      </w:pPr>
      <w:ins w:id="23" w:author="Mao, Jacky" w:date="2016-03-23T17:03:00Z">
        <w:r>
          <w:t>We need to make some change to skip generating volume bitmap and remove the logic which depends on volume bitmap, because 16 TB disk requires 4GB volume bitmap to be stored in block2.</w:t>
        </w:r>
      </w:ins>
    </w:p>
    <w:p w14:paraId="37832C83" w14:textId="6E072521" w:rsidR="00F7690A" w:rsidRDefault="00716D2F" w:rsidP="00A9488E">
      <w:pPr>
        <w:pStyle w:val="NormalIndent"/>
        <w:numPr>
          <w:ilvl w:val="1"/>
          <w:numId w:val="41"/>
        </w:numPr>
      </w:pPr>
      <w:ins w:id="24" w:author="Mao, Jacky" w:date="2016-03-23T17:03:00Z">
        <w:r>
          <w:t>BMR is not supported.</w:t>
        </w:r>
      </w:ins>
    </w:p>
    <w:p w14:paraId="72967AD9" w14:textId="4FD500DA" w:rsidR="00155546" w:rsidRDefault="00155546" w:rsidP="00155546">
      <w:pPr>
        <w:pStyle w:val="NormalIndent"/>
        <w:numPr>
          <w:ilvl w:val="1"/>
          <w:numId w:val="41"/>
        </w:numPr>
      </w:pPr>
      <w:r w:rsidRPr="00155546">
        <w:t>ASBU Lite Integration is</w:t>
      </w:r>
      <w:r>
        <w:t xml:space="preserve"> supported.</w:t>
      </w:r>
      <w:ins w:id="25" w:author="Mao, Jacky" w:date="2016-03-23T17:04:00Z">
        <w:r w:rsidR="00716D2F">
          <w:t xml:space="preserve"> Let</w:t>
        </w:r>
      </w:ins>
      <w:ins w:id="26" w:author="Mao, Jacky" w:date="2016-03-23T17:05:00Z">
        <w:r w:rsidR="00716D2F">
          <w:t>’s plan for it at this moment.</w:t>
        </w:r>
      </w:ins>
    </w:p>
    <w:p w14:paraId="142A7195" w14:textId="300C6381" w:rsidR="00A9488E" w:rsidRDefault="00A9488E" w:rsidP="00F7690A">
      <w:pPr>
        <w:pStyle w:val="NormalIndent"/>
        <w:numPr>
          <w:ilvl w:val="0"/>
          <w:numId w:val="41"/>
        </w:numPr>
        <w:rPr>
          <w:ins w:id="27" w:author="Mao, Jacky" w:date="2016-03-22T17:25:00Z"/>
        </w:rPr>
      </w:pPr>
      <w:commentRangeStart w:id="28"/>
      <w:commentRangeStart w:id="29"/>
      <w:r w:rsidRPr="00A9488E">
        <w:rPr>
          <w:rFonts w:hint="eastAsia"/>
        </w:rPr>
        <w:t>The</w:t>
      </w:r>
      <w:r>
        <w:t xml:space="preserve"> backed up data should be stored in Recovery Point format. The Backup Destination of the Task could be </w:t>
      </w:r>
      <w:r w:rsidR="00155546">
        <w:t xml:space="preserve">either recovery point </w:t>
      </w:r>
      <w:commentRangeStart w:id="30"/>
      <w:commentRangeStart w:id="31"/>
      <w:r w:rsidR="00155546">
        <w:t>or recovery set</w:t>
      </w:r>
      <w:commentRangeEnd w:id="30"/>
      <w:r w:rsidR="00FD0F6E">
        <w:rPr>
          <w:rStyle w:val="CommentReference"/>
          <w:rFonts w:ascii="Palatino" w:hAnsi="Palatino"/>
        </w:rPr>
        <w:commentReference w:id="30"/>
      </w:r>
      <w:commentRangeEnd w:id="31"/>
      <w:r w:rsidR="009A5CDE">
        <w:rPr>
          <w:rStyle w:val="CommentReference"/>
          <w:rFonts w:ascii="Palatino" w:hAnsi="Palatino"/>
        </w:rPr>
        <w:commentReference w:id="31"/>
      </w:r>
      <w:r w:rsidR="00155546">
        <w:t>. It could be either dedup data store or non-dedup data store.</w:t>
      </w:r>
      <w:commentRangeEnd w:id="28"/>
      <w:r w:rsidR="00155546">
        <w:rPr>
          <w:rStyle w:val="CommentReference"/>
          <w:rFonts w:ascii="Palatino" w:hAnsi="Palatino"/>
        </w:rPr>
        <w:commentReference w:id="28"/>
      </w:r>
      <w:commentRangeEnd w:id="29"/>
      <w:r w:rsidR="00F21D11">
        <w:rPr>
          <w:rStyle w:val="CommentReference"/>
          <w:rFonts w:ascii="Palatino" w:hAnsi="Palatino"/>
        </w:rPr>
        <w:commentReference w:id="29"/>
      </w:r>
      <w:r w:rsidR="00393D76">
        <w:t xml:space="preserve"> </w:t>
      </w:r>
      <w:r w:rsidR="005006D5">
        <w:t>Local disk on Proxy Agent or s</w:t>
      </w:r>
      <w:r w:rsidR="00393D76">
        <w:t>hared path is also supported to be backup destination.</w:t>
      </w:r>
    </w:p>
    <w:p w14:paraId="66521F1B" w14:textId="48194FED" w:rsidR="005226ED" w:rsidRDefault="005226ED" w:rsidP="00D54577">
      <w:pPr>
        <w:pStyle w:val="NormalIndent"/>
        <w:ind w:left="0"/>
      </w:pPr>
      <w:r>
        <w:rPr>
          <w:noProof/>
          <w:lang w:eastAsia="zh-CN"/>
        </w:rPr>
        <w:lastRenderedPageBreak/>
        <w:drawing>
          <wp:inline distT="0" distB="0" distL="0" distR="0" wp14:anchorId="0E1C228C" wp14:editId="1BB4665A">
            <wp:extent cx="5852160" cy="43580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2160" cy="4358005"/>
                    </a:xfrm>
                    <a:prstGeom prst="rect">
                      <a:avLst/>
                    </a:prstGeom>
                  </pic:spPr>
                </pic:pic>
              </a:graphicData>
            </a:graphic>
          </wp:inline>
        </w:drawing>
      </w:r>
    </w:p>
    <w:p w14:paraId="6C808280" w14:textId="548B81C4" w:rsidR="00A3751B" w:rsidRDefault="00A3751B" w:rsidP="00F7690A">
      <w:pPr>
        <w:pStyle w:val="NormalIndent"/>
        <w:numPr>
          <w:ilvl w:val="0"/>
          <w:numId w:val="41"/>
        </w:numPr>
      </w:pPr>
      <w:r>
        <w:t>In the Task, the Agent on Console is used by default. An alternate server with Agent installed could also be specified as Proxy Agent.</w:t>
      </w:r>
    </w:p>
    <w:p w14:paraId="0B9045F8" w14:textId="404B17FF" w:rsidR="00155546" w:rsidRDefault="00155546" w:rsidP="00F7690A">
      <w:pPr>
        <w:pStyle w:val="NormalIndent"/>
        <w:numPr>
          <w:ilvl w:val="0"/>
          <w:numId w:val="41"/>
        </w:numPr>
      </w:pPr>
      <w:r>
        <w:t>The followings recovery options are supported.</w:t>
      </w:r>
    </w:p>
    <w:p w14:paraId="1BE460FD" w14:textId="6F5E584B" w:rsidR="00155546" w:rsidRDefault="00155546" w:rsidP="00155546">
      <w:pPr>
        <w:pStyle w:val="NormalIndent"/>
        <w:numPr>
          <w:ilvl w:val="1"/>
          <w:numId w:val="41"/>
        </w:numPr>
      </w:pPr>
      <w:r>
        <w:t>Restore directories and files to original location.</w:t>
      </w:r>
    </w:p>
    <w:p w14:paraId="116E359A" w14:textId="059A8322" w:rsidR="00155546" w:rsidRDefault="00155546" w:rsidP="00155546">
      <w:pPr>
        <w:pStyle w:val="NormalIndent"/>
        <w:numPr>
          <w:ilvl w:val="2"/>
          <w:numId w:val="41"/>
        </w:numPr>
      </w:pPr>
      <w:r>
        <w:t xml:space="preserve">Checkbox option </w:t>
      </w:r>
      <w:del w:id="32" w:author="Mao, Jacky" w:date="2016-03-23T17:08:00Z">
        <w:r w:rsidDel="00D54577">
          <w:delText xml:space="preserve">to </w:delText>
        </w:r>
      </w:del>
      <w:ins w:id="33" w:author="Mao, Jacky" w:date="2016-03-23T17:08:00Z">
        <w:r w:rsidR="00D54577">
          <w:t xml:space="preserve">for NOT </w:t>
        </w:r>
      </w:ins>
      <w:r>
        <w:t>restore security information</w:t>
      </w:r>
      <w:r w:rsidR="00A16FDF">
        <w:t>.</w:t>
      </w:r>
      <w:ins w:id="34" w:author="Mao, Jacky" w:date="2016-03-23T17:08:00Z">
        <w:r w:rsidR="00D54577">
          <w:t xml:space="preserve"> It is unchecked by default.</w:t>
        </w:r>
      </w:ins>
    </w:p>
    <w:p w14:paraId="0129F9D0" w14:textId="59B4FF81" w:rsidR="00155546" w:rsidRDefault="00155546" w:rsidP="00155546">
      <w:pPr>
        <w:pStyle w:val="NormalIndent"/>
        <w:numPr>
          <w:ilvl w:val="1"/>
          <w:numId w:val="41"/>
        </w:numPr>
      </w:pPr>
      <w:r>
        <w:t>Mount the Recovery Point</w:t>
      </w:r>
    </w:p>
    <w:p w14:paraId="2187E48B" w14:textId="77777777" w:rsidR="00A16FDF" w:rsidRDefault="00155546" w:rsidP="00155546">
      <w:pPr>
        <w:pStyle w:val="NormalIndent"/>
        <w:numPr>
          <w:ilvl w:val="2"/>
          <w:numId w:val="41"/>
        </w:numPr>
      </w:pPr>
      <w:commentRangeStart w:id="35"/>
      <w:commentRangeStart w:id="36"/>
      <w:commentRangeStart w:id="37"/>
      <w:r>
        <w:t xml:space="preserve">Grant access to </w:t>
      </w:r>
      <w:r w:rsidR="0029349A">
        <w:t xml:space="preserve">specified groups and </w:t>
      </w:r>
      <w:r>
        <w:t>user</w:t>
      </w:r>
      <w:r w:rsidR="0029349A">
        <w:t>s</w:t>
      </w:r>
      <w:r w:rsidR="00A16FDF">
        <w:t>.</w:t>
      </w:r>
    </w:p>
    <w:p w14:paraId="2CCC1714" w14:textId="77777777" w:rsidR="00A16FDF" w:rsidRDefault="00A16FDF" w:rsidP="00A16FDF">
      <w:pPr>
        <w:pStyle w:val="NormalIndent"/>
        <w:numPr>
          <w:ilvl w:val="3"/>
          <w:numId w:val="41"/>
        </w:numPr>
      </w:pPr>
      <w:r>
        <w:t>UI to discovery the accounts on local machine and in domains.</w:t>
      </w:r>
    </w:p>
    <w:p w14:paraId="0FBAEB1B" w14:textId="3360AF08" w:rsidR="00155546" w:rsidRDefault="00A16FDF" w:rsidP="00A16FDF">
      <w:pPr>
        <w:pStyle w:val="NormalIndent"/>
        <w:numPr>
          <w:ilvl w:val="3"/>
          <w:numId w:val="41"/>
        </w:numPr>
      </w:pPr>
      <w:r>
        <w:t>UI to search accounts by name with filters start with, end with, contains.</w:t>
      </w:r>
    </w:p>
    <w:p w14:paraId="1F279A21" w14:textId="33FC0F8A" w:rsidR="00A16FDF" w:rsidRDefault="00A16FDF" w:rsidP="00A16FDF">
      <w:pPr>
        <w:pStyle w:val="NormalIndent"/>
        <w:numPr>
          <w:ilvl w:val="3"/>
          <w:numId w:val="41"/>
        </w:numPr>
      </w:pPr>
      <w:r>
        <w:t>UI to validate the name which filled in manually.</w:t>
      </w:r>
      <w:commentRangeEnd w:id="35"/>
      <w:r>
        <w:rPr>
          <w:rStyle w:val="CommentReference"/>
          <w:rFonts w:ascii="Palatino" w:hAnsi="Palatino"/>
        </w:rPr>
        <w:commentReference w:id="35"/>
      </w:r>
      <w:commentRangeEnd w:id="36"/>
      <w:r w:rsidR="00012899">
        <w:rPr>
          <w:rStyle w:val="CommentReference"/>
          <w:rFonts w:ascii="Palatino" w:hAnsi="Palatino"/>
        </w:rPr>
        <w:commentReference w:id="36"/>
      </w:r>
      <w:commentRangeEnd w:id="37"/>
      <w:r w:rsidR="00D54577">
        <w:rPr>
          <w:rStyle w:val="CommentReference"/>
          <w:rFonts w:ascii="Palatino" w:hAnsi="Palatino"/>
        </w:rPr>
        <w:commentReference w:id="37"/>
      </w:r>
    </w:p>
    <w:p w14:paraId="265B93A6" w14:textId="51DA729A" w:rsidR="00155546" w:rsidRDefault="00A16FDF" w:rsidP="00A16FDF">
      <w:pPr>
        <w:pStyle w:val="NormalIndent"/>
        <w:numPr>
          <w:ilvl w:val="1"/>
          <w:numId w:val="41"/>
        </w:numPr>
      </w:pPr>
      <w:r>
        <w:t>Share the data over network under the same or different share name (HA Option). By default, the original shared name is provided.</w:t>
      </w:r>
    </w:p>
    <w:p w14:paraId="62869D82" w14:textId="629F1CD8" w:rsidR="00A16FDF" w:rsidRDefault="00A16FDF" w:rsidP="00F7690A">
      <w:pPr>
        <w:pStyle w:val="NormalIndent"/>
        <w:numPr>
          <w:ilvl w:val="0"/>
          <w:numId w:val="41"/>
        </w:numPr>
      </w:pPr>
      <w:r w:rsidRPr="00A16FDF">
        <w:lastRenderedPageBreak/>
        <w:t xml:space="preserve">The backup is </w:t>
      </w:r>
      <w:ins w:id="38" w:author="Shvechkov, Alexey" w:date="2016-03-21T17:28:00Z">
        <w:r w:rsidR="00237859">
          <w:t xml:space="preserve">not </w:t>
        </w:r>
      </w:ins>
      <w:ins w:id="39" w:author="Mao, Jacky" w:date="2016-03-22T17:28:00Z">
        <w:r w:rsidR="00147FF4">
          <w:t xml:space="preserve">a </w:t>
        </w:r>
      </w:ins>
      <w:del w:id="40" w:author="Mao, Jacky" w:date="2016-03-22T17:28:00Z">
        <w:r w:rsidRPr="00A16FDF" w:rsidDel="00147FF4">
          <w:delText xml:space="preserve">crash </w:delText>
        </w:r>
      </w:del>
      <w:r w:rsidRPr="00A16FDF">
        <w:t xml:space="preserve">consistent </w:t>
      </w:r>
      <w:ins w:id="41" w:author="Mao, Jacky" w:date="2016-03-22T17:28:00Z">
        <w:r w:rsidR="00147FF4">
          <w:t xml:space="preserve">snapshot </w:t>
        </w:r>
      </w:ins>
      <w:r w:rsidRPr="00A16FDF">
        <w:t>by default</w:t>
      </w:r>
      <w:ins w:id="42" w:author="Mao, Jacky" w:date="2016-03-22T17:29:00Z">
        <w:r w:rsidR="0029035D">
          <w:t>, neither crash consistent nor application consistent</w:t>
        </w:r>
      </w:ins>
      <w:r w:rsidRPr="00A16FDF">
        <w:t xml:space="preserve">. </w:t>
      </w:r>
      <w:r w:rsidRPr="00A16FDF">
        <w:rPr>
          <w:rFonts w:hint="eastAsia"/>
        </w:rPr>
        <w:t xml:space="preserve">In the Task settings, </w:t>
      </w:r>
      <w:commentRangeStart w:id="43"/>
      <w:commentRangeStart w:id="44"/>
      <w:commentRangeStart w:id="45"/>
      <w:r w:rsidRPr="00A16FDF">
        <w:rPr>
          <w:rFonts w:hint="eastAsia"/>
        </w:rPr>
        <w:t xml:space="preserve">there is an option to take </w:t>
      </w:r>
      <w:commentRangeEnd w:id="43"/>
      <w:r w:rsidR="00237859">
        <w:rPr>
          <w:rStyle w:val="CommentReference"/>
          <w:rFonts w:ascii="Palatino" w:hAnsi="Palatino"/>
        </w:rPr>
        <w:commentReference w:id="43"/>
      </w:r>
      <w:commentRangeEnd w:id="44"/>
      <w:r w:rsidR="0029035D">
        <w:rPr>
          <w:rStyle w:val="CommentReference"/>
          <w:rFonts w:ascii="Palatino" w:hAnsi="Palatino"/>
        </w:rPr>
        <w:commentReference w:id="44"/>
      </w:r>
      <w:commentRangeEnd w:id="45"/>
      <w:r w:rsidR="00AF66A1">
        <w:rPr>
          <w:rStyle w:val="CommentReference"/>
          <w:rFonts w:ascii="Palatino" w:hAnsi="Palatino"/>
        </w:rPr>
        <w:commentReference w:id="45"/>
      </w:r>
      <w:r w:rsidRPr="00A16FDF">
        <w:t>application consistent snapshot by VSS or HW snapshot.</w:t>
      </w:r>
    </w:p>
    <w:p w14:paraId="3E554DCE" w14:textId="51EC0823" w:rsidR="00A16FDF" w:rsidRPr="007D6090" w:rsidRDefault="00A16FDF" w:rsidP="00A16FDF">
      <w:pPr>
        <w:pStyle w:val="NormalIndent"/>
        <w:numPr>
          <w:ilvl w:val="1"/>
          <w:numId w:val="41"/>
        </w:numPr>
      </w:pPr>
      <w:commentRangeStart w:id="46"/>
      <w:commentRangeStart w:id="47"/>
      <w:commentRangeStart w:id="48"/>
      <w:r w:rsidRPr="007D6090">
        <w:t>F</w:t>
      </w:r>
      <w:r w:rsidRPr="007D6090">
        <w:rPr>
          <w:rFonts w:hint="eastAsia"/>
        </w:rPr>
        <w:t>or</w:t>
      </w:r>
      <w:r w:rsidRPr="007D6090">
        <w:t xml:space="preserve"> CIFS on </w:t>
      </w:r>
      <w:r w:rsidRPr="007D6090">
        <w:rPr>
          <w:rFonts w:hint="eastAsia"/>
        </w:rPr>
        <w:t xml:space="preserve">Windows, we need the credential of Windows to </w:t>
      </w:r>
      <w:r w:rsidR="007D6090">
        <w:t>deploy a</w:t>
      </w:r>
      <w:r w:rsidR="007D6090" w:rsidRPr="007D6090">
        <w:t xml:space="preserve"> utility to take snapshot and expose it to the Proxy Agent</w:t>
      </w:r>
      <w:commentRangeEnd w:id="46"/>
      <w:r w:rsidR="00237859">
        <w:rPr>
          <w:rStyle w:val="CommentReference"/>
          <w:rFonts w:ascii="Palatino" w:hAnsi="Palatino"/>
        </w:rPr>
        <w:commentReference w:id="46"/>
      </w:r>
      <w:commentRangeEnd w:id="47"/>
      <w:r w:rsidR="00A3329E">
        <w:rPr>
          <w:rStyle w:val="CommentReference"/>
          <w:rFonts w:ascii="Palatino" w:hAnsi="Palatino"/>
        </w:rPr>
        <w:commentReference w:id="47"/>
      </w:r>
      <w:commentRangeEnd w:id="48"/>
      <w:r w:rsidR="00AF66A1">
        <w:rPr>
          <w:rStyle w:val="CommentReference"/>
          <w:rFonts w:ascii="Palatino" w:hAnsi="Palatino"/>
        </w:rPr>
        <w:commentReference w:id="48"/>
      </w:r>
      <w:r w:rsidR="007D6090" w:rsidRPr="007D6090">
        <w:t>.</w:t>
      </w:r>
    </w:p>
    <w:p w14:paraId="40BEAD04" w14:textId="2822243D" w:rsidR="007D6090" w:rsidRDefault="007D6090" w:rsidP="00A16FDF">
      <w:pPr>
        <w:pStyle w:val="NormalIndent"/>
        <w:numPr>
          <w:ilvl w:val="1"/>
          <w:numId w:val="41"/>
        </w:numPr>
      </w:pPr>
      <w:commentRangeStart w:id="49"/>
      <w:r>
        <w:t>For CIFS on Linux, need to do more investigation to find out a solution</w:t>
      </w:r>
      <w:commentRangeEnd w:id="49"/>
      <w:r w:rsidR="00237859">
        <w:rPr>
          <w:rStyle w:val="CommentReference"/>
          <w:rFonts w:ascii="Palatino" w:hAnsi="Palatino"/>
        </w:rPr>
        <w:commentReference w:id="49"/>
      </w:r>
      <w:r>
        <w:t>.</w:t>
      </w:r>
    </w:p>
    <w:p w14:paraId="629D964B" w14:textId="4CC04E2A" w:rsidR="007D6090" w:rsidRDefault="007D6090" w:rsidP="00A16FDF">
      <w:pPr>
        <w:pStyle w:val="NormalIndent"/>
        <w:numPr>
          <w:ilvl w:val="1"/>
          <w:numId w:val="41"/>
        </w:numPr>
      </w:pPr>
      <w:commentRangeStart w:id="50"/>
      <w:r>
        <w:t>For CIFS on NAS, we need to leverage HW snapshot.</w:t>
      </w:r>
      <w:commentRangeEnd w:id="50"/>
      <w:r w:rsidR="00237859">
        <w:rPr>
          <w:rStyle w:val="CommentReference"/>
          <w:rFonts w:ascii="Palatino" w:hAnsi="Palatino"/>
        </w:rPr>
        <w:commentReference w:id="50"/>
      </w:r>
    </w:p>
    <w:p w14:paraId="33B97EEB" w14:textId="64402473" w:rsidR="00A16FDF" w:rsidRDefault="007D6090" w:rsidP="00F7690A">
      <w:pPr>
        <w:pStyle w:val="NormalIndent"/>
        <w:numPr>
          <w:ilvl w:val="0"/>
          <w:numId w:val="41"/>
        </w:numPr>
      </w:pPr>
      <w:r>
        <w:t>The solution assumes the followings.</w:t>
      </w:r>
    </w:p>
    <w:p w14:paraId="0BC33CCD" w14:textId="0A1F6BDC" w:rsidR="007D6090" w:rsidRDefault="007D6090" w:rsidP="007D6090">
      <w:pPr>
        <w:pStyle w:val="NormalIndent"/>
        <w:numPr>
          <w:ilvl w:val="1"/>
          <w:numId w:val="41"/>
        </w:numPr>
      </w:pPr>
      <w:r>
        <w:t>We could not install Agent on the server or HW appliance which hosts the CIFS.</w:t>
      </w:r>
    </w:p>
    <w:p w14:paraId="72799795" w14:textId="3258ACE2" w:rsidR="007D6090" w:rsidRDefault="007D6090" w:rsidP="007D6090">
      <w:pPr>
        <w:pStyle w:val="NormalIndent"/>
        <w:numPr>
          <w:ilvl w:val="1"/>
          <w:numId w:val="41"/>
        </w:numPr>
      </w:pPr>
      <w:r>
        <w:t>Server is generic. It could be any OS including Windows, Linux, FreeBSD, etc. The CIFS support SMB protocol.</w:t>
      </w:r>
    </w:p>
    <w:p w14:paraId="738044BF" w14:textId="73121635" w:rsidR="007D6090" w:rsidRDefault="00ED092D" w:rsidP="00F7690A">
      <w:pPr>
        <w:pStyle w:val="NormalIndent"/>
        <w:numPr>
          <w:ilvl w:val="0"/>
          <w:numId w:val="41"/>
        </w:numPr>
      </w:pPr>
      <w:r w:rsidRPr="00ED092D">
        <w:rPr>
          <w:rFonts w:hint="eastAsia"/>
        </w:rPr>
        <w:t>To</w:t>
      </w:r>
      <w:r>
        <w:t xml:space="preserve"> </w:t>
      </w:r>
      <w:r w:rsidRPr="00ED092D">
        <w:rPr>
          <w:rFonts w:hint="eastAsia"/>
        </w:rPr>
        <w:t>performance</w:t>
      </w:r>
      <w:r>
        <w:t xml:space="preserve"> incremental backup, we compare the Last Modified Time and File Size. If either of them is updated, we will back up the entire file. </w:t>
      </w:r>
      <w:del w:id="51" w:author="Mao, Jacky" w:date="2016-03-23T17:15:00Z">
        <w:r w:rsidDel="00D54577">
          <w:delText xml:space="preserve">On Plan Settings, we have an option to force incremental backup to back up the file no matter it is changed or not, just in case the customers do not </w:delText>
        </w:r>
      </w:del>
      <w:ins w:id="52" w:author="Mao, Jacky" w:date="2016-03-23T17:15:00Z">
        <w:r w:rsidR="00D54577">
          <w:t xml:space="preserve">If the customer doesn’t </w:t>
        </w:r>
      </w:ins>
      <w:r>
        <w:t>trust the way we detect the file changes</w:t>
      </w:r>
      <w:ins w:id="53" w:author="Mao, Jacky" w:date="2016-03-23T17:15:00Z">
        <w:r w:rsidR="00D54577">
          <w:t xml:space="preserve">, he or she has to perform </w:t>
        </w:r>
        <w:r w:rsidR="00BA094A">
          <w:t>F</w:t>
        </w:r>
        <w:r w:rsidR="00D54577">
          <w:t>ull backup only</w:t>
        </w:r>
        <w:r w:rsidR="00727F31">
          <w:t>.</w:t>
        </w:r>
      </w:ins>
      <w:del w:id="54" w:author="Mao, Jacky" w:date="2016-03-23T17:15:00Z">
        <w:r w:rsidDel="00D54577">
          <w:delText>.</w:delText>
        </w:r>
      </w:del>
    </w:p>
    <w:p w14:paraId="049A3074" w14:textId="4A08600F" w:rsidR="00AF31CE" w:rsidRDefault="00AF31CE" w:rsidP="00F7690A">
      <w:pPr>
        <w:pStyle w:val="NormalIndent"/>
        <w:numPr>
          <w:ilvl w:val="0"/>
          <w:numId w:val="41"/>
        </w:numPr>
      </w:pPr>
      <w:r>
        <w:t xml:space="preserve">The Verify backup job is </w:t>
      </w:r>
      <w:r w:rsidR="001D648D">
        <w:t xml:space="preserve">treated </w:t>
      </w:r>
      <w:r>
        <w:t>as Full backup job.</w:t>
      </w:r>
    </w:p>
    <w:p w14:paraId="50B71289" w14:textId="47828C9F" w:rsidR="00ED092D" w:rsidRDefault="00CA00BA" w:rsidP="00CA00BA">
      <w:pPr>
        <w:pStyle w:val="NormalIndent"/>
        <w:numPr>
          <w:ilvl w:val="0"/>
          <w:numId w:val="41"/>
        </w:numPr>
        <w:rPr>
          <w:ins w:id="55" w:author="Shvechkov, Alexey" w:date="2016-03-21T17:39:00Z"/>
        </w:rPr>
      </w:pPr>
      <w:r>
        <w:t>The backup source of “Backup Files on CIFS” could contain more than one CIFS nodes. The backup job will take them from top to bottom to start the backup job. On Console UI, we should be able to set the backup sequence. We should also be able to set the maximum concurrent backup CIFS nodes.</w:t>
      </w:r>
    </w:p>
    <w:p w14:paraId="5BB09024" w14:textId="77777777" w:rsidR="001D648D" w:rsidRDefault="001D648D" w:rsidP="00CA00BA">
      <w:pPr>
        <w:pStyle w:val="NormalIndent"/>
        <w:numPr>
          <w:ilvl w:val="0"/>
          <w:numId w:val="41"/>
        </w:numPr>
      </w:pPr>
      <w:r>
        <w:t xml:space="preserve">User should be able to add shares into backup plan if primary task in the plan is “CIFS nackup”  Shares can be either preconfigured before user creates plan (so user simply selects them from the list) or be configured when configuring plan. </w:t>
      </w:r>
    </w:p>
    <w:p w14:paraId="73C59DA0" w14:textId="0D47CE4D" w:rsidR="001D648D" w:rsidRDefault="001D648D" w:rsidP="00D11A72">
      <w:pPr>
        <w:pStyle w:val="NormalIndent"/>
        <w:numPr>
          <w:ilvl w:val="1"/>
          <w:numId w:val="41"/>
        </w:numPr>
      </w:pPr>
      <w:r>
        <w:t xml:space="preserve">Protected shares should be listed under Nodes/Resources view  – discuss /verify with UX team . May be we will need to create node for NAS and under node list protected shares </w:t>
      </w:r>
      <w:r w:rsidR="00AD48FB">
        <w:t xml:space="preserve">. We can use Grouping Grid or TreeGrid </w:t>
      </w:r>
    </w:p>
    <w:p w14:paraId="7DD52141" w14:textId="78A06209" w:rsidR="00AD48FB" w:rsidRDefault="00AD48FB" w:rsidP="00D11A72">
      <w:pPr>
        <w:pStyle w:val="NormalIndent"/>
        <w:numPr>
          <w:ilvl w:val="1"/>
          <w:numId w:val="41"/>
        </w:numPr>
      </w:pPr>
      <w:commentRangeStart w:id="56"/>
      <w:commentRangeStart w:id="57"/>
      <w:r>
        <w:rPr>
          <w:noProof/>
          <w:lang w:eastAsia="zh-CN"/>
        </w:rPr>
        <w:lastRenderedPageBreak/>
        <w:drawing>
          <wp:inline distT="0" distB="0" distL="0" distR="0" wp14:anchorId="3BDDDF8B" wp14:editId="2905B8F6">
            <wp:extent cx="5852160" cy="2131695"/>
            <wp:effectExtent l="152400" t="152400" r="358140" b="3638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2160" cy="2131695"/>
                    </a:xfrm>
                    <a:prstGeom prst="rect">
                      <a:avLst/>
                    </a:prstGeom>
                    <a:ln>
                      <a:noFill/>
                    </a:ln>
                    <a:effectLst>
                      <a:outerShdw blurRad="292100" dist="139700" dir="2700000" algn="tl" rotWithShape="0">
                        <a:srgbClr val="333333">
                          <a:alpha val="65000"/>
                        </a:srgbClr>
                      </a:outerShdw>
                    </a:effectLst>
                  </pic:spPr>
                </pic:pic>
              </a:graphicData>
            </a:graphic>
          </wp:inline>
        </w:drawing>
      </w:r>
      <w:commentRangeEnd w:id="56"/>
      <w:r w:rsidR="00E00EB2">
        <w:rPr>
          <w:rStyle w:val="CommentReference"/>
          <w:rFonts w:ascii="Palatino" w:hAnsi="Palatino"/>
        </w:rPr>
        <w:commentReference w:id="56"/>
      </w:r>
      <w:commentRangeEnd w:id="57"/>
      <w:r w:rsidR="00E34DD6">
        <w:rPr>
          <w:rStyle w:val="CommentReference"/>
          <w:rFonts w:ascii="Palatino" w:hAnsi="Palatino"/>
        </w:rPr>
        <w:commentReference w:id="57"/>
      </w:r>
    </w:p>
    <w:p w14:paraId="40F7099C" w14:textId="77777777" w:rsidR="00CA2F8D" w:rsidRPr="00353485" w:rsidRDefault="00CA2F8D" w:rsidP="00C916ED">
      <w:pPr>
        <w:pStyle w:val="Heading2"/>
        <w:tabs>
          <w:tab w:val="num" w:pos="567"/>
        </w:tabs>
        <w:ind w:left="709" w:hanging="688"/>
        <w:rPr>
          <w:rFonts w:ascii="Calibri" w:hAnsi="Calibri"/>
        </w:rPr>
      </w:pPr>
      <w:bookmarkStart w:id="58" w:name="_Toc248037846"/>
      <w:bookmarkStart w:id="59" w:name="_Toc385970904"/>
      <w:r w:rsidRPr="00353485">
        <w:rPr>
          <w:rFonts w:ascii="Calibri" w:hAnsi="Calibri"/>
        </w:rPr>
        <w:t>Definitions, Acronyms and Abbreviations</w:t>
      </w:r>
      <w:bookmarkEnd w:id="16"/>
      <w:bookmarkEnd w:id="17"/>
      <w:bookmarkEnd w:id="58"/>
      <w:bookmarkEnd w:id="59"/>
    </w:p>
    <w:p w14:paraId="603883B5" w14:textId="77777777" w:rsidR="007F4C0B" w:rsidRPr="00353485" w:rsidRDefault="007F4C0B" w:rsidP="007F4C0B">
      <w:pPr>
        <w:pStyle w:val="instructions"/>
        <w:rPr>
          <w:rFonts w:ascii="Calibri" w:hAnsi="Calibri"/>
          <w:iCs/>
          <w:color w:val="808080"/>
          <w:sz w:val="24"/>
          <w:szCs w:val="24"/>
        </w:rPr>
      </w:pPr>
      <w:r w:rsidRPr="00353485">
        <w:rPr>
          <w:rFonts w:ascii="Calibri" w:hAnsi="Calibri"/>
          <w:iCs/>
          <w:color w:val="808080"/>
          <w:sz w:val="24"/>
          <w:szCs w:val="24"/>
        </w:rPr>
        <w:t>Provide the definitions of terms, acronyms and abbreviations required to interpret this document. For consistency, use the format in the following examples:</w:t>
      </w:r>
    </w:p>
    <w:p w14:paraId="73218F04" w14:textId="77777777" w:rsidR="007F4C0B" w:rsidRPr="00353485" w:rsidRDefault="007F4C0B" w:rsidP="007F4C0B">
      <w:pPr>
        <w:pStyle w:val="definitions"/>
        <w:rPr>
          <w:rFonts w:ascii="Calibri" w:hAnsi="Calibri"/>
          <w:b w:val="0"/>
          <w:sz w:val="24"/>
          <w:szCs w:val="24"/>
        </w:rPr>
      </w:pPr>
      <w:r w:rsidRPr="00353485">
        <w:rPr>
          <w:rFonts w:ascii="Calibri" w:hAnsi="Calibri"/>
          <w:b w:val="0"/>
          <w:bCs w:val="0"/>
          <w:sz w:val="24"/>
          <w:szCs w:val="24"/>
        </w:rPr>
        <w:t>Design entity:</w:t>
      </w:r>
      <w:r w:rsidRPr="00353485">
        <w:rPr>
          <w:rFonts w:ascii="Calibri" w:hAnsi="Calibri"/>
          <w:sz w:val="24"/>
          <w:szCs w:val="24"/>
        </w:rPr>
        <w:t xml:space="preserve"> </w:t>
      </w:r>
      <w:r w:rsidRPr="00353485">
        <w:rPr>
          <w:rFonts w:ascii="Calibri" w:hAnsi="Calibri"/>
          <w:b w:val="0"/>
          <w:sz w:val="24"/>
          <w:szCs w:val="24"/>
        </w:rPr>
        <w:t>An element (component) of a design that is structurally and functionally distinct from other elements and is separately named and referenced.</w:t>
      </w:r>
    </w:p>
    <w:p w14:paraId="69788B9B" w14:textId="77777777" w:rsidR="00CA2F8D" w:rsidRPr="00353485" w:rsidRDefault="007F4C0B" w:rsidP="00F569CE">
      <w:pPr>
        <w:pStyle w:val="definitions"/>
        <w:rPr>
          <w:rFonts w:ascii="Calibri" w:hAnsi="Calibri"/>
          <w:b w:val="0"/>
          <w:sz w:val="24"/>
          <w:szCs w:val="24"/>
        </w:rPr>
      </w:pPr>
      <w:r w:rsidRPr="00353485">
        <w:rPr>
          <w:rFonts w:ascii="Calibri" w:hAnsi="Calibri"/>
          <w:b w:val="0"/>
          <w:bCs w:val="0"/>
          <w:sz w:val="24"/>
          <w:szCs w:val="24"/>
        </w:rPr>
        <w:t xml:space="preserve">Detailed Design Specifications (DDS): </w:t>
      </w:r>
      <w:r w:rsidRPr="00353485">
        <w:rPr>
          <w:rFonts w:ascii="Calibri" w:hAnsi="Calibri"/>
          <w:b w:val="0"/>
          <w:sz w:val="24"/>
          <w:szCs w:val="24"/>
        </w:rPr>
        <w:t>A representation of a software system or component of a system created to facilitate analysis, planning, implementation, and decision-making. The DDS is used as the primary medium for communicating software design information.</w:t>
      </w:r>
    </w:p>
    <w:p w14:paraId="50909C97" w14:textId="77777777" w:rsidR="00CA2F8D" w:rsidRPr="00353485" w:rsidRDefault="00CA2F8D">
      <w:pPr>
        <w:pStyle w:val="BodyTextIndent"/>
        <w:rPr>
          <w:rFonts w:ascii="Calibri" w:hAnsi="Calibri" w:cs="Arial"/>
          <w:sz w:val="24"/>
          <w:szCs w:val="24"/>
        </w:rPr>
      </w:pPr>
    </w:p>
    <w:p w14:paraId="56D41A2E" w14:textId="77777777" w:rsidR="00CA2F8D" w:rsidRPr="00353485" w:rsidRDefault="00CA2F8D" w:rsidP="00C916ED">
      <w:pPr>
        <w:pStyle w:val="Heading2"/>
        <w:tabs>
          <w:tab w:val="num" w:pos="567"/>
        </w:tabs>
        <w:ind w:left="709" w:hanging="688"/>
        <w:rPr>
          <w:rFonts w:ascii="Calibri" w:hAnsi="Calibri"/>
        </w:rPr>
      </w:pPr>
      <w:bookmarkStart w:id="60" w:name="_Toc359206876"/>
      <w:bookmarkStart w:id="61" w:name="_Toc517513442"/>
      <w:bookmarkStart w:id="62" w:name="_Toc517515132"/>
      <w:bookmarkStart w:id="63" w:name="_Toc517517501"/>
      <w:bookmarkStart w:id="64" w:name="_Toc519332711"/>
      <w:bookmarkStart w:id="65" w:name="_Toc519414672"/>
      <w:bookmarkStart w:id="66" w:name="_Toc519419211"/>
      <w:bookmarkStart w:id="67" w:name="_Toc519502870"/>
      <w:bookmarkStart w:id="68" w:name="_Toc33764674"/>
      <w:bookmarkStart w:id="69" w:name="_Toc248037847"/>
      <w:bookmarkStart w:id="70" w:name="_Toc385970905"/>
      <w:r w:rsidRPr="00353485">
        <w:rPr>
          <w:rFonts w:ascii="Calibri" w:hAnsi="Calibri"/>
        </w:rPr>
        <w:t>References</w:t>
      </w:r>
      <w:bookmarkEnd w:id="60"/>
      <w:bookmarkEnd w:id="61"/>
      <w:bookmarkEnd w:id="62"/>
      <w:bookmarkEnd w:id="63"/>
      <w:bookmarkEnd w:id="64"/>
      <w:bookmarkEnd w:id="65"/>
      <w:bookmarkEnd w:id="66"/>
      <w:bookmarkEnd w:id="67"/>
      <w:bookmarkEnd w:id="68"/>
      <w:bookmarkEnd w:id="69"/>
      <w:bookmarkEnd w:id="70"/>
    </w:p>
    <w:p w14:paraId="21FD41EF" w14:textId="77777777" w:rsidR="00CA2F8D" w:rsidRPr="00353485" w:rsidRDefault="00CA2F8D" w:rsidP="00F958D0">
      <w:pPr>
        <w:pStyle w:val="instructions"/>
        <w:rPr>
          <w:rFonts w:ascii="Calibri" w:hAnsi="Calibri"/>
          <w:sz w:val="24"/>
          <w:szCs w:val="24"/>
        </w:rPr>
      </w:pPr>
      <w:r w:rsidRPr="00353485">
        <w:rPr>
          <w:rFonts w:ascii="Calibri" w:hAnsi="Calibri"/>
          <w:sz w:val="24"/>
          <w:szCs w:val="24"/>
        </w:rPr>
        <w:t>Provide a list of documents referenced elsewhere in this document.</w:t>
      </w:r>
    </w:p>
    <w:p w14:paraId="0BD744E5" w14:textId="77777777" w:rsidR="00CA2F8D" w:rsidRPr="00353485" w:rsidRDefault="00CA2F8D" w:rsidP="00F958D0">
      <w:pPr>
        <w:pStyle w:val="instructions"/>
        <w:rPr>
          <w:rFonts w:ascii="Calibri" w:hAnsi="Calibri"/>
          <w:sz w:val="24"/>
          <w:szCs w:val="24"/>
        </w:rPr>
      </w:pPr>
      <w:r w:rsidRPr="00353485">
        <w:rPr>
          <w:rFonts w:ascii="Calibri" w:hAnsi="Calibri"/>
          <w:sz w:val="24"/>
          <w:szCs w:val="24"/>
        </w:rPr>
        <w:t>Identify each document by title, report number (if applicable), date and publishing organization.</w:t>
      </w:r>
    </w:p>
    <w:p w14:paraId="5C7ABB37" w14:textId="77777777" w:rsidR="00CA2F8D" w:rsidRPr="00353485" w:rsidRDefault="00CA2F8D" w:rsidP="00F958D0">
      <w:pPr>
        <w:pStyle w:val="instructions"/>
        <w:rPr>
          <w:rFonts w:ascii="Calibri" w:hAnsi="Calibri"/>
          <w:sz w:val="24"/>
          <w:szCs w:val="24"/>
        </w:rPr>
      </w:pPr>
      <w:r w:rsidRPr="00353485">
        <w:rPr>
          <w:rFonts w:ascii="Calibri" w:hAnsi="Calibri"/>
          <w:sz w:val="24"/>
          <w:szCs w:val="24"/>
        </w:rPr>
        <w:t>Specify the sources from which the references can be obtained</w:t>
      </w:r>
      <w:r w:rsidR="00F958D0" w:rsidRPr="00353485">
        <w:rPr>
          <w:rFonts w:ascii="Calibri" w:hAnsi="Calibri"/>
          <w:sz w:val="24"/>
          <w:szCs w:val="24"/>
        </w:rPr>
        <w:t>.</w:t>
      </w:r>
    </w:p>
    <w:p w14:paraId="6B6D0565" w14:textId="77777777" w:rsidR="00CA2F8D" w:rsidRPr="00353485" w:rsidRDefault="00CA2F8D">
      <w:pPr>
        <w:pStyle w:val="BodyText"/>
        <w:ind w:left="792"/>
        <w:rPr>
          <w:rFonts w:ascii="Calibri" w:hAnsi="Calibri" w:cs="Arial"/>
          <w:szCs w:val="24"/>
        </w:rPr>
      </w:pPr>
      <w:r w:rsidRPr="00353485">
        <w:rPr>
          <w:rStyle w:val="BodyTextIndentChar"/>
          <w:rFonts w:ascii="Calibri" w:hAnsi="Calibri" w:cs="Arial"/>
          <w:sz w:val="24"/>
          <w:szCs w:val="24"/>
        </w:rPr>
        <w:fldChar w:fldCharType="begin">
          <w:ffData>
            <w:name w:val=""/>
            <w:enabled/>
            <w:calcOnExit w:val="0"/>
            <w:textInput>
              <w:default w:val="Click here to begin typing"/>
              <w:format w:val="FIRST CAPITAL"/>
            </w:textInput>
          </w:ffData>
        </w:fldChar>
      </w:r>
      <w:r w:rsidRPr="00353485">
        <w:rPr>
          <w:rStyle w:val="BodyTextIndentChar"/>
          <w:rFonts w:ascii="Calibri" w:hAnsi="Calibri" w:cs="Arial"/>
          <w:sz w:val="24"/>
          <w:szCs w:val="24"/>
        </w:rPr>
        <w:instrText xml:space="preserve"> FORMTEXT </w:instrText>
      </w:r>
      <w:r w:rsidRPr="00353485">
        <w:rPr>
          <w:rStyle w:val="BodyTextIndentChar"/>
          <w:rFonts w:ascii="Calibri" w:hAnsi="Calibri" w:cs="Arial"/>
          <w:sz w:val="24"/>
          <w:szCs w:val="24"/>
        </w:rPr>
      </w:r>
      <w:r w:rsidRPr="00353485">
        <w:rPr>
          <w:rStyle w:val="BodyTextIndentChar"/>
          <w:rFonts w:ascii="Calibri" w:hAnsi="Calibri" w:cs="Arial"/>
          <w:sz w:val="24"/>
          <w:szCs w:val="24"/>
        </w:rPr>
        <w:fldChar w:fldCharType="separate"/>
      </w:r>
      <w:r w:rsidRPr="00353485">
        <w:rPr>
          <w:rStyle w:val="BodyTextIndentChar"/>
          <w:rFonts w:ascii="Calibri" w:hAnsi="Calibri" w:cs="Arial"/>
          <w:sz w:val="24"/>
          <w:szCs w:val="24"/>
        </w:rPr>
        <w:t>Click here to begin typing</w:t>
      </w:r>
      <w:r w:rsidRPr="00353485">
        <w:rPr>
          <w:rStyle w:val="BodyTextIndentChar"/>
          <w:rFonts w:ascii="Calibri" w:hAnsi="Calibri" w:cs="Arial"/>
          <w:sz w:val="24"/>
          <w:szCs w:val="24"/>
        </w:rPr>
        <w:fldChar w:fldCharType="end"/>
      </w:r>
      <w:r w:rsidRPr="00353485">
        <w:rPr>
          <w:rFonts w:ascii="Calibri" w:hAnsi="Calibri" w:cs="Arial"/>
          <w:szCs w:val="24"/>
        </w:rPr>
        <w:t>.</w:t>
      </w:r>
    </w:p>
    <w:p w14:paraId="5074DA6B" w14:textId="77777777" w:rsidR="00367922" w:rsidRPr="00353485" w:rsidRDefault="00367922">
      <w:pPr>
        <w:pStyle w:val="BodyText"/>
        <w:ind w:left="792"/>
        <w:rPr>
          <w:rFonts w:ascii="Calibri" w:hAnsi="Calibri" w:cs="Arial"/>
        </w:rPr>
      </w:pPr>
    </w:p>
    <w:p w14:paraId="2DEC15E9" w14:textId="77777777" w:rsidR="00367922" w:rsidRPr="00353485" w:rsidRDefault="00367922" w:rsidP="00367922">
      <w:pPr>
        <w:pStyle w:val="Heading1"/>
        <w:rPr>
          <w:rFonts w:ascii="Calibri" w:hAnsi="Calibri"/>
          <w:szCs w:val="24"/>
        </w:rPr>
      </w:pPr>
      <w:bookmarkStart w:id="71" w:name="_Toc248037848"/>
      <w:bookmarkStart w:id="72" w:name="_Toc385970906"/>
      <w:r w:rsidRPr="00353485">
        <w:rPr>
          <w:rFonts w:ascii="Calibri" w:hAnsi="Calibri"/>
          <w:szCs w:val="24"/>
        </w:rPr>
        <w:lastRenderedPageBreak/>
        <w:t>externals</w:t>
      </w:r>
      <w:bookmarkEnd w:id="71"/>
      <w:bookmarkEnd w:id="72"/>
    </w:p>
    <w:p w14:paraId="551159B8" w14:textId="77777777" w:rsidR="00367922" w:rsidRPr="00353485" w:rsidRDefault="00367922" w:rsidP="00423A24">
      <w:pPr>
        <w:pStyle w:val="instructions"/>
        <w:rPr>
          <w:rFonts w:ascii="Calibri" w:hAnsi="Calibri"/>
          <w:iCs/>
          <w:sz w:val="24"/>
          <w:szCs w:val="24"/>
        </w:rPr>
      </w:pPr>
    </w:p>
    <w:p w14:paraId="15ABCC07" w14:textId="2D42DF05" w:rsidR="00367922" w:rsidRDefault="00045721" w:rsidP="00C916ED">
      <w:pPr>
        <w:pStyle w:val="Heading2"/>
        <w:tabs>
          <w:tab w:val="num" w:pos="567"/>
        </w:tabs>
        <w:ind w:left="709" w:hanging="688"/>
        <w:rPr>
          <w:rFonts w:ascii="Calibri" w:hAnsi="Calibri"/>
        </w:rPr>
      </w:pPr>
      <w:bookmarkStart w:id="73" w:name="_Toc248037849"/>
      <w:bookmarkStart w:id="74" w:name="_Toc385970907"/>
      <w:r w:rsidRPr="00353485">
        <w:rPr>
          <w:rFonts w:ascii="Calibri" w:hAnsi="Calibri"/>
        </w:rPr>
        <w:t>Technical Approach User Perspective</w:t>
      </w:r>
      <w:bookmarkEnd w:id="73"/>
      <w:bookmarkEnd w:id="74"/>
      <w:r w:rsidRPr="00353485">
        <w:rPr>
          <w:rFonts w:ascii="Calibri" w:hAnsi="Calibri"/>
        </w:rPr>
        <w:t xml:space="preserve"> </w:t>
      </w:r>
    </w:p>
    <w:p w14:paraId="7972990E" w14:textId="61ECF337" w:rsidR="00A52025" w:rsidRDefault="00A52025" w:rsidP="00A52025">
      <w:pPr>
        <w:pStyle w:val="NormalIndent"/>
        <w:rPr>
          <w:rFonts w:ascii="Arial" w:hAnsi="Arial"/>
        </w:rPr>
      </w:pPr>
      <w:r>
        <w:rPr>
          <w:rFonts w:ascii="Arial" w:hAnsi="Arial"/>
        </w:rPr>
        <w:t>TODO: Once we have UI design from Michael, we will add it here.</w:t>
      </w:r>
    </w:p>
    <w:p w14:paraId="5A3B693C" w14:textId="77777777" w:rsidR="00540926" w:rsidRPr="00A52025" w:rsidRDefault="00540926" w:rsidP="00540926">
      <w:pPr>
        <w:pStyle w:val="NormalIndent"/>
        <w:ind w:left="0"/>
        <w:rPr>
          <w:rFonts w:ascii="Arial" w:hAnsi="Arial"/>
        </w:rPr>
      </w:pPr>
    </w:p>
    <w:p w14:paraId="1038F814" w14:textId="23A85DB4" w:rsidR="001476ED" w:rsidRPr="00730433" w:rsidRDefault="006F4303" w:rsidP="00730433">
      <w:pPr>
        <w:pStyle w:val="Heading2"/>
        <w:tabs>
          <w:tab w:val="num" w:pos="567"/>
        </w:tabs>
        <w:ind w:left="709" w:hanging="688"/>
        <w:rPr>
          <w:rFonts w:ascii="Calibri" w:hAnsi="Calibri"/>
        </w:rPr>
      </w:pPr>
      <w:bookmarkStart w:id="75" w:name="_Toc248037850"/>
      <w:bookmarkStart w:id="76" w:name="_Toc385970908"/>
      <w:r w:rsidRPr="00353485">
        <w:rPr>
          <w:rFonts w:ascii="Calibri" w:hAnsi="Calibri"/>
        </w:rPr>
        <w:t xml:space="preserve">Detailed </w:t>
      </w:r>
      <w:r w:rsidR="008B4798" w:rsidRPr="00353485">
        <w:rPr>
          <w:rFonts w:ascii="Calibri" w:hAnsi="Calibri"/>
        </w:rPr>
        <w:t>Use Case</w:t>
      </w:r>
      <w:r w:rsidR="00AB3391" w:rsidRPr="00353485">
        <w:rPr>
          <w:rFonts w:ascii="Calibri" w:hAnsi="Calibri"/>
        </w:rPr>
        <w:t>s</w:t>
      </w:r>
      <w:bookmarkEnd w:id="75"/>
      <w:bookmarkEnd w:id="76"/>
    </w:p>
    <w:p w14:paraId="433B1A25" w14:textId="77777777" w:rsidR="00504D68" w:rsidRDefault="00504D68" w:rsidP="00504D68">
      <w:pPr>
        <w:pStyle w:val="BodyTextIndent"/>
        <w:numPr>
          <w:ilvl w:val="0"/>
          <w:numId w:val="42"/>
        </w:numPr>
      </w:pPr>
      <w:r>
        <w:t xml:space="preserve">As a customer, I want to add one CIFS node with credentials on Console, so that I could use it as backup source in the </w:t>
      </w:r>
      <w:r w:rsidRPr="00587405">
        <w:t>“</w:t>
      </w:r>
      <w:r>
        <w:t>Backup Files on CIFS</w:t>
      </w:r>
      <w:r w:rsidRPr="00587405">
        <w:t>” TASK</w:t>
      </w:r>
      <w:r>
        <w:t>.</w:t>
      </w:r>
    </w:p>
    <w:p w14:paraId="4D66CC57" w14:textId="77777777" w:rsidR="00504D68" w:rsidRDefault="00504D68" w:rsidP="00504D68">
      <w:pPr>
        <w:pStyle w:val="BodyTextIndent"/>
        <w:numPr>
          <w:ilvl w:val="0"/>
          <w:numId w:val="42"/>
        </w:numPr>
      </w:pPr>
      <w:r>
        <w:t>As a customer, I want to validate the CIFS node with credentials on Console, so that I could know whether the credentials provided to Console is correct.</w:t>
      </w:r>
    </w:p>
    <w:p w14:paraId="53AF4C65" w14:textId="1B1EBC60" w:rsidR="00504D68" w:rsidRDefault="00504D68" w:rsidP="00504D68">
      <w:pPr>
        <w:pStyle w:val="BodyTextIndent"/>
        <w:numPr>
          <w:ilvl w:val="0"/>
          <w:numId w:val="42"/>
        </w:numPr>
      </w:pPr>
      <w:r>
        <w:t>As a customer, I want to update the CIFS node with credentials on Console, so that I could provide the correct credential if it is changed.</w:t>
      </w:r>
    </w:p>
    <w:p w14:paraId="618EA113" w14:textId="6F20AD8F" w:rsidR="00A573C5" w:rsidRDefault="00587405" w:rsidP="00587405">
      <w:pPr>
        <w:pStyle w:val="BodyTextIndent"/>
        <w:numPr>
          <w:ilvl w:val="0"/>
          <w:numId w:val="42"/>
        </w:numPr>
      </w:pPr>
      <w:r w:rsidRPr="00587405">
        <w:t>As a customer, I want to create “</w:t>
      </w:r>
      <w:r>
        <w:t>Backup Files on CIFS</w:t>
      </w:r>
      <w:r w:rsidRPr="00587405">
        <w:t>” TASK</w:t>
      </w:r>
      <w:r>
        <w:t xml:space="preserve"> on Console</w:t>
      </w:r>
      <w:r w:rsidR="00D912DA">
        <w:t>,</w:t>
      </w:r>
      <w:r>
        <w:t xml:space="preserve"> so that I could protect the files on CIFS.</w:t>
      </w:r>
    </w:p>
    <w:p w14:paraId="36BD0C0E" w14:textId="533A00AE" w:rsidR="00504D68" w:rsidRDefault="00504D68" w:rsidP="00504D68">
      <w:pPr>
        <w:pStyle w:val="BodyTextIndent"/>
        <w:numPr>
          <w:ilvl w:val="0"/>
          <w:numId w:val="42"/>
        </w:numPr>
      </w:pPr>
      <w:r>
        <w:t xml:space="preserve">As a customer, I want to add one CIFS node as backup source in the </w:t>
      </w:r>
      <w:r w:rsidRPr="00587405">
        <w:t>“</w:t>
      </w:r>
      <w:r>
        <w:t>Backup Files on CIFS</w:t>
      </w:r>
      <w:r w:rsidRPr="00587405">
        <w:t>” TASK</w:t>
      </w:r>
      <w:r>
        <w:t xml:space="preserve"> on Console, so that I could protect it.</w:t>
      </w:r>
    </w:p>
    <w:p w14:paraId="0DFC12F6" w14:textId="490FF4FC" w:rsidR="0049193E" w:rsidRDefault="0049193E" w:rsidP="0049193E">
      <w:pPr>
        <w:pStyle w:val="BodyTextIndent"/>
        <w:numPr>
          <w:ilvl w:val="0"/>
          <w:numId w:val="42"/>
        </w:numPr>
      </w:pPr>
      <w:r>
        <w:t xml:space="preserve">As a customer, I want to add </w:t>
      </w:r>
      <w:r w:rsidRPr="0049193E">
        <w:rPr>
          <w:rFonts w:hint="eastAsia"/>
        </w:rPr>
        <w:t>multiple</w:t>
      </w:r>
      <w:r>
        <w:t xml:space="preserve"> CIFS nodes as backup source in the </w:t>
      </w:r>
      <w:r w:rsidRPr="00587405">
        <w:t>“</w:t>
      </w:r>
      <w:r>
        <w:t>Backup Files on CIFS</w:t>
      </w:r>
      <w:r w:rsidRPr="00587405">
        <w:t>” TASK</w:t>
      </w:r>
      <w:r>
        <w:t xml:space="preserve"> on Console, so that I could protect </w:t>
      </w:r>
      <w:r w:rsidR="00CA00BA" w:rsidRPr="00CA00BA">
        <w:rPr>
          <w:rFonts w:hint="eastAsia"/>
        </w:rPr>
        <w:t>them</w:t>
      </w:r>
      <w:r w:rsidR="00CA00BA">
        <w:t xml:space="preserve"> together in one Plan</w:t>
      </w:r>
      <w:r>
        <w:t>.</w:t>
      </w:r>
    </w:p>
    <w:p w14:paraId="6DB08D6E" w14:textId="7CEB5C71" w:rsidR="00CA00BA" w:rsidRDefault="00CA00BA" w:rsidP="00CA00BA">
      <w:pPr>
        <w:pStyle w:val="BodyTextIndent"/>
        <w:numPr>
          <w:ilvl w:val="0"/>
          <w:numId w:val="42"/>
        </w:numPr>
      </w:pPr>
      <w:r>
        <w:t xml:space="preserve">As a customer, I want to set the backup sequence of CIFS nodes in the </w:t>
      </w:r>
      <w:r w:rsidRPr="00587405">
        <w:t>“</w:t>
      </w:r>
      <w:r>
        <w:t>Backup Files on CIFS</w:t>
      </w:r>
      <w:r w:rsidRPr="00587405">
        <w:t>” TASK</w:t>
      </w:r>
      <w:r>
        <w:t xml:space="preserve"> on Console, so that I could prioritize the backup strategy for them.</w:t>
      </w:r>
    </w:p>
    <w:p w14:paraId="6C4653E8" w14:textId="661B5516" w:rsidR="00EF00A9" w:rsidRDefault="00EF00A9" w:rsidP="00EF00A9">
      <w:pPr>
        <w:pStyle w:val="BodyTextIndent"/>
        <w:numPr>
          <w:ilvl w:val="0"/>
          <w:numId w:val="42"/>
        </w:numPr>
      </w:pPr>
      <w:r>
        <w:t xml:space="preserve">As a customer, I want to set the concurrent backup job for CIFS nodes in the </w:t>
      </w:r>
      <w:r w:rsidRPr="00587405">
        <w:t>“</w:t>
      </w:r>
      <w:r>
        <w:t>Backup Files on CIFS</w:t>
      </w:r>
      <w:r w:rsidRPr="00587405">
        <w:t>” TASK</w:t>
      </w:r>
      <w:r>
        <w:t xml:space="preserve"> on Console, so that I could control the workload of Proxy Agent.</w:t>
      </w:r>
    </w:p>
    <w:p w14:paraId="7E1C7CFC" w14:textId="6CD97AB6" w:rsidR="00D912DA" w:rsidRDefault="00D2007D" w:rsidP="00587405">
      <w:pPr>
        <w:pStyle w:val="BodyTextIndent"/>
        <w:numPr>
          <w:ilvl w:val="0"/>
          <w:numId w:val="42"/>
        </w:numPr>
      </w:pPr>
      <w:r>
        <w:t xml:space="preserve">As a customer, I want to </w:t>
      </w:r>
      <w:r w:rsidR="00A93612">
        <w:t xml:space="preserve">add </w:t>
      </w:r>
      <w:r w:rsidR="006054D2">
        <w:t xml:space="preserve">CIFS node </w:t>
      </w:r>
      <w:r w:rsidR="00A93612">
        <w:t>without any excluding filter</w:t>
      </w:r>
      <w:r w:rsidR="006054D2">
        <w:t>, so that I could protect the entire CIFS.</w:t>
      </w:r>
    </w:p>
    <w:p w14:paraId="4CE30424" w14:textId="68782CFE" w:rsidR="006054D2" w:rsidRPr="00587405" w:rsidRDefault="006054D2" w:rsidP="006054D2">
      <w:pPr>
        <w:pStyle w:val="BodyTextIndent"/>
        <w:numPr>
          <w:ilvl w:val="0"/>
          <w:numId w:val="42"/>
        </w:numPr>
      </w:pPr>
      <w:r>
        <w:t xml:space="preserve">As a customer, I want to </w:t>
      </w:r>
      <w:r w:rsidR="00A93612">
        <w:t>add an excluding filter on CIFS node</w:t>
      </w:r>
      <w:r>
        <w:t>, so that I could protect the part of CIFS.</w:t>
      </w:r>
    </w:p>
    <w:p w14:paraId="549BB6F4" w14:textId="68CEC754" w:rsidR="00AB6C7C" w:rsidRDefault="008F38A2" w:rsidP="00AB6C7C">
      <w:pPr>
        <w:pStyle w:val="BodyTextIndent"/>
        <w:numPr>
          <w:ilvl w:val="0"/>
          <w:numId w:val="42"/>
        </w:numPr>
      </w:pPr>
      <w:r>
        <w:t xml:space="preserve">As a customer, I want to set more than </w:t>
      </w:r>
      <w:r w:rsidR="00A93612">
        <w:t xml:space="preserve">excluding </w:t>
      </w:r>
      <w:r>
        <w:t xml:space="preserve">filters </w:t>
      </w:r>
      <w:r w:rsidR="00A93612">
        <w:t xml:space="preserve">on </w:t>
      </w:r>
      <w:r>
        <w:t>CIFS node, so that I could protect the part of CIFS.</w:t>
      </w:r>
    </w:p>
    <w:p w14:paraId="5FC1E144" w14:textId="2DE3C813" w:rsidR="00AB6C7C" w:rsidRDefault="00AB6C7C" w:rsidP="00AB6C7C">
      <w:pPr>
        <w:pStyle w:val="BodyTextIndent"/>
        <w:numPr>
          <w:ilvl w:val="0"/>
          <w:numId w:val="42"/>
        </w:numPr>
      </w:pPr>
      <w:r>
        <w:t>As a customer, I want to set the backup option to force performing the full backup every time instead of performing incremental backup which checking the Last Modified Time and File Size to determine whether the file is changed.</w:t>
      </w:r>
    </w:p>
    <w:p w14:paraId="7F64EA3A" w14:textId="55F613B6" w:rsidR="00393D76" w:rsidRDefault="00393D76" w:rsidP="00587405">
      <w:pPr>
        <w:pStyle w:val="BodyTextIndent"/>
        <w:numPr>
          <w:ilvl w:val="0"/>
          <w:numId w:val="42"/>
        </w:numPr>
      </w:pPr>
      <w:r>
        <w:t>As a customer, I want to specify a dedup data store as backup destination.</w:t>
      </w:r>
    </w:p>
    <w:p w14:paraId="5F9D2F11" w14:textId="28ADA884" w:rsidR="00393D76" w:rsidRDefault="00393D76" w:rsidP="00587405">
      <w:pPr>
        <w:pStyle w:val="BodyTextIndent"/>
        <w:numPr>
          <w:ilvl w:val="0"/>
          <w:numId w:val="42"/>
        </w:numPr>
      </w:pPr>
      <w:r>
        <w:t>As a customer, I want to specify a non-dedup data store as backup destination.</w:t>
      </w:r>
    </w:p>
    <w:p w14:paraId="4208E13D" w14:textId="32194934" w:rsidR="00393D76" w:rsidRDefault="00393D76" w:rsidP="00587405">
      <w:pPr>
        <w:pStyle w:val="BodyTextIndent"/>
        <w:numPr>
          <w:ilvl w:val="0"/>
          <w:numId w:val="42"/>
        </w:numPr>
      </w:pPr>
      <w:r>
        <w:t>As a customer, I want to specify a local path on the Proxy Agent as backup destination.</w:t>
      </w:r>
    </w:p>
    <w:p w14:paraId="30481065" w14:textId="1C8F97B4" w:rsidR="00393D76" w:rsidRDefault="00393D76" w:rsidP="00587405">
      <w:pPr>
        <w:pStyle w:val="BodyTextIndent"/>
        <w:numPr>
          <w:ilvl w:val="0"/>
          <w:numId w:val="42"/>
        </w:numPr>
      </w:pPr>
      <w:r>
        <w:t>As a customer, I want to specify a shared path as backup destination.</w:t>
      </w:r>
    </w:p>
    <w:p w14:paraId="4BBBA157" w14:textId="1039C556" w:rsidR="005006D5" w:rsidRDefault="005006D5" w:rsidP="00587405">
      <w:pPr>
        <w:pStyle w:val="BodyTextIndent"/>
        <w:numPr>
          <w:ilvl w:val="0"/>
          <w:numId w:val="42"/>
        </w:numPr>
      </w:pPr>
      <w:r>
        <w:lastRenderedPageBreak/>
        <w:t xml:space="preserve">As a customer, I want to </w:t>
      </w:r>
      <w:r w:rsidR="00EF00A9">
        <w:t>set the backup schedule for repeat, daily, weekly, monthly and yearly backup job.</w:t>
      </w:r>
    </w:p>
    <w:p w14:paraId="13543DC0" w14:textId="717440C8" w:rsidR="00EF00A9" w:rsidRDefault="00EF00A9" w:rsidP="00587405">
      <w:pPr>
        <w:pStyle w:val="BodyTextIndent"/>
        <w:numPr>
          <w:ilvl w:val="0"/>
          <w:numId w:val="42"/>
        </w:numPr>
      </w:pPr>
      <w:r>
        <w:t xml:space="preserve">As a customer, I want to set the </w:t>
      </w:r>
      <w:ins w:id="77" w:author="Mao, Jacky" w:date="2016-03-23T17:18:00Z">
        <w:r w:rsidR="00275B49">
          <w:t xml:space="preserve">bandwidth </w:t>
        </w:r>
      </w:ins>
      <w:del w:id="78" w:author="Mao, Jacky" w:date="2016-03-23T17:18:00Z">
        <w:r w:rsidDel="00275B49">
          <w:delText xml:space="preserve">threshold </w:delText>
        </w:r>
      </w:del>
      <w:ins w:id="79" w:author="Mao, Jacky" w:date="2016-03-23T17:18:00Z">
        <w:r w:rsidR="00275B49">
          <w:t xml:space="preserve">throttle </w:t>
        </w:r>
      </w:ins>
      <w:r>
        <w:t>of backup job.</w:t>
      </w:r>
    </w:p>
    <w:p w14:paraId="0A9ADC2A" w14:textId="2FAA93E1" w:rsidR="00EF00A9" w:rsidRDefault="00EF00A9" w:rsidP="00587405">
      <w:pPr>
        <w:pStyle w:val="BodyTextIndent"/>
        <w:numPr>
          <w:ilvl w:val="0"/>
          <w:numId w:val="42"/>
        </w:numPr>
      </w:pPr>
      <w:r>
        <w:t>As a customer, I want to set the recovery point retention count of repeat, daily, weekly, monthly and yearly backup job if keeping it as recovery point.</w:t>
      </w:r>
    </w:p>
    <w:p w14:paraId="5FC76F0E" w14:textId="3170B156" w:rsidR="00EF00A9" w:rsidRDefault="00EF00A9" w:rsidP="00587405">
      <w:pPr>
        <w:pStyle w:val="BodyTextIndent"/>
        <w:numPr>
          <w:ilvl w:val="0"/>
          <w:numId w:val="42"/>
        </w:numPr>
      </w:pPr>
      <w:r>
        <w:t>As a customer, I want to set the recovery set retention count if keeping it as recovery set.</w:t>
      </w:r>
    </w:p>
    <w:p w14:paraId="4B4FF2A1" w14:textId="79804388" w:rsidR="00EF00A9" w:rsidRDefault="00EF00A9" w:rsidP="00587405">
      <w:pPr>
        <w:pStyle w:val="BodyTextIndent"/>
        <w:numPr>
          <w:ilvl w:val="0"/>
          <w:numId w:val="42"/>
        </w:numPr>
      </w:pPr>
      <w:r>
        <w:t>As a customer, I want to set email alert for the backup job.</w:t>
      </w:r>
    </w:p>
    <w:p w14:paraId="48ABB024" w14:textId="25B27DBF" w:rsidR="00EF00A9" w:rsidRDefault="00EF00A9" w:rsidP="00587405">
      <w:pPr>
        <w:pStyle w:val="BodyTextIndent"/>
        <w:numPr>
          <w:ilvl w:val="0"/>
          <w:numId w:val="42"/>
        </w:numPr>
      </w:pPr>
      <w:r>
        <w:t>As a customer, I want to see the job monitor on Console for the nodes which are running backup job.</w:t>
      </w:r>
    </w:p>
    <w:p w14:paraId="07D29338" w14:textId="16043C61" w:rsidR="00EF00A9" w:rsidRDefault="00EF00A9" w:rsidP="00587405">
      <w:pPr>
        <w:pStyle w:val="BodyTextIndent"/>
        <w:numPr>
          <w:ilvl w:val="0"/>
          <w:numId w:val="42"/>
        </w:numPr>
      </w:pPr>
      <w:r>
        <w:t>As a customer, I want to see the job history on Console for CIFS node</w:t>
      </w:r>
      <w:r w:rsidR="00A93612">
        <w:t>s</w:t>
      </w:r>
      <w:r>
        <w:t>.</w:t>
      </w:r>
    </w:p>
    <w:p w14:paraId="4083EE30" w14:textId="77777777" w:rsidR="00275B49" w:rsidRDefault="00A93612" w:rsidP="00587405">
      <w:pPr>
        <w:pStyle w:val="BodyTextIndent"/>
        <w:numPr>
          <w:ilvl w:val="0"/>
          <w:numId w:val="42"/>
        </w:numPr>
        <w:rPr>
          <w:ins w:id="80" w:author="Mao, Jacky" w:date="2016-03-23T17:18:00Z"/>
        </w:rPr>
      </w:pPr>
      <w:r>
        <w:t>As a customer</w:t>
      </w:r>
      <w:commentRangeStart w:id="81"/>
      <w:commentRangeStart w:id="82"/>
      <w:commentRangeStart w:id="83"/>
      <w:r>
        <w:t>, I want to cancel a running CIFS backup job. All the subsequence CIFS nodes will be canceled as well.</w:t>
      </w:r>
      <w:commentRangeEnd w:id="81"/>
      <w:r w:rsidR="00AD48FB">
        <w:rPr>
          <w:rStyle w:val="CommentReference"/>
          <w:rFonts w:ascii="Palatino" w:hAnsi="Palatino"/>
        </w:rPr>
        <w:commentReference w:id="81"/>
      </w:r>
      <w:commentRangeEnd w:id="82"/>
    </w:p>
    <w:p w14:paraId="1AB13DCB" w14:textId="4BBB4EF3" w:rsidR="00275B49" w:rsidRDefault="00275B49" w:rsidP="00587405">
      <w:pPr>
        <w:pStyle w:val="BodyTextIndent"/>
        <w:numPr>
          <w:ilvl w:val="0"/>
          <w:numId w:val="42"/>
        </w:numPr>
        <w:rPr>
          <w:ins w:id="84" w:author="Mao, Jacky" w:date="2016-03-23T17:19:00Z"/>
        </w:rPr>
      </w:pPr>
      <w:ins w:id="85" w:author="Mao, Jacky" w:date="2016-03-23T17:18:00Z">
        <w:r>
          <w:t xml:space="preserve">As a customer, I want to </w:t>
        </w:r>
      </w:ins>
      <w:ins w:id="86" w:author="Mao, Jacky" w:date="2016-03-23T17:19:00Z">
        <w:r>
          <w:t>pause the backup job.</w:t>
        </w:r>
      </w:ins>
      <w:r w:rsidR="001A64F6">
        <w:rPr>
          <w:rStyle w:val="CommentReference"/>
          <w:rFonts w:ascii="Palatino" w:hAnsi="Palatino"/>
        </w:rPr>
        <w:commentReference w:id="82"/>
      </w:r>
      <w:commentRangeEnd w:id="83"/>
    </w:p>
    <w:p w14:paraId="3B8D2423" w14:textId="501BAE69" w:rsidR="00A93612" w:rsidRDefault="00275B49" w:rsidP="00587405">
      <w:pPr>
        <w:pStyle w:val="BodyTextIndent"/>
        <w:numPr>
          <w:ilvl w:val="0"/>
          <w:numId w:val="42"/>
        </w:numPr>
      </w:pPr>
      <w:ins w:id="87" w:author="Mao, Jacky" w:date="2016-03-23T17:19:00Z">
        <w:r>
          <w:t xml:space="preserve">As a customer, I want to </w:t>
        </w:r>
      </w:ins>
      <w:r w:rsidR="00E34DD6">
        <w:rPr>
          <w:rStyle w:val="CommentReference"/>
          <w:rFonts w:ascii="Palatino" w:hAnsi="Palatino"/>
        </w:rPr>
        <w:commentReference w:id="83"/>
      </w:r>
      <w:ins w:id="88" w:author="Mao, Jacky" w:date="2016-03-23T17:19:00Z">
        <w:r>
          <w:t>resume a paused backup j</w:t>
        </w:r>
      </w:ins>
      <w:ins w:id="89" w:author="Mao, Jacky" w:date="2016-03-23T17:20:00Z">
        <w:r>
          <w:t>ob.</w:t>
        </w:r>
      </w:ins>
    </w:p>
    <w:p w14:paraId="38058F65" w14:textId="4760877C" w:rsidR="00A93612" w:rsidRDefault="00A93612" w:rsidP="00587405">
      <w:pPr>
        <w:pStyle w:val="BodyTextIndent"/>
        <w:numPr>
          <w:ilvl w:val="0"/>
          <w:numId w:val="42"/>
        </w:numPr>
      </w:pPr>
      <w:r>
        <w:t>As a customer, I want to see the CIFS nodes under the Recovery Point Manager UI on Console.</w:t>
      </w:r>
    </w:p>
    <w:p w14:paraId="308C0000" w14:textId="40D2297D" w:rsidR="00A93612" w:rsidRDefault="00A93612" w:rsidP="00A93612">
      <w:pPr>
        <w:pStyle w:val="BodyTextIndent"/>
        <w:numPr>
          <w:ilvl w:val="0"/>
          <w:numId w:val="42"/>
        </w:numPr>
      </w:pPr>
      <w:r>
        <w:t>As a customer, I want to see all recovery points with size and backup time under the Recovery Point Manager UI on Console.</w:t>
      </w:r>
    </w:p>
    <w:p w14:paraId="0B7CE2CF" w14:textId="4ECADF66" w:rsidR="004B4551" w:rsidRDefault="004B4551" w:rsidP="00A93612">
      <w:pPr>
        <w:pStyle w:val="BodyTextIndent"/>
        <w:numPr>
          <w:ilvl w:val="0"/>
          <w:numId w:val="42"/>
        </w:numPr>
      </w:pPr>
      <w:commentRangeStart w:id="90"/>
      <w:commentRangeStart w:id="91"/>
      <w:r>
        <w:t>As a customer, I want to see CIFS nodes</w:t>
      </w:r>
      <w:r w:rsidRPr="004B4551">
        <w:t xml:space="preserve"> </w:t>
      </w:r>
      <w:r>
        <w:t>on Restore UI from Console.</w:t>
      </w:r>
      <w:commentRangeEnd w:id="90"/>
      <w:r>
        <w:rPr>
          <w:rStyle w:val="CommentReference"/>
          <w:rFonts w:ascii="Palatino" w:hAnsi="Palatino"/>
        </w:rPr>
        <w:commentReference w:id="90"/>
      </w:r>
      <w:commentRangeEnd w:id="91"/>
      <w:r w:rsidR="00E34DD6">
        <w:rPr>
          <w:rStyle w:val="CommentReference"/>
          <w:rFonts w:ascii="Palatino" w:hAnsi="Palatino"/>
        </w:rPr>
        <w:commentReference w:id="91"/>
      </w:r>
    </w:p>
    <w:p w14:paraId="57E93122" w14:textId="1A6209E3" w:rsidR="004B4551" w:rsidRDefault="004B4551" w:rsidP="00A93612">
      <w:pPr>
        <w:pStyle w:val="BodyTextIndent"/>
        <w:numPr>
          <w:ilvl w:val="0"/>
          <w:numId w:val="42"/>
        </w:numPr>
      </w:pPr>
      <w:r>
        <w:t>As a customer, I want to select the directories and files to restore on the Restore Browse UI from Console.</w:t>
      </w:r>
    </w:p>
    <w:p w14:paraId="288B0F76" w14:textId="1D4A5B83" w:rsidR="004B4551" w:rsidRDefault="004B4551" w:rsidP="00A93612">
      <w:pPr>
        <w:pStyle w:val="BodyTextIndent"/>
        <w:numPr>
          <w:ilvl w:val="0"/>
          <w:numId w:val="42"/>
        </w:numPr>
      </w:pPr>
      <w:r>
        <w:t>As a customer, I want to select the restore option to restore to original location.</w:t>
      </w:r>
    </w:p>
    <w:p w14:paraId="3EB7B396" w14:textId="09A1321D" w:rsidR="004B4551" w:rsidRDefault="004B4551" w:rsidP="00A93612">
      <w:pPr>
        <w:pStyle w:val="BodyTextIndent"/>
        <w:numPr>
          <w:ilvl w:val="0"/>
          <w:numId w:val="42"/>
        </w:numPr>
      </w:pPr>
      <w:r>
        <w:t>As a customer, I want to select the restore option to restore to alternate location which could be local disk on Proxy Agent or a shared folder.</w:t>
      </w:r>
    </w:p>
    <w:p w14:paraId="080C3B1C" w14:textId="0DBAF781" w:rsidR="004B4551" w:rsidRDefault="004B4551" w:rsidP="00A93612">
      <w:pPr>
        <w:pStyle w:val="BodyTextIndent"/>
        <w:numPr>
          <w:ilvl w:val="0"/>
          <w:numId w:val="42"/>
        </w:numPr>
      </w:pPr>
      <w:r>
        <w:t>As a customer, I want to set the restore conflict option to overwrite the existing file.</w:t>
      </w:r>
    </w:p>
    <w:p w14:paraId="7448F4CF" w14:textId="09C40AE5" w:rsidR="004B4551" w:rsidRPr="00587405" w:rsidRDefault="004B4551" w:rsidP="004B4551">
      <w:pPr>
        <w:pStyle w:val="BodyTextIndent"/>
        <w:numPr>
          <w:ilvl w:val="0"/>
          <w:numId w:val="42"/>
        </w:numPr>
      </w:pPr>
      <w:r>
        <w:t>As a customer, I want to set the restore conflict option to skip the existing file.</w:t>
      </w:r>
    </w:p>
    <w:p w14:paraId="2FAC2360" w14:textId="7AEEB9F9" w:rsidR="004B4551" w:rsidRDefault="004B4551" w:rsidP="004B4551">
      <w:pPr>
        <w:pStyle w:val="BodyTextIndent"/>
        <w:numPr>
          <w:ilvl w:val="0"/>
          <w:numId w:val="42"/>
        </w:numPr>
      </w:pPr>
      <w:r>
        <w:t>As a customer, I want to set the restore conflict option to rename the restored file if there is a file with the same name there.</w:t>
      </w:r>
    </w:p>
    <w:p w14:paraId="33617134" w14:textId="33973B0C" w:rsidR="004B4551" w:rsidRDefault="004B4551" w:rsidP="004B4551">
      <w:pPr>
        <w:pStyle w:val="BodyTextIndent"/>
        <w:numPr>
          <w:ilvl w:val="0"/>
          <w:numId w:val="42"/>
        </w:numPr>
      </w:pPr>
      <w:r>
        <w:t>As a customer, I want to set the restore option to stop the job if there is any failure.</w:t>
      </w:r>
    </w:p>
    <w:p w14:paraId="4BC10D55" w14:textId="3AA774AF" w:rsidR="004B4551" w:rsidRPr="00587405" w:rsidRDefault="004B4551" w:rsidP="004B4551">
      <w:pPr>
        <w:pStyle w:val="BodyTextIndent"/>
        <w:numPr>
          <w:ilvl w:val="0"/>
          <w:numId w:val="42"/>
        </w:numPr>
      </w:pPr>
      <w:r>
        <w:t>As a customer, I want to set the restore option to continue the job if there is any failure.</w:t>
      </w:r>
    </w:p>
    <w:p w14:paraId="58B5D2FF" w14:textId="48A536C9" w:rsidR="004B4551" w:rsidRDefault="004B4551" w:rsidP="00A93612">
      <w:pPr>
        <w:pStyle w:val="BodyTextIndent"/>
        <w:numPr>
          <w:ilvl w:val="0"/>
          <w:numId w:val="42"/>
        </w:numPr>
      </w:pPr>
      <w:r>
        <w:t>As a customer, I want to see the job monitor for the restore job.</w:t>
      </w:r>
    </w:p>
    <w:p w14:paraId="632511D0" w14:textId="77F01EB7" w:rsidR="004B4551" w:rsidRDefault="004B4551" w:rsidP="004B4551">
      <w:pPr>
        <w:pStyle w:val="BodyTextIndent"/>
        <w:numPr>
          <w:ilvl w:val="0"/>
          <w:numId w:val="42"/>
        </w:numPr>
      </w:pPr>
      <w:r>
        <w:t>As a customer, I want to cancel the job from job monitor.</w:t>
      </w:r>
    </w:p>
    <w:p w14:paraId="51D75BF9" w14:textId="77777777" w:rsidR="004B4551" w:rsidRDefault="004B4551" w:rsidP="004B4551">
      <w:pPr>
        <w:pStyle w:val="BodyTextIndent"/>
        <w:ind w:left="0"/>
      </w:pPr>
    </w:p>
    <w:p w14:paraId="37C645D9" w14:textId="77777777" w:rsidR="00367922" w:rsidRPr="00353485" w:rsidRDefault="008D67FB" w:rsidP="00C916ED">
      <w:pPr>
        <w:pStyle w:val="Heading2"/>
        <w:tabs>
          <w:tab w:val="num" w:pos="567"/>
        </w:tabs>
        <w:ind w:left="709" w:hanging="688"/>
        <w:rPr>
          <w:rFonts w:ascii="Calibri" w:hAnsi="Calibri"/>
        </w:rPr>
      </w:pPr>
      <w:bookmarkStart w:id="92" w:name="_Toc204591754"/>
      <w:bookmarkStart w:id="93" w:name="_Toc248037851"/>
      <w:bookmarkStart w:id="94" w:name="_Toc385970909"/>
      <w:r w:rsidRPr="00353485">
        <w:rPr>
          <w:rFonts w:ascii="Calibri" w:hAnsi="Calibri"/>
        </w:rPr>
        <w:lastRenderedPageBreak/>
        <w:t>Administration Perspective</w:t>
      </w:r>
      <w:bookmarkEnd w:id="92"/>
      <w:bookmarkEnd w:id="93"/>
      <w:bookmarkEnd w:id="94"/>
    </w:p>
    <w:p w14:paraId="4C72578B" w14:textId="77777777" w:rsidR="00460F57" w:rsidRPr="00353485" w:rsidRDefault="00460F57" w:rsidP="00460F57">
      <w:pPr>
        <w:pStyle w:val="instructions"/>
        <w:rPr>
          <w:rFonts w:ascii="Calibri" w:hAnsi="Calibri"/>
          <w:iCs/>
          <w:color w:val="808080"/>
          <w:sz w:val="24"/>
          <w:szCs w:val="24"/>
        </w:rPr>
      </w:pPr>
      <w:r w:rsidRPr="00353485">
        <w:rPr>
          <w:rFonts w:ascii="Calibri" w:hAnsi="Calibri"/>
          <w:iCs/>
          <w:color w:val="808080"/>
          <w:sz w:val="24"/>
          <w:szCs w:val="24"/>
        </w:rPr>
        <w:t>Include any special installation and setup tasks, system parameters, or other preparations that are necessary prior to use. Describe the steps needed to set up and get the component going and any ongoing administration that will need to be performed.</w:t>
      </w:r>
    </w:p>
    <w:p w14:paraId="599554CC" w14:textId="77777777" w:rsidR="00460F57" w:rsidRPr="00353485" w:rsidRDefault="00460F57" w:rsidP="00460F57">
      <w:pPr>
        <w:pStyle w:val="instructions"/>
        <w:rPr>
          <w:rFonts w:ascii="Calibri" w:hAnsi="Calibri"/>
          <w:iCs/>
          <w:color w:val="808080"/>
          <w:sz w:val="24"/>
          <w:szCs w:val="24"/>
        </w:rPr>
      </w:pPr>
      <w:r w:rsidRPr="00353485">
        <w:rPr>
          <w:rFonts w:ascii="Calibri" w:hAnsi="Calibri"/>
          <w:iCs/>
          <w:color w:val="808080"/>
          <w:sz w:val="24"/>
          <w:szCs w:val="24"/>
        </w:rPr>
        <w:t>For component projects, this section should be used as the administration section of a Developer’s guide targeted to the component stakeholder Development staff.</w:t>
      </w:r>
    </w:p>
    <w:p w14:paraId="50E30620" w14:textId="77777777" w:rsidR="00367922" w:rsidRPr="00353485" w:rsidRDefault="00367922" w:rsidP="00367922">
      <w:pPr>
        <w:pStyle w:val="BodyTextIndent"/>
        <w:rPr>
          <w:rFonts w:ascii="Calibri" w:hAnsi="Calibri" w:cs="Arial"/>
          <w:sz w:val="24"/>
          <w:szCs w:val="24"/>
        </w:rPr>
      </w:pPr>
      <w:r w:rsidRPr="00353485">
        <w:rPr>
          <w:rFonts w:ascii="Calibri" w:hAnsi="Calibri" w:cs="Arial"/>
          <w:sz w:val="24"/>
          <w:szCs w:val="24"/>
        </w:rPr>
        <w:fldChar w:fldCharType="begin">
          <w:ffData>
            <w:name w:val="Text3"/>
            <w:enabled/>
            <w:calcOnExit w:val="0"/>
            <w:textInput>
              <w:default w:val="Click here to add additional definitions"/>
              <w:format w:val="FIRST CAPITAL"/>
            </w:textInput>
          </w:ffData>
        </w:fldChar>
      </w:r>
      <w:r w:rsidRPr="00353485">
        <w:rPr>
          <w:rFonts w:ascii="Calibri" w:hAnsi="Calibri" w:cs="Arial"/>
          <w:sz w:val="24"/>
          <w:szCs w:val="24"/>
        </w:rPr>
        <w:instrText xml:space="preserve"> FORMTEXT </w:instrText>
      </w:r>
      <w:r w:rsidRPr="00353485">
        <w:rPr>
          <w:rFonts w:ascii="Calibri" w:hAnsi="Calibri" w:cs="Arial"/>
          <w:sz w:val="24"/>
          <w:szCs w:val="24"/>
        </w:rPr>
      </w:r>
      <w:r w:rsidRPr="00353485">
        <w:rPr>
          <w:rFonts w:ascii="Calibri" w:hAnsi="Calibri" w:cs="Arial"/>
          <w:sz w:val="24"/>
          <w:szCs w:val="24"/>
        </w:rPr>
        <w:fldChar w:fldCharType="separate"/>
      </w:r>
      <w:r w:rsidRPr="00353485">
        <w:rPr>
          <w:rFonts w:ascii="Calibri" w:hAnsi="Calibri" w:cs="Arial"/>
          <w:sz w:val="24"/>
          <w:szCs w:val="24"/>
        </w:rPr>
        <w:t>Click here to add additional definitions</w:t>
      </w:r>
      <w:r w:rsidRPr="00353485">
        <w:rPr>
          <w:rFonts w:ascii="Calibri" w:hAnsi="Calibri" w:cs="Arial"/>
          <w:sz w:val="24"/>
          <w:szCs w:val="24"/>
        </w:rPr>
        <w:fldChar w:fldCharType="end"/>
      </w:r>
    </w:p>
    <w:p w14:paraId="306EE8AC" w14:textId="77777777" w:rsidR="00367922" w:rsidRPr="00353485" w:rsidRDefault="00535B0F" w:rsidP="00C916ED">
      <w:pPr>
        <w:pStyle w:val="Heading2"/>
        <w:tabs>
          <w:tab w:val="num" w:pos="567"/>
        </w:tabs>
        <w:ind w:left="709" w:hanging="688"/>
        <w:rPr>
          <w:rFonts w:ascii="Calibri" w:hAnsi="Calibri"/>
        </w:rPr>
      </w:pPr>
      <w:bookmarkStart w:id="95" w:name="_Toc248037852"/>
      <w:bookmarkStart w:id="96" w:name="_Toc385970910"/>
      <w:r>
        <w:rPr>
          <w:rFonts w:ascii="Calibri" w:hAnsi="Calibri"/>
        </w:rPr>
        <w:t>M</w:t>
      </w:r>
      <w:r w:rsidR="00D53F27" w:rsidRPr="00353485">
        <w:rPr>
          <w:rFonts w:ascii="Calibri" w:hAnsi="Calibri"/>
        </w:rPr>
        <w:t>igration issues</w:t>
      </w:r>
      <w:bookmarkEnd w:id="95"/>
      <w:bookmarkEnd w:id="96"/>
    </w:p>
    <w:p w14:paraId="29E0C94E" w14:textId="77777777" w:rsidR="00D53F27" w:rsidRPr="00353485" w:rsidRDefault="00D53F27" w:rsidP="00D53F27">
      <w:pPr>
        <w:pStyle w:val="instructions"/>
        <w:rPr>
          <w:rFonts w:ascii="Calibri" w:hAnsi="Calibri"/>
          <w:iCs/>
          <w:color w:val="808080"/>
          <w:sz w:val="24"/>
          <w:szCs w:val="24"/>
        </w:rPr>
      </w:pPr>
      <w:r w:rsidRPr="00353485">
        <w:rPr>
          <w:rFonts w:ascii="Calibri" w:hAnsi="Calibri"/>
          <w:iCs/>
          <w:color w:val="808080"/>
          <w:sz w:val="24"/>
          <w:szCs w:val="24"/>
        </w:rPr>
        <w:t xml:space="preserve">Describe the steps required to migrate from existing versions of this software to this version, taking into consideration previously translated projects: </w:t>
      </w:r>
    </w:p>
    <w:p w14:paraId="2F977F5E" w14:textId="77777777" w:rsidR="00D53F27" w:rsidRPr="00353485" w:rsidRDefault="00D53F27" w:rsidP="0044306D">
      <w:pPr>
        <w:pStyle w:val="instructions"/>
        <w:numPr>
          <w:ilvl w:val="0"/>
          <w:numId w:val="4"/>
        </w:numPr>
        <w:rPr>
          <w:rFonts w:ascii="Calibri" w:hAnsi="Calibri"/>
          <w:iCs/>
          <w:color w:val="808080"/>
          <w:sz w:val="24"/>
          <w:szCs w:val="24"/>
        </w:rPr>
      </w:pPr>
      <w:r w:rsidRPr="00353485">
        <w:rPr>
          <w:rFonts w:ascii="Calibri" w:hAnsi="Calibri"/>
          <w:iCs/>
          <w:color w:val="808080"/>
          <w:sz w:val="24"/>
          <w:szCs w:val="24"/>
        </w:rPr>
        <w:t>Is the component going to be backward compatible?</w:t>
      </w:r>
    </w:p>
    <w:p w14:paraId="61FDFE4E" w14:textId="77777777" w:rsidR="00D53F27" w:rsidRPr="00353485" w:rsidRDefault="00D53F27" w:rsidP="0044306D">
      <w:pPr>
        <w:pStyle w:val="instructions"/>
        <w:numPr>
          <w:ilvl w:val="0"/>
          <w:numId w:val="4"/>
        </w:numPr>
        <w:rPr>
          <w:rFonts w:ascii="Calibri" w:hAnsi="Calibri"/>
          <w:iCs/>
          <w:color w:val="808080"/>
          <w:sz w:val="24"/>
          <w:szCs w:val="24"/>
        </w:rPr>
      </w:pPr>
      <w:r w:rsidRPr="00353485">
        <w:rPr>
          <w:rFonts w:ascii="Calibri" w:hAnsi="Calibri"/>
          <w:iCs/>
          <w:color w:val="808080"/>
          <w:sz w:val="24"/>
          <w:szCs w:val="24"/>
        </w:rPr>
        <w:t xml:space="preserve">Can this version co-exist with an older version? </w:t>
      </w:r>
    </w:p>
    <w:p w14:paraId="6811E946" w14:textId="77777777" w:rsidR="00D53F27" w:rsidRPr="00353485" w:rsidRDefault="00D53F27" w:rsidP="0044306D">
      <w:pPr>
        <w:pStyle w:val="instructions"/>
        <w:numPr>
          <w:ilvl w:val="0"/>
          <w:numId w:val="4"/>
        </w:numPr>
        <w:rPr>
          <w:rFonts w:ascii="Calibri" w:hAnsi="Calibri"/>
          <w:iCs/>
          <w:color w:val="808080"/>
          <w:sz w:val="24"/>
          <w:szCs w:val="24"/>
        </w:rPr>
      </w:pPr>
      <w:r w:rsidRPr="00353485">
        <w:rPr>
          <w:rFonts w:ascii="Calibri" w:hAnsi="Calibri"/>
          <w:iCs/>
          <w:color w:val="808080"/>
          <w:sz w:val="24"/>
          <w:szCs w:val="24"/>
        </w:rPr>
        <w:t>Can this version be upgraded from the English project to the translated project?</w:t>
      </w:r>
    </w:p>
    <w:p w14:paraId="122F14B3" w14:textId="77777777" w:rsidR="00367922" w:rsidRPr="00353485" w:rsidRDefault="00D53F27" w:rsidP="00D53F27">
      <w:pPr>
        <w:pStyle w:val="instructions"/>
        <w:rPr>
          <w:rFonts w:ascii="Calibri" w:hAnsi="Calibri"/>
          <w:sz w:val="24"/>
          <w:szCs w:val="24"/>
        </w:rPr>
      </w:pPr>
      <w:r w:rsidRPr="00353485">
        <w:rPr>
          <w:rFonts w:ascii="Calibri" w:hAnsi="Calibri"/>
          <w:iCs/>
          <w:color w:val="808080"/>
          <w:sz w:val="24"/>
          <w:szCs w:val="24"/>
        </w:rPr>
        <w:t>For Component Projects, this section should be used as the administration section of a Developer’s guide targeted to the component stakeholder Development staff.</w:t>
      </w:r>
    </w:p>
    <w:p w14:paraId="3339CA94" w14:textId="77777777" w:rsidR="00367922" w:rsidRDefault="00367922" w:rsidP="00367922">
      <w:pPr>
        <w:pStyle w:val="BodyText"/>
        <w:ind w:left="792"/>
        <w:rPr>
          <w:rFonts w:ascii="Calibri" w:hAnsi="Calibri" w:cs="Arial"/>
          <w:szCs w:val="24"/>
        </w:rPr>
      </w:pPr>
      <w:r w:rsidRPr="00353485">
        <w:rPr>
          <w:rStyle w:val="BodyTextIndentChar"/>
          <w:rFonts w:ascii="Calibri" w:hAnsi="Calibri" w:cs="Arial"/>
          <w:sz w:val="24"/>
          <w:szCs w:val="24"/>
        </w:rPr>
        <w:fldChar w:fldCharType="begin">
          <w:ffData>
            <w:name w:val=""/>
            <w:enabled/>
            <w:calcOnExit w:val="0"/>
            <w:textInput>
              <w:default w:val="Click here to begin typing"/>
              <w:format w:val="FIRST CAPITAL"/>
            </w:textInput>
          </w:ffData>
        </w:fldChar>
      </w:r>
      <w:r w:rsidRPr="00353485">
        <w:rPr>
          <w:rStyle w:val="BodyTextIndentChar"/>
          <w:rFonts w:ascii="Calibri" w:hAnsi="Calibri" w:cs="Arial"/>
          <w:sz w:val="24"/>
          <w:szCs w:val="24"/>
        </w:rPr>
        <w:instrText xml:space="preserve"> FORMTEXT </w:instrText>
      </w:r>
      <w:r w:rsidRPr="00353485">
        <w:rPr>
          <w:rStyle w:val="BodyTextIndentChar"/>
          <w:rFonts w:ascii="Calibri" w:hAnsi="Calibri" w:cs="Arial"/>
          <w:sz w:val="24"/>
          <w:szCs w:val="24"/>
        </w:rPr>
      </w:r>
      <w:r w:rsidRPr="00353485">
        <w:rPr>
          <w:rStyle w:val="BodyTextIndentChar"/>
          <w:rFonts w:ascii="Calibri" w:hAnsi="Calibri" w:cs="Arial"/>
          <w:sz w:val="24"/>
          <w:szCs w:val="24"/>
        </w:rPr>
        <w:fldChar w:fldCharType="separate"/>
      </w:r>
      <w:r w:rsidRPr="00353485">
        <w:rPr>
          <w:rStyle w:val="BodyTextIndentChar"/>
          <w:rFonts w:ascii="Calibri" w:hAnsi="Calibri" w:cs="Arial"/>
          <w:sz w:val="24"/>
          <w:szCs w:val="24"/>
        </w:rPr>
        <w:t>Click here to begin typing</w:t>
      </w:r>
      <w:r w:rsidRPr="00353485">
        <w:rPr>
          <w:rStyle w:val="BodyTextIndentChar"/>
          <w:rFonts w:ascii="Calibri" w:hAnsi="Calibri" w:cs="Arial"/>
          <w:sz w:val="24"/>
          <w:szCs w:val="24"/>
        </w:rPr>
        <w:fldChar w:fldCharType="end"/>
      </w:r>
      <w:r w:rsidRPr="00353485">
        <w:rPr>
          <w:rFonts w:ascii="Calibri" w:hAnsi="Calibri" w:cs="Arial"/>
          <w:szCs w:val="24"/>
        </w:rPr>
        <w:t>.</w:t>
      </w:r>
    </w:p>
    <w:p w14:paraId="4B1D6868" w14:textId="77777777" w:rsidR="00D2238A" w:rsidRPr="00353485" w:rsidRDefault="00D2238A" w:rsidP="00367922">
      <w:pPr>
        <w:pStyle w:val="BodyText"/>
        <w:ind w:left="792"/>
        <w:rPr>
          <w:rFonts w:ascii="Calibri" w:hAnsi="Calibri" w:cs="Arial"/>
          <w:szCs w:val="24"/>
        </w:rPr>
      </w:pPr>
      <w:r>
        <w:rPr>
          <w:rFonts w:ascii="Calibri" w:hAnsi="Calibri" w:cs="Arial"/>
          <w:szCs w:val="24"/>
        </w:rPr>
        <w:t>This is a new feature. No migration process needed.</w:t>
      </w:r>
    </w:p>
    <w:p w14:paraId="423B330D" w14:textId="77777777" w:rsidR="008B342F" w:rsidRPr="00353485" w:rsidRDefault="00535B0F" w:rsidP="00C916ED">
      <w:pPr>
        <w:pStyle w:val="Heading2"/>
        <w:tabs>
          <w:tab w:val="num" w:pos="567"/>
        </w:tabs>
        <w:ind w:left="709" w:hanging="688"/>
        <w:rPr>
          <w:rFonts w:ascii="Calibri" w:hAnsi="Calibri"/>
        </w:rPr>
      </w:pPr>
      <w:bookmarkStart w:id="97" w:name="_Toc248037853"/>
      <w:bookmarkStart w:id="98" w:name="_Toc385970911"/>
      <w:r>
        <w:rPr>
          <w:rFonts w:ascii="Calibri" w:hAnsi="Calibri"/>
        </w:rPr>
        <w:t>S</w:t>
      </w:r>
      <w:r w:rsidR="008B342F" w:rsidRPr="00353485">
        <w:rPr>
          <w:rFonts w:ascii="Calibri" w:hAnsi="Calibri"/>
        </w:rPr>
        <w:t>ecurity impact</w:t>
      </w:r>
      <w:bookmarkEnd w:id="97"/>
      <w:bookmarkEnd w:id="98"/>
    </w:p>
    <w:p w14:paraId="74224852" w14:textId="77777777" w:rsidR="00513890" w:rsidRPr="00353485" w:rsidRDefault="00513890" w:rsidP="00513890">
      <w:pPr>
        <w:pStyle w:val="instructions"/>
        <w:rPr>
          <w:rFonts w:ascii="Calibri" w:hAnsi="Calibri"/>
          <w:iCs/>
          <w:color w:val="808080"/>
          <w:sz w:val="24"/>
          <w:szCs w:val="24"/>
        </w:rPr>
      </w:pPr>
      <w:r w:rsidRPr="00353485">
        <w:rPr>
          <w:rFonts w:ascii="Calibri" w:hAnsi="Calibri"/>
          <w:iCs/>
          <w:color w:val="808080"/>
          <w:sz w:val="24"/>
          <w:szCs w:val="24"/>
        </w:rPr>
        <w:t>Does anything about the function need securing? Could it do any damage? Could it cause the display of sensitive information?</w:t>
      </w:r>
    </w:p>
    <w:p w14:paraId="623D6062" w14:textId="77777777" w:rsidR="00513890" w:rsidRPr="00353485" w:rsidRDefault="00513890" w:rsidP="00513890">
      <w:pPr>
        <w:pStyle w:val="instructions"/>
        <w:rPr>
          <w:rFonts w:ascii="Calibri" w:hAnsi="Calibri"/>
          <w:iCs/>
          <w:color w:val="808080"/>
          <w:sz w:val="24"/>
          <w:szCs w:val="24"/>
        </w:rPr>
      </w:pPr>
      <w:r w:rsidRPr="00353485">
        <w:rPr>
          <w:rFonts w:ascii="Calibri" w:hAnsi="Calibri"/>
          <w:iCs/>
          <w:color w:val="808080"/>
          <w:sz w:val="24"/>
          <w:szCs w:val="24"/>
        </w:rPr>
        <w:t>Does the implementation methodology do anything that produces a potential security exposure?</w:t>
      </w:r>
    </w:p>
    <w:p w14:paraId="67A76D56" w14:textId="77777777" w:rsidR="00222A14" w:rsidRPr="00353485" w:rsidRDefault="00513890" w:rsidP="00513890">
      <w:pPr>
        <w:pStyle w:val="NormalIndent"/>
        <w:rPr>
          <w:rFonts w:ascii="Calibri" w:hAnsi="Calibri"/>
          <w:sz w:val="24"/>
          <w:szCs w:val="24"/>
        </w:rPr>
      </w:pPr>
      <w:r w:rsidRPr="00353485">
        <w:rPr>
          <w:rFonts w:ascii="Calibri" w:hAnsi="Calibri" w:cs="Arial"/>
          <w:sz w:val="24"/>
          <w:szCs w:val="24"/>
        </w:rPr>
        <w:fldChar w:fldCharType="begin">
          <w:ffData>
            <w:name w:val="Text3"/>
            <w:enabled/>
            <w:calcOnExit w:val="0"/>
            <w:textInput>
              <w:default w:val="Click here to begin typing"/>
              <w:format w:val="FIRST CAPITAL"/>
            </w:textInput>
          </w:ffData>
        </w:fldChar>
      </w:r>
      <w:r w:rsidRPr="00353485">
        <w:rPr>
          <w:rFonts w:ascii="Calibri" w:hAnsi="Calibri" w:cs="Arial"/>
          <w:sz w:val="24"/>
          <w:szCs w:val="24"/>
        </w:rPr>
        <w:instrText xml:space="preserve"> FORMTEXT </w:instrText>
      </w:r>
      <w:r w:rsidRPr="00353485">
        <w:rPr>
          <w:rFonts w:ascii="Calibri" w:hAnsi="Calibri" w:cs="Arial"/>
          <w:sz w:val="24"/>
          <w:szCs w:val="24"/>
        </w:rPr>
      </w:r>
      <w:r w:rsidRPr="00353485">
        <w:rPr>
          <w:rFonts w:ascii="Calibri" w:hAnsi="Calibri" w:cs="Arial"/>
          <w:sz w:val="24"/>
          <w:szCs w:val="24"/>
        </w:rPr>
        <w:fldChar w:fldCharType="separate"/>
      </w:r>
      <w:r w:rsidRPr="00353485">
        <w:rPr>
          <w:rFonts w:ascii="Calibri" w:hAnsi="Calibri" w:cs="Arial"/>
          <w:sz w:val="24"/>
          <w:szCs w:val="24"/>
        </w:rPr>
        <w:t>Click here to begin typing</w:t>
      </w:r>
      <w:r w:rsidRPr="00353485">
        <w:rPr>
          <w:rFonts w:ascii="Calibri" w:hAnsi="Calibri" w:cs="Arial"/>
          <w:sz w:val="24"/>
          <w:szCs w:val="24"/>
        </w:rPr>
        <w:fldChar w:fldCharType="end"/>
      </w:r>
    </w:p>
    <w:p w14:paraId="1D1A5F00" w14:textId="77777777" w:rsidR="00CA2F8D" w:rsidRPr="00353485" w:rsidRDefault="00CA2F8D">
      <w:pPr>
        <w:pStyle w:val="Heading1"/>
        <w:rPr>
          <w:rFonts w:ascii="Calibri" w:hAnsi="Calibri"/>
          <w:szCs w:val="24"/>
        </w:rPr>
      </w:pPr>
      <w:bookmarkStart w:id="99" w:name="_Toc33764676"/>
      <w:bookmarkStart w:id="100" w:name="_Toc248037854"/>
      <w:bookmarkStart w:id="101" w:name="_Toc385970912"/>
      <w:bookmarkStart w:id="102" w:name="_Toc484227719"/>
      <w:r w:rsidRPr="00353485">
        <w:rPr>
          <w:rFonts w:ascii="Calibri" w:hAnsi="Calibri"/>
          <w:szCs w:val="24"/>
        </w:rPr>
        <w:lastRenderedPageBreak/>
        <w:t>Architectur</w:t>
      </w:r>
      <w:bookmarkEnd w:id="99"/>
      <w:r w:rsidRPr="00353485">
        <w:rPr>
          <w:rFonts w:ascii="Calibri" w:hAnsi="Calibri"/>
          <w:szCs w:val="24"/>
        </w:rPr>
        <w:t>e</w:t>
      </w:r>
      <w:bookmarkEnd w:id="100"/>
      <w:bookmarkEnd w:id="101"/>
    </w:p>
    <w:p w14:paraId="17BB45EA" w14:textId="77777777" w:rsidR="00CA2F8D" w:rsidRPr="00353485" w:rsidRDefault="00CA2F8D" w:rsidP="00C916ED">
      <w:pPr>
        <w:pStyle w:val="Heading2"/>
        <w:tabs>
          <w:tab w:val="num" w:pos="567"/>
        </w:tabs>
        <w:ind w:left="709" w:hanging="688"/>
        <w:rPr>
          <w:rFonts w:ascii="Calibri" w:hAnsi="Calibri"/>
        </w:rPr>
      </w:pPr>
      <w:bookmarkStart w:id="103" w:name="_Toc248037855"/>
      <w:bookmarkStart w:id="104" w:name="_Toc385970913"/>
      <w:bookmarkStart w:id="105" w:name="_Toc33764677"/>
      <w:r w:rsidRPr="00353485">
        <w:rPr>
          <w:rFonts w:ascii="Calibri" w:hAnsi="Calibri"/>
        </w:rPr>
        <w:t>Overview</w:t>
      </w:r>
      <w:bookmarkEnd w:id="103"/>
      <w:bookmarkEnd w:id="104"/>
    </w:p>
    <w:p w14:paraId="0675DD5B" w14:textId="77777777" w:rsidR="004163BF" w:rsidRDefault="004163BF" w:rsidP="004163BF">
      <w:pPr>
        <w:pStyle w:val="instructions"/>
        <w:rPr>
          <w:rFonts w:ascii="Calibri" w:hAnsi="Calibri"/>
          <w:iCs/>
          <w:color w:val="808080"/>
          <w:sz w:val="24"/>
          <w:szCs w:val="24"/>
        </w:rPr>
      </w:pPr>
      <w:bookmarkStart w:id="106" w:name="_Toc33764679"/>
      <w:bookmarkEnd w:id="105"/>
      <w:r w:rsidRPr="00353485">
        <w:rPr>
          <w:rFonts w:ascii="Calibri" w:hAnsi="Calibri"/>
          <w:iCs/>
          <w:color w:val="808080"/>
          <w:sz w:val="24"/>
          <w:szCs w:val="24"/>
        </w:rPr>
        <w:t>Describe the architecture of the feature and where it fits in the overall design. Architectural design may be represented in many forms, including text, graphical description, pseudo-code representation, or combination. Where applicable cite areas of the Top Level Design Specification (TLDS) to reduce duplication.</w:t>
      </w:r>
    </w:p>
    <w:p w14:paraId="6A1CF23D" w14:textId="02CF6CC0" w:rsidR="0071182C" w:rsidRDefault="00AB6C7C" w:rsidP="00AB6C7C">
      <w:pPr>
        <w:pStyle w:val="NormalIndent"/>
        <w:numPr>
          <w:ilvl w:val="0"/>
          <w:numId w:val="43"/>
        </w:numPr>
      </w:pPr>
      <w:bookmarkStart w:id="107" w:name="_Toc248037856"/>
      <w:bookmarkStart w:id="108" w:name="_Toc385970914"/>
      <w:r>
        <w:t>Writable Recovery Point</w:t>
      </w:r>
    </w:p>
    <w:p w14:paraId="1A214BE4" w14:textId="48D35E83" w:rsidR="00AB6C7C" w:rsidRDefault="00AB6C7C" w:rsidP="00AB6C7C">
      <w:pPr>
        <w:pStyle w:val="NormalIndent"/>
        <w:ind w:left="60"/>
      </w:pPr>
      <w:r>
        <w:t>CIFS backup is not a machine backup, we don’t track the used blocks and changed blocks to write D2D file directly. Instead, we leverage the new technology named “Writable Recovery Point” to mount the recovery point firstly and then write data onto it. In this way, the backed up data could be save in D2D format. The driver module writes the changed blocks made on the mounted recovery point to form an incremental backup recovery point.</w:t>
      </w:r>
    </w:p>
    <w:p w14:paraId="6FDD9A88" w14:textId="6DD50345" w:rsidR="00C624DD" w:rsidRDefault="00C624DD" w:rsidP="00AB6C7C">
      <w:pPr>
        <w:pStyle w:val="NormalIndent"/>
        <w:ind w:left="60"/>
      </w:pPr>
      <w:r>
        <w:t>The dedup data store does optimization for Writable Recovery Point. We assume that when writing to the recovery point, we write the file data only, we don’t read the data. But for MFT, the operating system might frequently update it and read it. When we create the full backup recovery point, we specify the disk size as 16TB</w:t>
      </w:r>
      <w:bookmarkStart w:id="109" w:name="_GoBack"/>
      <w:bookmarkEnd w:id="109"/>
      <w:ins w:id="110" w:author="Mao, Jacky" w:date="2016-03-23T17:21:00Z">
        <w:r w:rsidR="00275B49">
          <w:t xml:space="preserve"> (</w:t>
        </w:r>
        <w:r w:rsidR="00275B49">
          <w:t xml:space="preserve">This is not the limit of NTFS. It is the limit if we use 4KB cluster size. We could have larger disk size if we use larger cluster size. Please refer to the article </w:t>
        </w:r>
        <w:r w:rsidR="00275B49">
          <w:fldChar w:fldCharType="begin"/>
        </w:r>
        <w:r w:rsidR="00275B49">
          <w:instrText xml:space="preserve"> HYPERLINK "https://support.microsoft.com/en-us/kb/140365" </w:instrText>
        </w:r>
        <w:r w:rsidR="00275B49">
          <w:fldChar w:fldCharType="separate"/>
        </w:r>
        <w:r w:rsidR="00275B49" w:rsidRPr="00275B49">
          <w:rPr>
            <w:rStyle w:val="Hyperlink"/>
          </w:rPr>
          <w:t>here</w:t>
        </w:r>
        <w:r w:rsidR="00275B49">
          <w:fldChar w:fldCharType="end"/>
        </w:r>
        <w:r w:rsidR="00275B49">
          <w:t>.)</w:t>
        </w:r>
      </w:ins>
      <w:r>
        <w:t>. The driver module will create a volume to occupy the entire disk. Then, the backup job formats the volume as NTFS file system and specify the MFT size as 8TB. The Dedup Data Store stores the MFT outside the dedup data and cache it always. In this way, we could gain good performance if using the dedup data store.</w:t>
      </w:r>
    </w:p>
    <w:p w14:paraId="639E240A" w14:textId="77777777" w:rsidR="00AB6C7C" w:rsidRDefault="00AB6C7C" w:rsidP="00AB6C7C">
      <w:pPr>
        <w:pStyle w:val="NormalIndent"/>
        <w:ind w:left="60"/>
      </w:pPr>
    </w:p>
    <w:p w14:paraId="5FBEF1F4" w14:textId="02183866" w:rsidR="00AB6C7C" w:rsidRDefault="00AB6C7C" w:rsidP="00AB6C7C">
      <w:pPr>
        <w:pStyle w:val="NormalIndent"/>
        <w:numPr>
          <w:ilvl w:val="0"/>
          <w:numId w:val="43"/>
        </w:numPr>
      </w:pPr>
      <w:r>
        <w:t>CIFS backup strategy</w:t>
      </w:r>
    </w:p>
    <w:p w14:paraId="411A71E6" w14:textId="1E654FCA" w:rsidR="00C315CE" w:rsidRDefault="00450D3A" w:rsidP="00450D3A">
      <w:pPr>
        <w:pStyle w:val="NormalIndent"/>
        <w:ind w:left="60"/>
      </w:pPr>
      <w:r w:rsidRPr="00450D3A">
        <w:rPr>
          <w:rFonts w:hint="eastAsia"/>
        </w:rPr>
        <w:t>The Proxy Agent</w:t>
      </w:r>
      <w:r w:rsidR="001D4431">
        <w:t xml:space="preserve"> doesn’t take snapshot for CIFS,</w:t>
      </w:r>
      <w:del w:id="111" w:author="Shvechkov, Alexey" w:date="2016-03-21T17:59:00Z">
        <w:r w:rsidR="001D4431" w:rsidDel="006075F6">
          <w:delText xml:space="preserve"> </w:delText>
        </w:r>
        <w:commentRangeStart w:id="112"/>
        <w:commentRangeStart w:id="113"/>
        <w:commentRangeStart w:id="114"/>
        <w:r w:rsidR="001D4431" w:rsidDel="006075F6">
          <w:delText>the backed up data is crash consistent</w:delText>
        </w:r>
      </w:del>
      <w:r w:rsidR="001D4431">
        <w:t xml:space="preserve">. </w:t>
      </w:r>
      <w:commentRangeEnd w:id="112"/>
      <w:r w:rsidR="006075F6">
        <w:rPr>
          <w:rStyle w:val="CommentReference"/>
          <w:rFonts w:ascii="Palatino" w:hAnsi="Palatino"/>
        </w:rPr>
        <w:commentReference w:id="112"/>
      </w:r>
      <w:commentRangeEnd w:id="113"/>
      <w:r w:rsidR="00E50DB8">
        <w:rPr>
          <w:rStyle w:val="CommentReference"/>
          <w:rFonts w:ascii="Palatino" w:hAnsi="Palatino"/>
        </w:rPr>
        <w:commentReference w:id="113"/>
      </w:r>
      <w:commentRangeEnd w:id="114"/>
      <w:r w:rsidR="00D36785">
        <w:rPr>
          <w:rStyle w:val="CommentReference"/>
          <w:rFonts w:ascii="Palatino" w:hAnsi="Palatino"/>
        </w:rPr>
        <w:commentReference w:id="114"/>
      </w:r>
      <w:r w:rsidR="001D4431">
        <w:t>During the backup, the directories and files might be changed.</w:t>
      </w:r>
      <w:r w:rsidR="00C624DD">
        <w:t xml:space="preserve"> At the beginning of the backup job, we get the directories and files list from CIFS. If there is any change on hierarchy or name after that</w:t>
      </w:r>
      <w:r w:rsidR="00C315CE">
        <w:t>, we will ignore it.</w:t>
      </w:r>
    </w:p>
    <w:p w14:paraId="5097A7FC" w14:textId="77777777" w:rsidR="00C315CE" w:rsidRDefault="00C624DD" w:rsidP="00450D3A">
      <w:pPr>
        <w:pStyle w:val="NormalIndent"/>
        <w:ind w:left="60"/>
        <w:rPr>
          <w:rFonts w:eastAsiaTheme="minorEastAsia"/>
          <w:lang w:eastAsia="zh-CN"/>
        </w:rPr>
      </w:pPr>
      <w:r>
        <w:t xml:space="preserve">We perform the backup directory by directory, file by file, </w:t>
      </w:r>
      <w:r>
        <w:rPr>
          <w:rFonts w:eastAsiaTheme="minorEastAsia" w:hint="eastAsia"/>
          <w:lang w:eastAsia="zh-CN"/>
        </w:rPr>
        <w:t>following</w:t>
      </w:r>
      <w:r>
        <w:rPr>
          <w:rFonts w:eastAsiaTheme="minorEastAsia"/>
          <w:lang w:eastAsia="zh-CN"/>
        </w:rPr>
        <w:t xml:space="preserve"> by the </w:t>
      </w:r>
      <w:r w:rsidRPr="00C624DD">
        <w:rPr>
          <w:rFonts w:eastAsiaTheme="minorEastAsia"/>
          <w:lang w:eastAsia="zh-CN"/>
        </w:rPr>
        <w:t>depth-first search</w:t>
      </w:r>
      <w:r>
        <w:rPr>
          <w:rFonts w:eastAsiaTheme="minorEastAsia"/>
          <w:lang w:eastAsia="zh-CN"/>
        </w:rPr>
        <w:t xml:space="preserve"> algorithm.</w:t>
      </w:r>
    </w:p>
    <w:p w14:paraId="76383FB3" w14:textId="6C6184C8" w:rsidR="00450D3A" w:rsidRDefault="00C315CE" w:rsidP="00450D3A">
      <w:pPr>
        <w:pStyle w:val="NormalIndent"/>
        <w:ind w:left="60"/>
        <w:rPr>
          <w:rFonts w:eastAsiaTheme="minorEastAsia"/>
          <w:lang w:eastAsia="zh-CN"/>
        </w:rPr>
      </w:pPr>
      <w:r>
        <w:rPr>
          <w:rFonts w:eastAsiaTheme="minorEastAsia" w:hint="eastAsia"/>
          <w:lang w:eastAsia="zh-CN"/>
        </w:rPr>
        <w:t>W</w:t>
      </w:r>
      <w:r>
        <w:rPr>
          <w:rFonts w:eastAsiaTheme="minorEastAsia"/>
          <w:lang w:eastAsia="zh-CN"/>
        </w:rPr>
        <w:t xml:space="preserve">e open the file by share-read mode. If there is any file could not be opened, we will skip it and print a waning message in the Activity Log. </w:t>
      </w:r>
      <w:commentRangeStart w:id="115"/>
      <w:commentRangeStart w:id="116"/>
      <w:r>
        <w:rPr>
          <w:rFonts w:eastAsiaTheme="minorEastAsia"/>
          <w:lang w:eastAsia="zh-CN"/>
        </w:rPr>
        <w:t>This kind of error will not fail the backup job</w:t>
      </w:r>
      <w:commentRangeEnd w:id="115"/>
      <w:r w:rsidR="006075F6">
        <w:rPr>
          <w:rStyle w:val="CommentReference"/>
          <w:rFonts w:ascii="Palatino" w:hAnsi="Palatino"/>
        </w:rPr>
        <w:commentReference w:id="115"/>
      </w:r>
      <w:commentRangeEnd w:id="116"/>
      <w:r w:rsidR="00E50DB8">
        <w:rPr>
          <w:rStyle w:val="CommentReference"/>
          <w:rFonts w:ascii="Palatino" w:hAnsi="Palatino"/>
        </w:rPr>
        <w:commentReference w:id="116"/>
      </w:r>
      <w:r>
        <w:rPr>
          <w:rFonts w:eastAsiaTheme="minorEastAsia"/>
          <w:lang w:eastAsia="zh-CN"/>
        </w:rPr>
        <w:t>. The backup job status is set as Finished. We don’t have Incomplete status for backup job.</w:t>
      </w:r>
    </w:p>
    <w:p w14:paraId="742FEC8E" w14:textId="717C06D7" w:rsidR="00C315CE" w:rsidRDefault="00C315CE" w:rsidP="00450D3A">
      <w:pPr>
        <w:pStyle w:val="NormalIndent"/>
        <w:ind w:left="60"/>
        <w:rPr>
          <w:rFonts w:eastAsiaTheme="minorEastAsia"/>
          <w:lang w:eastAsia="zh-CN"/>
        </w:rPr>
      </w:pPr>
      <w:r>
        <w:rPr>
          <w:rFonts w:eastAsiaTheme="minorEastAsia"/>
          <w:lang w:eastAsia="zh-CN"/>
        </w:rPr>
        <w:t xml:space="preserve">We leverage Windows API </w:t>
      </w:r>
      <w:r w:rsidRPr="00C315CE">
        <w:rPr>
          <w:rFonts w:eastAsiaTheme="minorEastAsia"/>
          <w:lang w:eastAsia="zh-CN"/>
        </w:rPr>
        <w:t xml:space="preserve">BackupRead </w:t>
      </w:r>
      <w:r>
        <w:rPr>
          <w:rFonts w:eastAsiaTheme="minorEastAsia"/>
          <w:lang w:eastAsia="zh-CN"/>
        </w:rPr>
        <w:t>and Backup</w:t>
      </w:r>
      <w:r>
        <w:rPr>
          <w:rFonts w:eastAsiaTheme="minorEastAsia" w:hint="eastAsia"/>
          <w:lang w:eastAsia="zh-CN"/>
        </w:rPr>
        <w:t>Write</w:t>
      </w:r>
      <w:r>
        <w:rPr>
          <w:rFonts w:eastAsiaTheme="minorEastAsia"/>
          <w:lang w:eastAsia="zh-CN"/>
        </w:rPr>
        <w:t xml:space="preserve"> to backup and restore the directories and files.</w:t>
      </w:r>
    </w:p>
    <w:p w14:paraId="7E13C9E6" w14:textId="576FE176" w:rsidR="00AB6C7C" w:rsidRDefault="00C315CE" w:rsidP="00C315CE">
      <w:pPr>
        <w:pStyle w:val="NormalIndent"/>
        <w:ind w:left="60"/>
        <w:rPr>
          <w:rFonts w:eastAsiaTheme="minorEastAsia"/>
          <w:lang w:eastAsia="zh-CN"/>
        </w:rPr>
      </w:pPr>
      <w:r>
        <w:rPr>
          <w:rFonts w:eastAsiaTheme="minorEastAsia"/>
          <w:lang w:eastAsia="zh-CN"/>
        </w:rPr>
        <w:t xml:space="preserve">After a directory or file is backed up, we store the file information including hierarchy, name, last modified time and size into a file, and store it in the backup session. </w:t>
      </w:r>
      <w:r w:rsidR="006C17CE">
        <w:rPr>
          <w:rFonts w:eastAsiaTheme="minorEastAsia"/>
          <w:lang w:eastAsia="zh-CN"/>
        </w:rPr>
        <w:t xml:space="preserve">This file we called it Catalog File. </w:t>
      </w:r>
      <w:r>
        <w:rPr>
          <w:rFonts w:eastAsiaTheme="minorEastAsia"/>
          <w:lang w:eastAsia="zh-CN"/>
        </w:rPr>
        <w:t>We don’t store any information related to the backup on Proxy Agent. In this way, if the Proxy Agent is changed to another machine, the incremental backup job could continue.</w:t>
      </w:r>
    </w:p>
    <w:p w14:paraId="2BC80A21" w14:textId="4C74366A" w:rsidR="006C17CE" w:rsidRPr="00C315CE" w:rsidRDefault="006C17CE" w:rsidP="00C315CE">
      <w:pPr>
        <w:pStyle w:val="NormalIndent"/>
        <w:ind w:left="60"/>
        <w:rPr>
          <w:rFonts w:eastAsiaTheme="minorEastAsia"/>
          <w:lang w:eastAsia="zh-CN"/>
        </w:rPr>
      </w:pPr>
      <w:commentRangeStart w:id="117"/>
      <w:commentRangeStart w:id="118"/>
      <w:commentRangeStart w:id="119"/>
      <w:r>
        <w:rPr>
          <w:rFonts w:eastAsiaTheme="minorEastAsia"/>
          <w:lang w:eastAsia="zh-CN"/>
        </w:rPr>
        <w:t>In an incremental backup job, before backing up a directory or file, we compare the last modify time and size as the record in the Catalog File. If either of them is changed, we back up it</w:t>
      </w:r>
      <w:commentRangeEnd w:id="117"/>
      <w:r w:rsidR="006446BA">
        <w:rPr>
          <w:rStyle w:val="CommentReference"/>
          <w:rFonts w:ascii="Palatino" w:hAnsi="Palatino"/>
        </w:rPr>
        <w:commentReference w:id="117"/>
      </w:r>
      <w:commentRangeEnd w:id="118"/>
      <w:r w:rsidR="00E50DB8">
        <w:rPr>
          <w:rStyle w:val="CommentReference"/>
          <w:rFonts w:ascii="Palatino" w:hAnsi="Palatino"/>
        </w:rPr>
        <w:commentReference w:id="118"/>
      </w:r>
      <w:commentRangeEnd w:id="119"/>
      <w:r w:rsidR="00D95D9A">
        <w:rPr>
          <w:rStyle w:val="CommentReference"/>
          <w:rFonts w:ascii="Palatino" w:hAnsi="Palatino"/>
        </w:rPr>
        <w:commentReference w:id="119"/>
      </w:r>
      <w:r>
        <w:rPr>
          <w:rFonts w:eastAsiaTheme="minorEastAsia"/>
          <w:lang w:eastAsia="zh-CN"/>
        </w:rPr>
        <w:t xml:space="preserve">. After backing up it, we write the information into the Catalog File in the new session. If the directory or file doesn’t need </w:t>
      </w:r>
      <w:r>
        <w:rPr>
          <w:rFonts w:eastAsiaTheme="minorEastAsia"/>
          <w:lang w:eastAsia="zh-CN"/>
        </w:rPr>
        <w:lastRenderedPageBreak/>
        <w:t>to be backed up, we still write the information into the Catalog File. So, the Catalog File in each session describe the entire hierarchy.</w:t>
      </w:r>
    </w:p>
    <w:p w14:paraId="0B2668D4" w14:textId="5A313ACB" w:rsidR="00AB6C7C" w:rsidRPr="00F5271C" w:rsidRDefault="00AB6C7C" w:rsidP="00AB6C7C">
      <w:pPr>
        <w:pStyle w:val="NormalIndent"/>
        <w:ind w:left="60"/>
      </w:pPr>
    </w:p>
    <w:p w14:paraId="4285C0BC" w14:textId="3C879094" w:rsidR="00CA2F8D" w:rsidRDefault="00CA2F8D" w:rsidP="00C916ED">
      <w:pPr>
        <w:pStyle w:val="Heading2"/>
        <w:tabs>
          <w:tab w:val="num" w:pos="567"/>
        </w:tabs>
        <w:ind w:left="709" w:hanging="688"/>
        <w:rPr>
          <w:rFonts w:ascii="Calibri" w:hAnsi="Calibri"/>
        </w:rPr>
      </w:pPr>
      <w:r w:rsidRPr="00353485">
        <w:rPr>
          <w:rFonts w:ascii="Calibri" w:hAnsi="Calibri"/>
        </w:rPr>
        <w:t>Sample Flow/Execution Diagram</w:t>
      </w:r>
      <w:bookmarkEnd w:id="106"/>
      <w:bookmarkEnd w:id="107"/>
      <w:bookmarkEnd w:id="108"/>
    </w:p>
    <w:p w14:paraId="68E42A51" w14:textId="77777777" w:rsidR="0071182C" w:rsidRPr="0071182C" w:rsidRDefault="0071182C" w:rsidP="0071182C">
      <w:pPr>
        <w:pStyle w:val="NormalIndent"/>
      </w:pPr>
    </w:p>
    <w:p w14:paraId="203FD772" w14:textId="77777777" w:rsidR="00B854DC" w:rsidRDefault="00B854DC" w:rsidP="00B854DC">
      <w:pPr>
        <w:pStyle w:val="instructions"/>
        <w:rPr>
          <w:rFonts w:ascii="Calibri" w:hAnsi="Calibri"/>
          <w:iCs/>
          <w:color w:val="808080"/>
          <w:sz w:val="24"/>
          <w:szCs w:val="24"/>
        </w:rPr>
      </w:pPr>
      <w:bookmarkStart w:id="120" w:name="_Toc33764680"/>
      <w:r w:rsidRPr="00353485">
        <w:rPr>
          <w:rFonts w:ascii="Calibri" w:hAnsi="Calibri"/>
          <w:iCs/>
          <w:color w:val="808080"/>
          <w:sz w:val="24"/>
          <w:szCs w:val="24"/>
        </w:rPr>
        <w:t>With what other components does this component need to interact and how do these relationships work? Often, you will be able to depict these relationships graphically using structure charts, data flow diagrams or transaction diagrams. Show a sample execution of features including the flow and interaction of different components involved.</w:t>
      </w:r>
    </w:p>
    <w:p w14:paraId="61CC9507" w14:textId="51EDC2CE" w:rsidR="006C17CE" w:rsidRDefault="006C17CE" w:rsidP="006C17CE">
      <w:pPr>
        <w:pStyle w:val="BodyTextIndent"/>
        <w:numPr>
          <w:ilvl w:val="0"/>
          <w:numId w:val="44"/>
        </w:numPr>
        <w:rPr>
          <w:rFonts w:ascii="Calibri" w:hAnsi="Calibri"/>
          <w:sz w:val="24"/>
          <w:szCs w:val="24"/>
        </w:rPr>
      </w:pPr>
      <w:r>
        <w:rPr>
          <w:rFonts w:ascii="Calibri" w:hAnsi="Calibri"/>
          <w:sz w:val="24"/>
          <w:szCs w:val="24"/>
        </w:rPr>
        <w:t>Writable Recovery Point</w:t>
      </w:r>
    </w:p>
    <w:p w14:paraId="29573D9E" w14:textId="6F0082C4" w:rsidR="002179ED" w:rsidRDefault="00D2278D" w:rsidP="00D2278D">
      <w:pPr>
        <w:pStyle w:val="BodyTextIndent"/>
        <w:numPr>
          <w:ilvl w:val="1"/>
          <w:numId w:val="41"/>
        </w:numPr>
        <w:rPr>
          <w:rFonts w:ascii="Calibri" w:hAnsi="Calibri"/>
          <w:sz w:val="24"/>
          <w:szCs w:val="24"/>
        </w:rPr>
      </w:pPr>
      <w:r w:rsidRPr="00D2278D">
        <w:rPr>
          <w:rFonts w:ascii="Calibri" w:hAnsi="Calibri"/>
          <w:sz w:val="24"/>
          <w:szCs w:val="24"/>
        </w:rPr>
        <w:t>Create a new session</w:t>
      </w:r>
    </w:p>
    <w:commentRangeStart w:id="121"/>
    <w:commentRangeStart w:id="122"/>
    <w:p w14:paraId="6DC5D0E8" w14:textId="7E8A2823" w:rsidR="00D2278D" w:rsidRDefault="00D2278D" w:rsidP="00D2278D">
      <w:pPr>
        <w:pStyle w:val="BodyTextIndent"/>
        <w:ind w:left="0"/>
        <w:rPr>
          <w:rFonts w:ascii="Calibri" w:hAnsi="Calibri"/>
          <w:sz w:val="24"/>
          <w:szCs w:val="24"/>
        </w:rPr>
      </w:pPr>
      <w:r>
        <w:object w:dxaOrig="13860" w:dyaOrig="6331" w14:anchorId="5F78D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8pt;height:209.75pt" o:ole="">
            <v:imagedata r:id="rId18" o:title=""/>
          </v:shape>
          <o:OLEObject Type="Embed" ProgID="Visio.Drawing.15" ShapeID="_x0000_i1025" DrawAspect="Content" ObjectID="_1520258901" r:id="rId19"/>
        </w:object>
      </w:r>
      <w:commentRangeEnd w:id="121"/>
      <w:r w:rsidR="005B5202">
        <w:rPr>
          <w:rStyle w:val="CommentReference"/>
          <w:rFonts w:ascii="Palatino" w:hAnsi="Palatino"/>
        </w:rPr>
        <w:commentReference w:id="121"/>
      </w:r>
      <w:commentRangeEnd w:id="122"/>
      <w:r w:rsidR="00E50DB8">
        <w:rPr>
          <w:rStyle w:val="CommentReference"/>
          <w:rFonts w:ascii="Palatino" w:hAnsi="Palatino"/>
        </w:rPr>
        <w:commentReference w:id="122"/>
      </w:r>
    </w:p>
    <w:p w14:paraId="5E833C14" w14:textId="6AADF11F" w:rsidR="00D2278D" w:rsidRDefault="00D2278D" w:rsidP="00D2278D">
      <w:pPr>
        <w:pStyle w:val="BodyTextIndent"/>
        <w:numPr>
          <w:ilvl w:val="1"/>
          <w:numId w:val="41"/>
        </w:numPr>
        <w:rPr>
          <w:rFonts w:ascii="Calibri" w:hAnsi="Calibri"/>
          <w:sz w:val="24"/>
          <w:szCs w:val="24"/>
        </w:rPr>
      </w:pPr>
      <w:r w:rsidRPr="00D2278D">
        <w:rPr>
          <w:rFonts w:ascii="Calibri" w:hAnsi="Calibri"/>
          <w:sz w:val="24"/>
          <w:szCs w:val="24"/>
        </w:rPr>
        <w:t>Write a file</w:t>
      </w:r>
    </w:p>
    <w:commentRangeStart w:id="123"/>
    <w:commentRangeStart w:id="124"/>
    <w:commentRangeStart w:id="125"/>
    <w:p w14:paraId="5EBDB38D" w14:textId="78A8870D" w:rsidR="00D2278D" w:rsidRDefault="00D2278D" w:rsidP="00D2278D">
      <w:pPr>
        <w:pStyle w:val="BodyTextIndent"/>
        <w:ind w:left="0"/>
        <w:rPr>
          <w:rFonts w:ascii="Calibri" w:hAnsi="Calibri"/>
          <w:sz w:val="24"/>
          <w:szCs w:val="24"/>
        </w:rPr>
      </w:pPr>
      <w:r>
        <w:object w:dxaOrig="13860" w:dyaOrig="6181" w14:anchorId="38187418">
          <v:shape id="_x0000_i1026" type="#_x0000_t75" style="width:460.8pt;height:204.75pt" o:ole="">
            <v:imagedata r:id="rId20" o:title=""/>
          </v:shape>
          <o:OLEObject Type="Embed" ProgID="Visio.Drawing.15" ShapeID="_x0000_i1026" DrawAspect="Content" ObjectID="_1520258902" r:id="rId21"/>
        </w:object>
      </w:r>
      <w:commentRangeEnd w:id="123"/>
      <w:r w:rsidR="00D73281">
        <w:rPr>
          <w:rStyle w:val="CommentReference"/>
          <w:rFonts w:ascii="Palatino" w:hAnsi="Palatino"/>
        </w:rPr>
        <w:commentReference w:id="123"/>
      </w:r>
      <w:commentRangeEnd w:id="124"/>
      <w:r w:rsidR="00E50DB8">
        <w:rPr>
          <w:rStyle w:val="CommentReference"/>
          <w:rFonts w:ascii="Palatino" w:hAnsi="Palatino"/>
        </w:rPr>
        <w:commentReference w:id="124"/>
      </w:r>
      <w:commentRangeEnd w:id="125"/>
      <w:r w:rsidR="00E92B97">
        <w:rPr>
          <w:rStyle w:val="CommentReference"/>
          <w:rFonts w:ascii="Palatino" w:hAnsi="Palatino"/>
        </w:rPr>
        <w:commentReference w:id="125"/>
      </w:r>
    </w:p>
    <w:p w14:paraId="76F3362A" w14:textId="1F4AA914" w:rsidR="00D2278D" w:rsidRDefault="00D2278D" w:rsidP="00D2278D">
      <w:pPr>
        <w:pStyle w:val="BodyTextIndent"/>
        <w:numPr>
          <w:ilvl w:val="1"/>
          <w:numId w:val="41"/>
        </w:numPr>
        <w:rPr>
          <w:rFonts w:ascii="Calibri" w:hAnsi="Calibri"/>
          <w:sz w:val="24"/>
          <w:szCs w:val="24"/>
        </w:rPr>
      </w:pPr>
      <w:r>
        <w:rPr>
          <w:rFonts w:ascii="Calibri" w:hAnsi="Calibri"/>
          <w:sz w:val="24"/>
          <w:szCs w:val="24"/>
        </w:rPr>
        <w:t>Read a file</w:t>
      </w:r>
    </w:p>
    <w:p w14:paraId="0E45224F" w14:textId="456E0F99" w:rsidR="00D2278D" w:rsidRDefault="00540FD7" w:rsidP="00D2278D">
      <w:pPr>
        <w:pStyle w:val="BodyTextIndent"/>
        <w:ind w:left="0"/>
        <w:rPr>
          <w:rFonts w:ascii="Calibri" w:hAnsi="Calibri"/>
          <w:sz w:val="24"/>
          <w:szCs w:val="24"/>
        </w:rPr>
      </w:pPr>
      <w:r>
        <w:object w:dxaOrig="13860" w:dyaOrig="7036" w14:anchorId="6736597A">
          <v:shape id="_x0000_i1027" type="#_x0000_t75" style="width:460.8pt;height:234.15pt" o:ole="">
            <v:imagedata r:id="rId22" o:title=""/>
          </v:shape>
          <o:OLEObject Type="Embed" ProgID="Visio.Drawing.15" ShapeID="_x0000_i1027" DrawAspect="Content" ObjectID="_1520258903" r:id="rId23"/>
        </w:object>
      </w:r>
    </w:p>
    <w:p w14:paraId="4C6483DD" w14:textId="7245B30F" w:rsidR="00D2278D" w:rsidRDefault="00D2278D" w:rsidP="00D2278D">
      <w:pPr>
        <w:pStyle w:val="BodyTextIndent"/>
        <w:numPr>
          <w:ilvl w:val="1"/>
          <w:numId w:val="41"/>
        </w:numPr>
        <w:rPr>
          <w:rFonts w:ascii="Calibri" w:hAnsi="Calibri"/>
          <w:sz w:val="24"/>
          <w:szCs w:val="24"/>
        </w:rPr>
      </w:pPr>
      <w:r w:rsidRPr="00D2278D">
        <w:rPr>
          <w:rFonts w:ascii="Calibri" w:hAnsi="Calibri"/>
          <w:sz w:val="24"/>
          <w:szCs w:val="24"/>
        </w:rPr>
        <w:t>Operating System maintenance</w:t>
      </w:r>
    </w:p>
    <w:p w14:paraId="73C0E56E" w14:textId="4106343C" w:rsidR="00D2278D" w:rsidRDefault="00D2278D" w:rsidP="00D2278D">
      <w:pPr>
        <w:pStyle w:val="BodyTextIndent"/>
        <w:ind w:left="0"/>
        <w:rPr>
          <w:rFonts w:ascii="Calibri" w:hAnsi="Calibri"/>
          <w:sz w:val="24"/>
          <w:szCs w:val="24"/>
        </w:rPr>
      </w:pPr>
      <w:r>
        <w:object w:dxaOrig="13860" w:dyaOrig="3916" w14:anchorId="293BACC7">
          <v:shape id="_x0000_i1028" type="#_x0000_t75" style="width:460.8pt;height:130.25pt" o:ole="">
            <v:imagedata r:id="rId24" o:title=""/>
          </v:shape>
          <o:OLEObject Type="Embed" ProgID="Visio.Drawing.15" ShapeID="_x0000_i1028" DrawAspect="Content" ObjectID="_1520258904" r:id="rId25"/>
        </w:object>
      </w:r>
    </w:p>
    <w:p w14:paraId="42AC741E" w14:textId="77777777" w:rsidR="006C17CE" w:rsidRPr="006C17CE" w:rsidRDefault="006C17CE" w:rsidP="006C17CE">
      <w:pPr>
        <w:pStyle w:val="BodyTextIndent"/>
        <w:ind w:left="0"/>
        <w:rPr>
          <w:rFonts w:ascii="Calibri" w:hAnsi="Calibri"/>
          <w:sz w:val="24"/>
          <w:szCs w:val="24"/>
        </w:rPr>
      </w:pPr>
    </w:p>
    <w:p w14:paraId="41D58219" w14:textId="77777777" w:rsidR="00CD6259" w:rsidRPr="00986FB7" w:rsidRDefault="00CD6259" w:rsidP="00CD6259">
      <w:pPr>
        <w:pStyle w:val="Heading2"/>
      </w:pPr>
      <w:bookmarkStart w:id="126" w:name="_Toc248829801"/>
      <w:bookmarkStart w:id="127" w:name="_Toc248036045"/>
      <w:bookmarkStart w:id="128" w:name="_Toc338327693"/>
      <w:bookmarkStart w:id="129" w:name="_Toc385970915"/>
      <w:bookmarkStart w:id="130" w:name="_Toc114291253"/>
      <w:bookmarkStart w:id="131" w:name="_Toc248829811"/>
      <w:bookmarkStart w:id="132" w:name="_Toc248036055"/>
      <w:bookmarkStart w:id="133" w:name="_Toc338327702"/>
      <w:bookmarkStart w:id="134" w:name="_Toc248829824"/>
      <w:bookmarkStart w:id="135" w:name="_Toc248036068"/>
      <w:bookmarkStart w:id="136" w:name="_Toc338327714"/>
      <w:r w:rsidRPr="00986FB7">
        <w:t>Integration, Interfaces, and Dependencies</w:t>
      </w:r>
      <w:bookmarkEnd w:id="126"/>
      <w:bookmarkEnd w:id="127"/>
      <w:bookmarkEnd w:id="128"/>
      <w:bookmarkEnd w:id="129"/>
    </w:p>
    <w:p w14:paraId="36ECD120" w14:textId="77777777" w:rsidR="00CD6259" w:rsidRPr="00986FB7" w:rsidRDefault="00CD6259" w:rsidP="00CD6259">
      <w:pPr>
        <w:pStyle w:val="Heading3"/>
      </w:pPr>
      <w:bookmarkStart w:id="137" w:name="_Toc521130707"/>
      <w:bookmarkStart w:id="138" w:name="_Toc34147440"/>
      <w:bookmarkStart w:id="139" w:name="_Toc41454744"/>
      <w:bookmarkStart w:id="140" w:name="_Toc114291243"/>
      <w:bookmarkStart w:id="141" w:name="_Toc248829802"/>
      <w:bookmarkStart w:id="142" w:name="_Toc248036046"/>
      <w:bookmarkStart w:id="143" w:name="_Toc338327694"/>
      <w:bookmarkStart w:id="144" w:name="_Toc385970916"/>
      <w:r w:rsidRPr="00986FB7">
        <w:t>Integration</w:t>
      </w:r>
      <w:bookmarkEnd w:id="137"/>
      <w:bookmarkEnd w:id="138"/>
      <w:bookmarkEnd w:id="139"/>
      <w:bookmarkEnd w:id="140"/>
      <w:bookmarkEnd w:id="141"/>
      <w:bookmarkEnd w:id="142"/>
      <w:bookmarkEnd w:id="143"/>
      <w:bookmarkEnd w:id="144"/>
    </w:p>
    <w:p w14:paraId="361F7C83" w14:textId="77777777" w:rsidR="00CD6259" w:rsidRPr="00986FB7" w:rsidRDefault="00CD6259" w:rsidP="00CD6259">
      <w:pPr>
        <w:pStyle w:val="NormalIndent"/>
        <w:ind w:left="360"/>
        <w:rPr>
          <w:rFonts w:ascii="CA Sans" w:hAnsi="CA Sans"/>
          <w:i/>
          <w:iCs/>
          <w:color w:val="808080"/>
          <w:sz w:val="24"/>
          <w:szCs w:val="24"/>
        </w:rPr>
      </w:pPr>
      <w:r w:rsidRPr="00986FB7">
        <w:rPr>
          <w:rFonts w:ascii="CA Sans" w:hAnsi="CA Sans"/>
          <w:i/>
          <w:iCs/>
          <w:color w:val="808080"/>
          <w:sz w:val="24"/>
          <w:szCs w:val="24"/>
        </w:rPr>
        <w:t>In these sections, define how the product will be integrated with other products and components.</w:t>
      </w:r>
    </w:p>
    <w:p w14:paraId="70F876CB" w14:textId="77777777" w:rsidR="00CD6259" w:rsidRPr="00986FB7" w:rsidRDefault="00CD6259" w:rsidP="00CD6259">
      <w:pPr>
        <w:pStyle w:val="Heading4"/>
        <w:tabs>
          <w:tab w:val="clear" w:pos="2250"/>
          <w:tab w:val="num" w:pos="720"/>
        </w:tabs>
        <w:ind w:hanging="2250"/>
      </w:pPr>
      <w:bookmarkStart w:id="145" w:name="_CA_PRODUCT/COMMON_COMPONENT"/>
      <w:bookmarkEnd w:id="145"/>
      <w:r w:rsidRPr="00986FB7">
        <w:t>CA Product/Common Component Integration</w:t>
      </w:r>
    </w:p>
    <w:p w14:paraId="06F23559" w14:textId="77777777" w:rsidR="00CD6259" w:rsidRPr="00986FB7" w:rsidRDefault="00CD6259" w:rsidP="00CD6259">
      <w:pPr>
        <w:pStyle w:val="instructions"/>
        <w:ind w:left="270"/>
        <w:rPr>
          <w:rFonts w:ascii="CA Sans" w:hAnsi="CA Sans"/>
          <w:iCs/>
          <w:color w:val="808080"/>
          <w:sz w:val="24"/>
          <w:szCs w:val="24"/>
        </w:rPr>
      </w:pPr>
      <w:r w:rsidRPr="00986FB7">
        <w:rPr>
          <w:rFonts w:ascii="CA Sans" w:hAnsi="CA Sans"/>
          <w:iCs/>
          <w:color w:val="808080"/>
          <w:sz w:val="24"/>
          <w:szCs w:val="24"/>
        </w:rPr>
        <w:t xml:space="preserve">In the section below, list all of the products developed by CA and components with which the product integrates.  For those that are new or have an impact on the design, define design considerations and/or how it will be integrated (consume, supply, or both). Include the version and consider localization requirements.  The key decision template in the Appendix can be used to document significant decisions. Once Common Components have been identified, they need to be registered at the </w:t>
      </w:r>
      <w:hyperlink r:id="rId26" w:tooltip="http://techstack.ca.com/" w:history="1">
        <w:r w:rsidRPr="00986FB7">
          <w:rPr>
            <w:rFonts w:ascii="CA Sans" w:hAnsi="CA Sans"/>
            <w:iCs/>
            <w:color w:val="808080"/>
            <w:sz w:val="24"/>
            <w:szCs w:val="24"/>
          </w:rPr>
          <w:t>Tech Stack Website</w:t>
        </w:r>
      </w:hyperlink>
      <w:r w:rsidRPr="00986FB7">
        <w:rPr>
          <w:rFonts w:ascii="CA Sans" w:hAnsi="CA Sans"/>
          <w:iCs/>
          <w:color w:val="808080"/>
          <w:sz w:val="24"/>
          <w:szCs w:val="24"/>
        </w:rPr>
        <w:t>.</w:t>
      </w:r>
    </w:p>
    <w:p w14:paraId="14F54484" w14:textId="77777777" w:rsidR="00CD6259" w:rsidRPr="00986FB7" w:rsidRDefault="00CD6259" w:rsidP="00CD6259">
      <w:pPr>
        <w:pStyle w:val="Heading5"/>
        <w:rPr>
          <w:rFonts w:eastAsia="宋体"/>
          <w:iCs/>
          <w:color w:val="808080"/>
        </w:rPr>
      </w:pPr>
      <w:r w:rsidRPr="00986FB7">
        <w:t>Catalyst/USM</w:t>
      </w:r>
      <w:r w:rsidRPr="00986FB7">
        <w:rPr>
          <w:bCs/>
        </w:rPr>
        <w:t>:</w:t>
      </w:r>
      <w:r w:rsidRPr="00986FB7" w:rsidDel="0016256A">
        <w:rPr>
          <w:bCs/>
        </w:rPr>
        <w:t xml:space="preserve"> </w:t>
      </w:r>
    </w:p>
    <w:p w14:paraId="205243BD" w14:textId="77777777" w:rsidR="00CD6259" w:rsidRPr="00986FB7" w:rsidRDefault="00CD6259" w:rsidP="00CD6259">
      <w:pPr>
        <w:ind w:firstLine="720"/>
        <w:rPr>
          <w:rFonts w:ascii="CA Sans" w:hAnsi="CA Sans"/>
          <w:i/>
          <w:iCs/>
          <w:color w:val="808080"/>
          <w:sz w:val="24"/>
          <w:szCs w:val="24"/>
        </w:rPr>
      </w:pPr>
      <w:r w:rsidRPr="00986FB7">
        <w:rPr>
          <w:rFonts w:ascii="CA Sans" w:hAnsi="CA Sans"/>
          <w:i/>
          <w:iCs/>
          <w:color w:val="808080"/>
          <w:sz w:val="24"/>
          <w:szCs w:val="24"/>
        </w:rPr>
        <w:t>If Catalyst is not supported, state why not.</w:t>
      </w:r>
    </w:p>
    <w:p w14:paraId="0EFD5D97" w14:textId="77777777" w:rsidR="00CD6259" w:rsidRPr="00986FB7" w:rsidRDefault="00CD6259" w:rsidP="00CD6259">
      <w:pPr>
        <w:ind w:firstLine="720"/>
        <w:rPr>
          <w:rFonts w:ascii="CA Sans" w:hAnsi="CA Sans"/>
          <w:i/>
          <w:iCs/>
          <w:color w:val="808080"/>
        </w:rPr>
      </w:pPr>
      <w:r w:rsidRPr="00986FB7">
        <w:rPr>
          <w:rFonts w:ascii="CA Sans" w:hAnsi="CA Sans"/>
          <w:sz w:val="24"/>
          <w:szCs w:val="24"/>
        </w:rPr>
        <w:fldChar w:fldCharType="begin">
          <w:ffData>
            <w:name w:val="Text3"/>
            <w:enabled/>
            <w:calcOnExit w:val="0"/>
            <w:textInput>
              <w:default w:val="Click here to begin typing"/>
              <w:format w:val="FIRST CAPITAL"/>
            </w:textInput>
          </w:ffData>
        </w:fldChar>
      </w:r>
      <w:r w:rsidRPr="00986FB7">
        <w:rPr>
          <w:rFonts w:ascii="CA Sans" w:hAnsi="CA Sans"/>
          <w:sz w:val="24"/>
          <w:szCs w:val="24"/>
        </w:rPr>
        <w:instrText xml:space="preserve"> FORMTEXT </w:instrText>
      </w:r>
      <w:r w:rsidRPr="00986FB7">
        <w:rPr>
          <w:rFonts w:ascii="CA Sans" w:hAnsi="CA Sans"/>
          <w:sz w:val="24"/>
          <w:szCs w:val="24"/>
        </w:rPr>
      </w:r>
      <w:r w:rsidRPr="00986FB7">
        <w:rPr>
          <w:rFonts w:ascii="CA Sans" w:hAnsi="CA Sans"/>
          <w:sz w:val="24"/>
          <w:szCs w:val="24"/>
        </w:rPr>
        <w:fldChar w:fldCharType="separate"/>
      </w:r>
      <w:r w:rsidRPr="00986FB7">
        <w:rPr>
          <w:rFonts w:ascii="CA Sans" w:hAnsi="CA Sans"/>
          <w:sz w:val="24"/>
          <w:szCs w:val="24"/>
        </w:rPr>
        <w:t>Click here to begin typing</w:t>
      </w:r>
      <w:r w:rsidRPr="00986FB7">
        <w:rPr>
          <w:rFonts w:ascii="CA Sans" w:hAnsi="CA Sans"/>
          <w:sz w:val="24"/>
          <w:szCs w:val="24"/>
        </w:rPr>
        <w:fldChar w:fldCharType="end"/>
      </w:r>
    </w:p>
    <w:p w14:paraId="28FC189D" w14:textId="77777777" w:rsidR="00CD6259" w:rsidRPr="00986FB7" w:rsidRDefault="00CD6259" w:rsidP="00CD6259">
      <w:pPr>
        <w:pStyle w:val="Heading5"/>
        <w:rPr>
          <w:rFonts w:eastAsia="宋体"/>
          <w:iCs/>
          <w:color w:val="808080"/>
        </w:rPr>
      </w:pPr>
      <w:r w:rsidRPr="00986FB7">
        <w:t>EEM</w:t>
      </w:r>
      <w:r w:rsidRPr="00986FB7">
        <w:rPr>
          <w:bCs/>
        </w:rPr>
        <w:t>:</w:t>
      </w:r>
    </w:p>
    <w:p w14:paraId="6A48FFB2" w14:textId="77777777" w:rsidR="00CD6259" w:rsidRPr="00986FB7" w:rsidRDefault="00CD6259" w:rsidP="00CD6259">
      <w:pPr>
        <w:ind w:firstLine="720"/>
        <w:rPr>
          <w:rFonts w:ascii="CA Sans" w:hAnsi="CA Sans"/>
          <w:i/>
          <w:iCs/>
          <w:color w:val="808080"/>
          <w:sz w:val="24"/>
          <w:szCs w:val="24"/>
        </w:rPr>
      </w:pPr>
      <w:r w:rsidRPr="00986FB7">
        <w:rPr>
          <w:rFonts w:ascii="CA Sans" w:hAnsi="CA Sans"/>
          <w:i/>
          <w:iCs/>
          <w:color w:val="808080"/>
          <w:sz w:val="24"/>
          <w:szCs w:val="24"/>
        </w:rPr>
        <w:t>If EEM is not used for Authentication and/or Authorization, state why not.</w:t>
      </w:r>
    </w:p>
    <w:p w14:paraId="0D864681" w14:textId="77777777" w:rsidR="00CD6259" w:rsidRPr="00986FB7" w:rsidRDefault="00CD6259" w:rsidP="00CD6259">
      <w:pPr>
        <w:ind w:firstLine="720"/>
        <w:rPr>
          <w:rFonts w:ascii="CA Sans" w:hAnsi="CA Sans"/>
          <w:i/>
          <w:iCs/>
          <w:color w:val="808080"/>
          <w:sz w:val="24"/>
          <w:szCs w:val="24"/>
        </w:rPr>
      </w:pPr>
      <w:r w:rsidRPr="00986FB7">
        <w:rPr>
          <w:rFonts w:ascii="CA Sans" w:hAnsi="CA Sans"/>
          <w:sz w:val="24"/>
          <w:szCs w:val="24"/>
        </w:rPr>
        <w:fldChar w:fldCharType="begin">
          <w:ffData>
            <w:name w:val="Text3"/>
            <w:enabled/>
            <w:calcOnExit w:val="0"/>
            <w:textInput>
              <w:default w:val="Click here to begin typing"/>
              <w:format w:val="FIRST CAPITAL"/>
            </w:textInput>
          </w:ffData>
        </w:fldChar>
      </w:r>
      <w:r w:rsidRPr="00986FB7">
        <w:rPr>
          <w:rFonts w:ascii="CA Sans" w:hAnsi="CA Sans"/>
          <w:sz w:val="24"/>
          <w:szCs w:val="24"/>
        </w:rPr>
        <w:instrText xml:space="preserve"> FORMTEXT </w:instrText>
      </w:r>
      <w:r w:rsidRPr="00986FB7">
        <w:rPr>
          <w:rFonts w:ascii="CA Sans" w:hAnsi="CA Sans"/>
          <w:sz w:val="24"/>
          <w:szCs w:val="24"/>
        </w:rPr>
      </w:r>
      <w:r w:rsidRPr="00986FB7">
        <w:rPr>
          <w:rFonts w:ascii="CA Sans" w:hAnsi="CA Sans"/>
          <w:sz w:val="24"/>
          <w:szCs w:val="24"/>
        </w:rPr>
        <w:fldChar w:fldCharType="separate"/>
      </w:r>
      <w:r w:rsidRPr="00986FB7">
        <w:rPr>
          <w:rFonts w:ascii="CA Sans" w:hAnsi="CA Sans"/>
          <w:sz w:val="24"/>
          <w:szCs w:val="24"/>
        </w:rPr>
        <w:t>Click here to begin typing</w:t>
      </w:r>
      <w:r w:rsidRPr="00986FB7">
        <w:rPr>
          <w:rFonts w:ascii="CA Sans" w:hAnsi="CA Sans"/>
          <w:sz w:val="24"/>
          <w:szCs w:val="24"/>
        </w:rPr>
        <w:fldChar w:fldCharType="end"/>
      </w:r>
    </w:p>
    <w:p w14:paraId="734B797C" w14:textId="77777777" w:rsidR="00CD6259" w:rsidRPr="00986FB7" w:rsidRDefault="00CD6259" w:rsidP="00CD6259">
      <w:pPr>
        <w:pStyle w:val="Heading5"/>
        <w:rPr>
          <w:rFonts w:eastAsia="宋体"/>
          <w:iCs/>
          <w:color w:val="808080"/>
        </w:rPr>
      </w:pPr>
      <w:r w:rsidRPr="00986FB7">
        <w:t>Business Objects</w:t>
      </w:r>
      <w:r w:rsidRPr="00986FB7">
        <w:rPr>
          <w:bCs/>
        </w:rPr>
        <w:t>:</w:t>
      </w:r>
    </w:p>
    <w:p w14:paraId="318073D9" w14:textId="77777777" w:rsidR="00CD6259" w:rsidRPr="00986FB7" w:rsidRDefault="00CD6259" w:rsidP="00CD6259">
      <w:pPr>
        <w:ind w:firstLine="720"/>
        <w:rPr>
          <w:rFonts w:ascii="CA Sans" w:hAnsi="CA Sans"/>
          <w:i/>
          <w:iCs/>
          <w:color w:val="808080"/>
          <w:sz w:val="24"/>
          <w:szCs w:val="24"/>
        </w:rPr>
      </w:pPr>
      <w:r w:rsidRPr="00986FB7">
        <w:rPr>
          <w:rFonts w:ascii="CA Sans" w:hAnsi="CA Sans"/>
          <w:i/>
          <w:iCs/>
          <w:color w:val="808080"/>
          <w:sz w:val="24"/>
          <w:szCs w:val="24"/>
        </w:rPr>
        <w:t>If Business Objects is not used for Reporting, state why not.</w:t>
      </w:r>
    </w:p>
    <w:p w14:paraId="27E91198" w14:textId="77777777" w:rsidR="00CD6259" w:rsidRPr="00986FB7" w:rsidRDefault="00CD6259" w:rsidP="00CD6259">
      <w:pPr>
        <w:ind w:firstLine="720"/>
        <w:rPr>
          <w:rFonts w:ascii="CA Sans" w:hAnsi="CA Sans"/>
          <w:i/>
          <w:iCs/>
          <w:color w:val="808080"/>
          <w:sz w:val="24"/>
          <w:szCs w:val="24"/>
        </w:rPr>
      </w:pPr>
      <w:r w:rsidRPr="00986FB7">
        <w:rPr>
          <w:rFonts w:ascii="CA Sans" w:hAnsi="CA Sans"/>
          <w:sz w:val="24"/>
          <w:szCs w:val="24"/>
        </w:rPr>
        <w:fldChar w:fldCharType="begin">
          <w:ffData>
            <w:name w:val="Text3"/>
            <w:enabled/>
            <w:calcOnExit w:val="0"/>
            <w:textInput>
              <w:default w:val="Click here to begin typing"/>
              <w:format w:val="FIRST CAPITAL"/>
            </w:textInput>
          </w:ffData>
        </w:fldChar>
      </w:r>
      <w:r w:rsidRPr="00986FB7">
        <w:rPr>
          <w:rFonts w:ascii="CA Sans" w:hAnsi="CA Sans"/>
          <w:sz w:val="24"/>
          <w:szCs w:val="24"/>
        </w:rPr>
        <w:instrText xml:space="preserve"> FORMTEXT </w:instrText>
      </w:r>
      <w:r w:rsidRPr="00986FB7">
        <w:rPr>
          <w:rFonts w:ascii="CA Sans" w:hAnsi="CA Sans"/>
          <w:sz w:val="24"/>
          <w:szCs w:val="24"/>
        </w:rPr>
      </w:r>
      <w:r w:rsidRPr="00986FB7">
        <w:rPr>
          <w:rFonts w:ascii="CA Sans" w:hAnsi="CA Sans"/>
          <w:sz w:val="24"/>
          <w:szCs w:val="24"/>
        </w:rPr>
        <w:fldChar w:fldCharType="separate"/>
      </w:r>
      <w:r w:rsidRPr="00986FB7">
        <w:rPr>
          <w:rFonts w:ascii="CA Sans" w:hAnsi="CA Sans"/>
          <w:sz w:val="24"/>
          <w:szCs w:val="24"/>
        </w:rPr>
        <w:t>Click here to begin typing</w:t>
      </w:r>
      <w:r w:rsidRPr="00986FB7">
        <w:rPr>
          <w:rFonts w:ascii="CA Sans" w:hAnsi="CA Sans"/>
          <w:sz w:val="24"/>
          <w:szCs w:val="24"/>
        </w:rPr>
        <w:fldChar w:fldCharType="end"/>
      </w:r>
    </w:p>
    <w:p w14:paraId="3354ABD1" w14:textId="77777777" w:rsidR="00CD6259" w:rsidRPr="00986FB7" w:rsidRDefault="00CD6259" w:rsidP="00CD6259">
      <w:pPr>
        <w:pStyle w:val="Heading5"/>
        <w:rPr>
          <w:rFonts w:eastAsia="宋体"/>
          <w:iCs/>
          <w:color w:val="808080"/>
        </w:rPr>
      </w:pPr>
      <w:r w:rsidRPr="00986FB7">
        <w:t>Other CA Product/Common Component</w:t>
      </w:r>
    </w:p>
    <w:p w14:paraId="52504239" w14:textId="77777777" w:rsidR="00CD6259" w:rsidRPr="00986FB7" w:rsidRDefault="00CD6259" w:rsidP="00CD6259">
      <w:pPr>
        <w:ind w:firstLine="720"/>
        <w:rPr>
          <w:rFonts w:ascii="CA Sans" w:hAnsi="CA Sans"/>
          <w:i/>
          <w:iCs/>
          <w:color w:val="808080"/>
          <w:sz w:val="24"/>
          <w:szCs w:val="24"/>
        </w:rPr>
      </w:pPr>
      <w:r w:rsidRPr="00986FB7">
        <w:rPr>
          <w:rFonts w:ascii="CA Sans" w:hAnsi="CA Sans"/>
          <w:i/>
          <w:iCs/>
          <w:color w:val="808080"/>
          <w:sz w:val="24"/>
          <w:szCs w:val="24"/>
        </w:rPr>
        <w:t>If other CA product/common component is not used for reporting, state why not.</w:t>
      </w:r>
    </w:p>
    <w:p w14:paraId="6C09619E" w14:textId="77777777" w:rsidR="00CD6259" w:rsidRPr="00986FB7" w:rsidRDefault="00CD6259" w:rsidP="00CD6259">
      <w:pPr>
        <w:ind w:firstLine="720"/>
        <w:rPr>
          <w:rFonts w:ascii="CA Sans" w:hAnsi="CA Sans"/>
          <w:i/>
          <w:iCs/>
          <w:color w:val="808080"/>
          <w:sz w:val="24"/>
          <w:szCs w:val="24"/>
        </w:rPr>
      </w:pPr>
      <w:r w:rsidRPr="00986FB7">
        <w:rPr>
          <w:rFonts w:ascii="CA Sans" w:hAnsi="CA Sans"/>
          <w:sz w:val="24"/>
          <w:szCs w:val="24"/>
        </w:rPr>
        <w:fldChar w:fldCharType="begin">
          <w:ffData>
            <w:name w:val="Text3"/>
            <w:enabled/>
            <w:calcOnExit w:val="0"/>
            <w:textInput>
              <w:default w:val="Click here to begin typing"/>
              <w:format w:val="FIRST CAPITAL"/>
            </w:textInput>
          </w:ffData>
        </w:fldChar>
      </w:r>
      <w:r w:rsidRPr="00986FB7">
        <w:rPr>
          <w:rFonts w:ascii="CA Sans" w:hAnsi="CA Sans"/>
          <w:sz w:val="24"/>
          <w:szCs w:val="24"/>
        </w:rPr>
        <w:instrText xml:space="preserve"> FORMTEXT </w:instrText>
      </w:r>
      <w:r w:rsidRPr="00986FB7">
        <w:rPr>
          <w:rFonts w:ascii="CA Sans" w:hAnsi="CA Sans"/>
          <w:sz w:val="24"/>
          <w:szCs w:val="24"/>
        </w:rPr>
      </w:r>
      <w:r w:rsidRPr="00986FB7">
        <w:rPr>
          <w:rFonts w:ascii="CA Sans" w:hAnsi="CA Sans"/>
          <w:sz w:val="24"/>
          <w:szCs w:val="24"/>
        </w:rPr>
        <w:fldChar w:fldCharType="separate"/>
      </w:r>
      <w:r w:rsidRPr="00986FB7">
        <w:rPr>
          <w:rFonts w:ascii="CA Sans" w:hAnsi="CA Sans"/>
          <w:sz w:val="24"/>
          <w:szCs w:val="24"/>
        </w:rPr>
        <w:t>Click here to begin typing</w:t>
      </w:r>
      <w:r w:rsidRPr="00986FB7">
        <w:rPr>
          <w:rFonts w:ascii="CA Sans" w:hAnsi="CA Sans"/>
          <w:sz w:val="24"/>
          <w:szCs w:val="24"/>
        </w:rPr>
        <w:fldChar w:fldCharType="end"/>
      </w:r>
    </w:p>
    <w:p w14:paraId="3EF2CD3B" w14:textId="77777777" w:rsidR="00CD6259" w:rsidRPr="00986FB7" w:rsidRDefault="00CD6259" w:rsidP="00CD6259">
      <w:pPr>
        <w:pStyle w:val="Heading4"/>
        <w:tabs>
          <w:tab w:val="clear" w:pos="2250"/>
          <w:tab w:val="num" w:pos="720"/>
        </w:tabs>
        <w:ind w:hanging="2250"/>
      </w:pPr>
      <w:bookmarkStart w:id="146" w:name="_Toc521130708"/>
      <w:bookmarkStart w:id="147" w:name="_Toc34147441"/>
      <w:bookmarkStart w:id="148" w:name="_Toc41454745"/>
      <w:r w:rsidRPr="00986FB7">
        <w:t>Third-Party Software</w:t>
      </w:r>
    </w:p>
    <w:p w14:paraId="03B81A64" w14:textId="77777777" w:rsidR="00CD6259" w:rsidRPr="00986FB7" w:rsidRDefault="00CD6259" w:rsidP="00CD6259">
      <w:pPr>
        <w:pStyle w:val="instructions"/>
        <w:ind w:left="270"/>
        <w:rPr>
          <w:rFonts w:ascii="CA Sans" w:hAnsi="CA Sans"/>
          <w:iCs/>
          <w:color w:val="808080"/>
          <w:sz w:val="24"/>
          <w:szCs w:val="24"/>
        </w:rPr>
      </w:pPr>
      <w:r w:rsidRPr="00986FB7">
        <w:rPr>
          <w:rFonts w:ascii="CA Sans" w:hAnsi="CA Sans"/>
          <w:bCs/>
          <w:sz w:val="24"/>
          <w:szCs w:val="24"/>
        </w:rPr>
        <w:t xml:space="preserve">The </w:t>
      </w:r>
      <w:r w:rsidRPr="00986FB7">
        <w:rPr>
          <w:rFonts w:ascii="CA Sans" w:hAnsi="CA Sans"/>
          <w:sz w:val="24"/>
          <w:szCs w:val="24"/>
        </w:rPr>
        <w:t>lic</w:t>
      </w:r>
      <w:r w:rsidRPr="00986FB7">
        <w:rPr>
          <w:rFonts w:ascii="CA Sans" w:hAnsi="CA Sans"/>
          <w:bCs/>
          <w:sz w:val="24"/>
          <w:szCs w:val="24"/>
        </w:rPr>
        <w:t>e</w:t>
      </w:r>
      <w:r w:rsidRPr="00986FB7">
        <w:rPr>
          <w:rFonts w:ascii="CA Sans" w:hAnsi="CA Sans"/>
          <w:sz w:val="24"/>
          <w:szCs w:val="24"/>
        </w:rPr>
        <w:t xml:space="preserve">nse text of ALL third-party software must be approved by the Worldwide Law department before it can be shipped with a CA product.  The mechanism for doing this is a Third-Party Software Request (TPSR). The TPSR approval process is performed via an automated process on the </w:t>
      </w:r>
      <w:hyperlink r:id="rId27" w:tooltip="http://techstack.ca.com/" w:history="1">
        <w:r w:rsidRPr="00986FB7">
          <w:rPr>
            <w:rStyle w:val="Hyperlink"/>
            <w:rFonts w:ascii="CA Sans" w:hAnsi="CA Sans"/>
            <w:sz w:val="24"/>
            <w:szCs w:val="24"/>
          </w:rPr>
          <w:t>Tech Stack Website</w:t>
        </w:r>
      </w:hyperlink>
      <w:r w:rsidRPr="00986FB7">
        <w:rPr>
          <w:rFonts w:ascii="CA Sans" w:hAnsi="CA Sans"/>
          <w:sz w:val="24"/>
          <w:szCs w:val="24"/>
        </w:rPr>
        <w:t xml:space="preserve"> </w:t>
      </w:r>
      <w:r w:rsidRPr="00986FB7">
        <w:rPr>
          <w:rFonts w:ascii="CA Sans" w:hAnsi="CA Sans"/>
          <w:color w:val="808080"/>
          <w:sz w:val="24"/>
          <w:szCs w:val="24"/>
        </w:rPr>
        <w:t xml:space="preserve">and should be completed prior to Phase 1: Business Case Review, with the understanding that all third-party selections may change after Phase 1.  This process ensures that TPSRs are recorded, approved by the Worldwide Law department and that royalty payments are </w:t>
      </w:r>
      <w:r w:rsidRPr="00986FB7">
        <w:rPr>
          <w:rFonts w:ascii="CA Sans" w:hAnsi="CA Sans"/>
          <w:color w:val="808080"/>
          <w:sz w:val="24"/>
          <w:szCs w:val="24"/>
        </w:rPr>
        <w:lastRenderedPageBreak/>
        <w:t>made by CA.</w:t>
      </w:r>
      <w:r w:rsidRPr="00986FB7">
        <w:rPr>
          <w:rFonts w:ascii="CA Sans" w:hAnsi="CA Sans"/>
          <w:sz w:val="24"/>
          <w:szCs w:val="24"/>
        </w:rPr>
        <w:t xml:space="preserve">  </w:t>
      </w:r>
      <w:r w:rsidRPr="00986FB7">
        <w:rPr>
          <w:rFonts w:ascii="CA Sans" w:hAnsi="CA Sans"/>
          <w:iCs/>
          <w:color w:val="808080"/>
          <w:sz w:val="24"/>
          <w:szCs w:val="24"/>
        </w:rPr>
        <w:t xml:space="preserve">The key decision template in the Appendix can be used to document significant decisions. </w:t>
      </w:r>
    </w:p>
    <w:p w14:paraId="48D92C85" w14:textId="77777777" w:rsidR="00CD6259" w:rsidRPr="00986FB7" w:rsidRDefault="00CD6259" w:rsidP="00CD6259">
      <w:pPr>
        <w:pStyle w:val="instructions"/>
        <w:rPr>
          <w:rFonts w:ascii="CA Sans" w:hAnsi="CA Sans"/>
          <w:iCs/>
          <w:color w:val="808080"/>
        </w:rPr>
      </w:pPr>
    </w:p>
    <w:p w14:paraId="4E8DBB03" w14:textId="77777777" w:rsidR="00CD6259" w:rsidRPr="00986FB7" w:rsidRDefault="00CD6259" w:rsidP="00CD6259">
      <w:pPr>
        <w:pStyle w:val="instructions"/>
        <w:rPr>
          <w:rFonts w:ascii="CA Sans" w:hAnsi="CA Sans"/>
          <w:iCs/>
          <w:color w:val="808080"/>
        </w:rPr>
      </w:pPr>
    </w:p>
    <w:p w14:paraId="2E4C53FB" w14:textId="77777777" w:rsidR="00CD6259" w:rsidRPr="00986FB7" w:rsidRDefault="00CD6259" w:rsidP="00CD6259">
      <w:pPr>
        <w:pStyle w:val="instructions"/>
        <w:rPr>
          <w:rFonts w:ascii="CA Sans" w:hAnsi="CA Sans"/>
          <w:iCs/>
          <w:color w:val="808080"/>
        </w:rPr>
      </w:pPr>
    </w:p>
    <w:p w14:paraId="413EA19F" w14:textId="77777777" w:rsidR="00CD6259" w:rsidRDefault="00CD6259" w:rsidP="00CD6259">
      <w:pPr>
        <w:pStyle w:val="instructions"/>
        <w:rPr>
          <w:rFonts w:ascii="CA Sans" w:hAnsi="CA Sans"/>
        </w:rPr>
      </w:pPr>
    </w:p>
    <w:p w14:paraId="1ACB17A5" w14:textId="77777777" w:rsidR="00CD6259" w:rsidRPr="00986FB7" w:rsidRDefault="00CD6259" w:rsidP="00CD6259">
      <w:pPr>
        <w:pStyle w:val="instructions"/>
        <w:rPr>
          <w:rFonts w:ascii="CA Sans" w:hAnsi="CA Sans"/>
          <w:sz w:val="24"/>
          <w:szCs w:val="24"/>
        </w:rPr>
      </w:pPr>
      <w:r w:rsidRPr="00986FB7">
        <w:rPr>
          <w:rFonts w:ascii="CA Sans" w:hAnsi="CA Sans"/>
          <w:sz w:val="24"/>
          <w:szCs w:val="24"/>
        </w:rPr>
        <w:t xml:space="preserve">Please enter information for filed TPSRs below, and </w:t>
      </w:r>
      <w:r w:rsidRPr="00986FB7">
        <w:rPr>
          <w:rFonts w:ascii="CA Sans" w:hAnsi="CA Sans" w:cs="Tahoma"/>
          <w:sz w:val="24"/>
          <w:szCs w:val="24"/>
        </w:rPr>
        <w:t>notify Tech Info. if there are documentation issues related to any TPSRs</w:t>
      </w:r>
      <w:r w:rsidRPr="00986FB7">
        <w:rPr>
          <w:rFonts w:ascii="CA Sans" w:hAnsi="CA Sans"/>
          <w:sz w:val="24"/>
          <w:szCs w:val="24"/>
        </w:rPr>
        <w:t>:</w:t>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608"/>
        <w:gridCol w:w="1762"/>
        <w:gridCol w:w="2030"/>
        <w:gridCol w:w="1681"/>
        <w:gridCol w:w="1997"/>
      </w:tblGrid>
      <w:tr w:rsidR="00CD6259" w:rsidRPr="00986FB7" w14:paraId="07424C7F" w14:textId="77777777" w:rsidTr="00EA7C97">
        <w:tc>
          <w:tcPr>
            <w:tcW w:w="1746" w:type="dxa"/>
            <w:shd w:val="clear" w:color="auto" w:fill="C0C0C0"/>
          </w:tcPr>
          <w:p w14:paraId="7C56E855" w14:textId="77777777" w:rsidR="00CD6259" w:rsidRPr="00986FB7" w:rsidRDefault="00CD6259" w:rsidP="00EA7C97">
            <w:pPr>
              <w:pStyle w:val="instructions"/>
              <w:spacing w:after="0" w:line="240" w:lineRule="exact"/>
              <w:jc w:val="center"/>
              <w:rPr>
                <w:rFonts w:ascii="CA Sans" w:hAnsi="CA Sans"/>
                <w:b/>
                <w:i w:val="0"/>
                <w:color w:val="auto"/>
                <w:sz w:val="24"/>
                <w:szCs w:val="24"/>
              </w:rPr>
            </w:pPr>
            <w:r w:rsidRPr="00986FB7">
              <w:rPr>
                <w:rFonts w:ascii="CA Sans" w:hAnsi="CA Sans"/>
                <w:b/>
                <w:i w:val="0"/>
                <w:color w:val="auto"/>
                <w:sz w:val="24"/>
                <w:szCs w:val="24"/>
              </w:rPr>
              <w:t>TPSR ID</w:t>
            </w:r>
          </w:p>
        </w:tc>
        <w:tc>
          <w:tcPr>
            <w:tcW w:w="1901" w:type="dxa"/>
            <w:shd w:val="clear" w:color="auto" w:fill="C0C0C0"/>
          </w:tcPr>
          <w:p w14:paraId="2D1C0B74" w14:textId="77777777" w:rsidR="00CD6259" w:rsidRPr="00986FB7" w:rsidRDefault="00CD6259" w:rsidP="00EA7C97">
            <w:pPr>
              <w:pStyle w:val="instructions"/>
              <w:spacing w:after="0" w:line="240" w:lineRule="exact"/>
              <w:jc w:val="center"/>
              <w:rPr>
                <w:rFonts w:ascii="CA Sans" w:hAnsi="CA Sans"/>
                <w:b/>
                <w:i w:val="0"/>
                <w:color w:val="auto"/>
                <w:sz w:val="24"/>
                <w:szCs w:val="24"/>
              </w:rPr>
            </w:pPr>
            <w:r w:rsidRPr="00986FB7">
              <w:rPr>
                <w:rFonts w:ascii="CA Sans" w:hAnsi="CA Sans"/>
                <w:b/>
                <w:i w:val="0"/>
                <w:color w:val="auto"/>
                <w:sz w:val="24"/>
                <w:szCs w:val="24"/>
              </w:rPr>
              <w:t>Vendor</w:t>
            </w:r>
          </w:p>
        </w:tc>
        <w:tc>
          <w:tcPr>
            <w:tcW w:w="1917" w:type="dxa"/>
            <w:shd w:val="clear" w:color="auto" w:fill="C0C0C0"/>
          </w:tcPr>
          <w:p w14:paraId="27F01D4F" w14:textId="77777777" w:rsidR="00CD6259" w:rsidRPr="00986FB7" w:rsidRDefault="00CD6259" w:rsidP="00EA7C97">
            <w:pPr>
              <w:pStyle w:val="instructions"/>
              <w:spacing w:after="0" w:line="240" w:lineRule="exact"/>
              <w:jc w:val="center"/>
              <w:rPr>
                <w:rFonts w:ascii="CA Sans" w:hAnsi="CA Sans"/>
                <w:b/>
                <w:i w:val="0"/>
                <w:color w:val="auto"/>
                <w:sz w:val="24"/>
                <w:szCs w:val="24"/>
              </w:rPr>
            </w:pPr>
            <w:r w:rsidRPr="00986FB7">
              <w:rPr>
                <w:rFonts w:ascii="CA Sans" w:hAnsi="CA Sans"/>
                <w:b/>
                <w:i w:val="0"/>
                <w:color w:val="auto"/>
                <w:sz w:val="24"/>
                <w:szCs w:val="24"/>
              </w:rPr>
              <w:t>Component</w:t>
            </w:r>
          </w:p>
        </w:tc>
        <w:tc>
          <w:tcPr>
            <w:tcW w:w="1677" w:type="dxa"/>
            <w:shd w:val="clear" w:color="auto" w:fill="C0C0C0"/>
          </w:tcPr>
          <w:p w14:paraId="41A13412" w14:textId="77777777" w:rsidR="00CD6259" w:rsidRPr="00986FB7" w:rsidRDefault="00CD6259" w:rsidP="00EA7C97">
            <w:pPr>
              <w:pStyle w:val="instructions"/>
              <w:spacing w:after="0" w:line="240" w:lineRule="exact"/>
              <w:jc w:val="center"/>
              <w:rPr>
                <w:rFonts w:ascii="CA Sans" w:hAnsi="CA Sans"/>
                <w:b/>
                <w:i w:val="0"/>
                <w:color w:val="auto"/>
                <w:sz w:val="24"/>
                <w:szCs w:val="24"/>
              </w:rPr>
            </w:pPr>
            <w:r w:rsidRPr="00986FB7">
              <w:rPr>
                <w:rFonts w:ascii="CA Sans" w:hAnsi="CA Sans"/>
                <w:b/>
                <w:i w:val="0"/>
                <w:color w:val="auto"/>
                <w:sz w:val="24"/>
                <w:szCs w:val="24"/>
              </w:rPr>
              <w:t>Release</w:t>
            </w:r>
          </w:p>
        </w:tc>
        <w:tc>
          <w:tcPr>
            <w:tcW w:w="1687" w:type="dxa"/>
            <w:shd w:val="clear" w:color="auto" w:fill="C0C0C0"/>
          </w:tcPr>
          <w:p w14:paraId="60575E3E" w14:textId="77777777" w:rsidR="00CD6259" w:rsidRPr="00986FB7" w:rsidRDefault="00CD6259" w:rsidP="00EA7C97">
            <w:pPr>
              <w:pStyle w:val="instructions"/>
              <w:spacing w:after="0" w:line="240" w:lineRule="exact"/>
              <w:jc w:val="center"/>
              <w:rPr>
                <w:rFonts w:ascii="CA Sans" w:hAnsi="CA Sans"/>
                <w:b/>
                <w:i w:val="0"/>
                <w:color w:val="auto"/>
                <w:sz w:val="24"/>
                <w:szCs w:val="24"/>
              </w:rPr>
            </w:pPr>
            <w:r w:rsidRPr="00986FB7">
              <w:rPr>
                <w:rFonts w:ascii="CA Sans" w:hAnsi="CA Sans"/>
                <w:b/>
                <w:i w:val="0"/>
                <w:color w:val="auto"/>
                <w:sz w:val="24"/>
                <w:szCs w:val="24"/>
              </w:rPr>
              <w:t>i18n Enabled/</w:t>
            </w:r>
          </w:p>
          <w:p w14:paraId="12C76A36" w14:textId="77777777" w:rsidR="00CD6259" w:rsidRPr="00986FB7" w:rsidRDefault="00CD6259" w:rsidP="00EA7C97">
            <w:pPr>
              <w:pStyle w:val="instructions"/>
              <w:spacing w:after="0" w:line="240" w:lineRule="exact"/>
              <w:jc w:val="center"/>
              <w:rPr>
                <w:rFonts w:ascii="CA Sans" w:hAnsi="CA Sans"/>
                <w:b/>
                <w:i w:val="0"/>
                <w:color w:val="auto"/>
                <w:sz w:val="24"/>
                <w:szCs w:val="24"/>
              </w:rPr>
            </w:pPr>
            <w:r w:rsidRPr="00986FB7">
              <w:rPr>
                <w:rFonts w:ascii="CA Sans" w:hAnsi="CA Sans"/>
                <w:b/>
                <w:i w:val="0"/>
                <w:color w:val="auto"/>
                <w:sz w:val="24"/>
                <w:szCs w:val="24"/>
              </w:rPr>
              <w:t>Translation Ready</w:t>
            </w:r>
          </w:p>
        </w:tc>
      </w:tr>
      <w:tr w:rsidR="00CD6259" w:rsidRPr="00986FB7" w14:paraId="14C20E82" w14:textId="77777777" w:rsidTr="00EA7C97">
        <w:tc>
          <w:tcPr>
            <w:tcW w:w="1746" w:type="dxa"/>
          </w:tcPr>
          <w:p w14:paraId="157D646E" w14:textId="77777777" w:rsidR="00CD6259" w:rsidRPr="00986FB7" w:rsidRDefault="00CD6259" w:rsidP="00EA7C97">
            <w:pPr>
              <w:pStyle w:val="instructions"/>
              <w:spacing w:after="0" w:line="240" w:lineRule="exact"/>
              <w:rPr>
                <w:rFonts w:ascii="CA Sans" w:hAnsi="CA Sans"/>
                <w:sz w:val="24"/>
                <w:szCs w:val="24"/>
              </w:rPr>
            </w:pPr>
          </w:p>
        </w:tc>
        <w:tc>
          <w:tcPr>
            <w:tcW w:w="1901" w:type="dxa"/>
          </w:tcPr>
          <w:p w14:paraId="06827D99" w14:textId="77777777" w:rsidR="00CD6259" w:rsidRPr="00986FB7" w:rsidRDefault="00CD6259" w:rsidP="00EA7C97">
            <w:pPr>
              <w:pStyle w:val="instructions"/>
              <w:spacing w:after="0" w:line="240" w:lineRule="exact"/>
              <w:rPr>
                <w:rFonts w:ascii="CA Sans" w:hAnsi="CA Sans"/>
                <w:sz w:val="24"/>
                <w:szCs w:val="24"/>
              </w:rPr>
            </w:pPr>
          </w:p>
        </w:tc>
        <w:tc>
          <w:tcPr>
            <w:tcW w:w="1917" w:type="dxa"/>
          </w:tcPr>
          <w:p w14:paraId="5718FB72" w14:textId="77777777" w:rsidR="00CD6259" w:rsidRPr="00986FB7" w:rsidRDefault="00CD6259" w:rsidP="00EA7C97">
            <w:pPr>
              <w:pStyle w:val="instructions"/>
              <w:spacing w:after="0" w:line="240" w:lineRule="exact"/>
              <w:rPr>
                <w:rFonts w:ascii="CA Sans" w:hAnsi="CA Sans"/>
                <w:sz w:val="24"/>
                <w:szCs w:val="24"/>
              </w:rPr>
            </w:pPr>
          </w:p>
        </w:tc>
        <w:tc>
          <w:tcPr>
            <w:tcW w:w="1677" w:type="dxa"/>
          </w:tcPr>
          <w:p w14:paraId="74732C56" w14:textId="77777777" w:rsidR="00CD6259" w:rsidRPr="00986FB7" w:rsidRDefault="00CD6259" w:rsidP="00EA7C97">
            <w:pPr>
              <w:pStyle w:val="instructions"/>
              <w:spacing w:after="0" w:line="240" w:lineRule="exact"/>
              <w:rPr>
                <w:rFonts w:ascii="CA Sans" w:hAnsi="CA Sans"/>
                <w:sz w:val="24"/>
                <w:szCs w:val="24"/>
              </w:rPr>
            </w:pPr>
          </w:p>
        </w:tc>
        <w:tc>
          <w:tcPr>
            <w:tcW w:w="1687" w:type="dxa"/>
          </w:tcPr>
          <w:p w14:paraId="0178DCFA" w14:textId="77777777" w:rsidR="00CD6259" w:rsidRPr="00986FB7" w:rsidRDefault="00CD6259" w:rsidP="00EA7C97">
            <w:pPr>
              <w:pStyle w:val="instructions"/>
              <w:spacing w:after="0" w:line="240" w:lineRule="exact"/>
              <w:rPr>
                <w:rFonts w:ascii="CA Sans" w:hAnsi="CA Sans"/>
                <w:sz w:val="24"/>
                <w:szCs w:val="24"/>
              </w:rPr>
            </w:pPr>
          </w:p>
        </w:tc>
      </w:tr>
      <w:tr w:rsidR="00CD6259" w:rsidRPr="00986FB7" w14:paraId="4856810C" w14:textId="77777777" w:rsidTr="00EA7C97">
        <w:tc>
          <w:tcPr>
            <w:tcW w:w="1746" w:type="dxa"/>
          </w:tcPr>
          <w:p w14:paraId="73B340BB" w14:textId="77777777" w:rsidR="00CD6259" w:rsidRPr="00986FB7" w:rsidRDefault="00CD6259" w:rsidP="00EA7C97">
            <w:pPr>
              <w:pStyle w:val="instructions"/>
              <w:spacing w:after="0" w:line="240" w:lineRule="exact"/>
              <w:rPr>
                <w:rFonts w:ascii="CA Sans" w:hAnsi="CA Sans"/>
                <w:sz w:val="24"/>
                <w:szCs w:val="24"/>
              </w:rPr>
            </w:pPr>
          </w:p>
        </w:tc>
        <w:tc>
          <w:tcPr>
            <w:tcW w:w="1901" w:type="dxa"/>
          </w:tcPr>
          <w:p w14:paraId="3EC7316B" w14:textId="77777777" w:rsidR="00CD6259" w:rsidRPr="00986FB7" w:rsidRDefault="00CD6259" w:rsidP="00EA7C97">
            <w:pPr>
              <w:pStyle w:val="instructions"/>
              <w:spacing w:after="0" w:line="240" w:lineRule="exact"/>
              <w:rPr>
                <w:rFonts w:ascii="CA Sans" w:hAnsi="CA Sans"/>
                <w:sz w:val="24"/>
                <w:szCs w:val="24"/>
              </w:rPr>
            </w:pPr>
          </w:p>
        </w:tc>
        <w:tc>
          <w:tcPr>
            <w:tcW w:w="1917" w:type="dxa"/>
          </w:tcPr>
          <w:p w14:paraId="7ABFB241" w14:textId="77777777" w:rsidR="00CD6259" w:rsidRPr="00986FB7" w:rsidRDefault="00CD6259" w:rsidP="00EA7C97">
            <w:pPr>
              <w:pStyle w:val="instructions"/>
              <w:spacing w:after="0" w:line="240" w:lineRule="exact"/>
              <w:rPr>
                <w:rFonts w:ascii="CA Sans" w:hAnsi="CA Sans"/>
                <w:sz w:val="24"/>
                <w:szCs w:val="24"/>
              </w:rPr>
            </w:pPr>
          </w:p>
        </w:tc>
        <w:tc>
          <w:tcPr>
            <w:tcW w:w="1677" w:type="dxa"/>
          </w:tcPr>
          <w:p w14:paraId="27266665" w14:textId="77777777" w:rsidR="00CD6259" w:rsidRPr="00986FB7" w:rsidRDefault="00CD6259" w:rsidP="00EA7C97">
            <w:pPr>
              <w:pStyle w:val="instructions"/>
              <w:spacing w:after="0" w:line="240" w:lineRule="exact"/>
              <w:rPr>
                <w:rFonts w:ascii="CA Sans" w:hAnsi="CA Sans"/>
                <w:sz w:val="24"/>
                <w:szCs w:val="24"/>
              </w:rPr>
            </w:pPr>
          </w:p>
        </w:tc>
        <w:tc>
          <w:tcPr>
            <w:tcW w:w="1687" w:type="dxa"/>
          </w:tcPr>
          <w:p w14:paraId="0732F10F" w14:textId="77777777" w:rsidR="00CD6259" w:rsidRPr="00986FB7" w:rsidRDefault="00CD6259" w:rsidP="00EA7C97">
            <w:pPr>
              <w:pStyle w:val="instructions"/>
              <w:spacing w:after="0" w:line="240" w:lineRule="exact"/>
              <w:rPr>
                <w:rFonts w:ascii="CA Sans" w:hAnsi="CA Sans"/>
                <w:sz w:val="24"/>
                <w:szCs w:val="24"/>
              </w:rPr>
            </w:pPr>
          </w:p>
        </w:tc>
      </w:tr>
      <w:tr w:rsidR="00CD6259" w:rsidRPr="00986FB7" w14:paraId="0C8E58B6" w14:textId="77777777" w:rsidTr="00EA7C97">
        <w:tc>
          <w:tcPr>
            <w:tcW w:w="1746" w:type="dxa"/>
          </w:tcPr>
          <w:p w14:paraId="39A196D5" w14:textId="77777777" w:rsidR="00CD6259" w:rsidRPr="00986FB7" w:rsidRDefault="00CD6259" w:rsidP="00EA7C97">
            <w:pPr>
              <w:pStyle w:val="instructions"/>
              <w:spacing w:after="0" w:line="240" w:lineRule="exact"/>
              <w:rPr>
                <w:rFonts w:ascii="CA Sans" w:hAnsi="CA Sans"/>
                <w:sz w:val="24"/>
                <w:szCs w:val="24"/>
              </w:rPr>
            </w:pPr>
          </w:p>
        </w:tc>
        <w:tc>
          <w:tcPr>
            <w:tcW w:w="1901" w:type="dxa"/>
          </w:tcPr>
          <w:p w14:paraId="07242B52" w14:textId="77777777" w:rsidR="00CD6259" w:rsidRPr="00986FB7" w:rsidRDefault="00CD6259" w:rsidP="00EA7C97">
            <w:pPr>
              <w:pStyle w:val="instructions"/>
              <w:spacing w:after="0" w:line="240" w:lineRule="exact"/>
              <w:rPr>
                <w:rFonts w:ascii="CA Sans" w:hAnsi="CA Sans"/>
                <w:sz w:val="24"/>
                <w:szCs w:val="24"/>
              </w:rPr>
            </w:pPr>
          </w:p>
        </w:tc>
        <w:tc>
          <w:tcPr>
            <w:tcW w:w="1917" w:type="dxa"/>
          </w:tcPr>
          <w:p w14:paraId="119E9646" w14:textId="77777777" w:rsidR="00CD6259" w:rsidRPr="00986FB7" w:rsidRDefault="00CD6259" w:rsidP="00EA7C97">
            <w:pPr>
              <w:pStyle w:val="instructions"/>
              <w:spacing w:after="0" w:line="240" w:lineRule="exact"/>
              <w:rPr>
                <w:rFonts w:ascii="CA Sans" w:hAnsi="CA Sans"/>
                <w:sz w:val="24"/>
                <w:szCs w:val="24"/>
              </w:rPr>
            </w:pPr>
          </w:p>
        </w:tc>
        <w:tc>
          <w:tcPr>
            <w:tcW w:w="1677" w:type="dxa"/>
          </w:tcPr>
          <w:p w14:paraId="0BF7B8B9" w14:textId="77777777" w:rsidR="00CD6259" w:rsidRPr="00986FB7" w:rsidRDefault="00CD6259" w:rsidP="00EA7C97">
            <w:pPr>
              <w:pStyle w:val="instructions"/>
              <w:spacing w:after="0" w:line="240" w:lineRule="exact"/>
              <w:rPr>
                <w:rFonts w:ascii="CA Sans" w:hAnsi="CA Sans"/>
                <w:sz w:val="24"/>
                <w:szCs w:val="24"/>
              </w:rPr>
            </w:pPr>
          </w:p>
        </w:tc>
        <w:tc>
          <w:tcPr>
            <w:tcW w:w="1687" w:type="dxa"/>
          </w:tcPr>
          <w:p w14:paraId="39765B03" w14:textId="77777777" w:rsidR="00CD6259" w:rsidRPr="00986FB7" w:rsidRDefault="00CD6259" w:rsidP="00EA7C97">
            <w:pPr>
              <w:pStyle w:val="instructions"/>
              <w:spacing w:after="0" w:line="240" w:lineRule="exact"/>
              <w:rPr>
                <w:rFonts w:ascii="CA Sans" w:hAnsi="CA Sans"/>
                <w:sz w:val="24"/>
                <w:szCs w:val="24"/>
              </w:rPr>
            </w:pPr>
          </w:p>
        </w:tc>
      </w:tr>
    </w:tbl>
    <w:p w14:paraId="4BEDF0B2" w14:textId="77777777" w:rsidR="00CD6259" w:rsidRPr="00986FB7" w:rsidRDefault="00CD6259" w:rsidP="00CD6259">
      <w:pPr>
        <w:pStyle w:val="BodyText3"/>
      </w:pPr>
      <w:r w:rsidRPr="00986FB7">
        <w:t>Third-Party Software Comments:</w:t>
      </w:r>
    </w:p>
    <w:p w14:paraId="0237A772" w14:textId="77777777" w:rsidR="00CD6259" w:rsidRPr="00986FB7" w:rsidRDefault="00CD6259" w:rsidP="00CD6259">
      <w:pPr>
        <w:pStyle w:val="instructions"/>
        <w:spacing w:line="240" w:lineRule="exact"/>
        <w:rPr>
          <w:rFonts w:ascii="CA Sans" w:hAnsi="CA Sans"/>
          <w:iCs/>
          <w:color w:val="999999"/>
          <w:sz w:val="24"/>
          <w:szCs w:val="24"/>
        </w:rPr>
      </w:pPr>
      <w:r w:rsidRPr="00986FB7">
        <w:rPr>
          <w:rFonts w:ascii="CA Sans" w:hAnsi="CA Sans"/>
          <w:iCs/>
          <w:color w:val="999999"/>
          <w:sz w:val="24"/>
          <w:szCs w:val="24"/>
        </w:rPr>
        <w:t>Use this section to add comments or elaborate on the grid above, if necessary.</w:t>
      </w:r>
    </w:p>
    <w:p w14:paraId="2C1F7E88" w14:textId="77777777" w:rsidR="00CD6259" w:rsidRPr="00986FB7" w:rsidRDefault="00CD6259" w:rsidP="00CD6259">
      <w:pPr>
        <w:pStyle w:val="NormalIndent"/>
        <w:rPr>
          <w:rFonts w:ascii="CA Sans" w:hAnsi="CA Sans"/>
          <w:sz w:val="24"/>
          <w:szCs w:val="24"/>
        </w:rPr>
      </w:pPr>
      <w:r w:rsidRPr="00986FB7">
        <w:rPr>
          <w:rFonts w:ascii="CA Sans" w:hAnsi="CA Sans"/>
          <w:sz w:val="24"/>
          <w:szCs w:val="24"/>
        </w:rPr>
        <w:fldChar w:fldCharType="begin">
          <w:ffData>
            <w:name w:val="Text3"/>
            <w:enabled/>
            <w:calcOnExit w:val="0"/>
            <w:textInput>
              <w:default w:val="Click here to begin typing"/>
              <w:format w:val="FIRST CAPITAL"/>
            </w:textInput>
          </w:ffData>
        </w:fldChar>
      </w:r>
      <w:r w:rsidRPr="00986FB7">
        <w:rPr>
          <w:rFonts w:ascii="CA Sans" w:hAnsi="CA Sans"/>
          <w:sz w:val="24"/>
          <w:szCs w:val="24"/>
        </w:rPr>
        <w:instrText xml:space="preserve"> FORMTEXT </w:instrText>
      </w:r>
      <w:r w:rsidRPr="00986FB7">
        <w:rPr>
          <w:rFonts w:ascii="CA Sans" w:hAnsi="CA Sans"/>
          <w:sz w:val="24"/>
          <w:szCs w:val="24"/>
        </w:rPr>
      </w:r>
      <w:r w:rsidRPr="00986FB7">
        <w:rPr>
          <w:rFonts w:ascii="CA Sans" w:hAnsi="CA Sans"/>
          <w:sz w:val="24"/>
          <w:szCs w:val="24"/>
        </w:rPr>
        <w:fldChar w:fldCharType="separate"/>
      </w:r>
      <w:r w:rsidRPr="00986FB7">
        <w:rPr>
          <w:rFonts w:ascii="CA Sans" w:hAnsi="CA Sans"/>
          <w:sz w:val="24"/>
          <w:szCs w:val="24"/>
        </w:rPr>
        <w:t>Click here to begin typing</w:t>
      </w:r>
      <w:r w:rsidRPr="00986FB7">
        <w:rPr>
          <w:rFonts w:ascii="CA Sans" w:hAnsi="CA Sans"/>
          <w:sz w:val="24"/>
          <w:szCs w:val="24"/>
        </w:rPr>
        <w:fldChar w:fldCharType="end"/>
      </w:r>
    </w:p>
    <w:p w14:paraId="4F45F123" w14:textId="77777777" w:rsidR="00CD6259" w:rsidRPr="00986FB7" w:rsidRDefault="00CD6259" w:rsidP="00CD6259">
      <w:pPr>
        <w:pStyle w:val="Heading4"/>
        <w:tabs>
          <w:tab w:val="clear" w:pos="2250"/>
        </w:tabs>
        <w:ind w:left="720"/>
      </w:pPr>
      <w:bookmarkStart w:id="149" w:name="_Database_Dependency_1"/>
      <w:bookmarkEnd w:id="149"/>
      <w:r w:rsidRPr="00986FB7">
        <w:t>Product and Build Integration</w:t>
      </w:r>
    </w:p>
    <w:p w14:paraId="4940B25E" w14:textId="77777777" w:rsidR="00CD6259" w:rsidRPr="00986FB7" w:rsidRDefault="00CD6259" w:rsidP="00CD6259">
      <w:pPr>
        <w:pStyle w:val="NormalIndent"/>
        <w:ind w:left="450"/>
        <w:rPr>
          <w:rFonts w:ascii="CA Sans" w:hAnsi="CA Sans"/>
          <w:i/>
          <w:iCs/>
          <w:color w:val="808080"/>
          <w:sz w:val="24"/>
          <w:szCs w:val="24"/>
        </w:rPr>
      </w:pPr>
      <w:r w:rsidRPr="00986FB7">
        <w:rPr>
          <w:rFonts w:ascii="CA Sans" w:hAnsi="CA Sans"/>
          <w:i/>
          <w:iCs/>
          <w:color w:val="808080"/>
          <w:sz w:val="24"/>
          <w:szCs w:val="24"/>
        </w:rPr>
        <w:t>Describe changes to the overall structure of the source control system and/or build order that result from new features, modifications to features and addition of common components or third party software.</w:t>
      </w:r>
      <w:r w:rsidRPr="00986FB7" w:rsidDel="000F3D2A">
        <w:rPr>
          <w:rFonts w:ascii="CA Sans" w:hAnsi="CA Sans"/>
          <w:i/>
          <w:iCs/>
          <w:color w:val="808080"/>
          <w:sz w:val="24"/>
          <w:szCs w:val="24"/>
        </w:rPr>
        <w:t xml:space="preserve"> </w:t>
      </w:r>
      <w:r w:rsidRPr="00986FB7">
        <w:rPr>
          <w:rFonts w:ascii="CA Sans" w:hAnsi="CA Sans"/>
          <w:i/>
          <w:iCs/>
          <w:color w:val="808080"/>
          <w:sz w:val="24"/>
          <w:szCs w:val="24"/>
        </w:rPr>
        <w:t xml:space="preserve">In addition, this section will guide the planning and sequence of product component development and integration based on dependencies, i.e.: </w:t>
      </w:r>
    </w:p>
    <w:p w14:paraId="52079424" w14:textId="77777777" w:rsidR="00CD6259" w:rsidRPr="00986FB7" w:rsidRDefault="00CD6259" w:rsidP="00626A4A">
      <w:pPr>
        <w:pStyle w:val="NormalIndent"/>
        <w:numPr>
          <w:ilvl w:val="0"/>
          <w:numId w:val="7"/>
        </w:numPr>
        <w:jc w:val="both"/>
        <w:rPr>
          <w:rFonts w:ascii="CA Sans" w:hAnsi="CA Sans"/>
          <w:i/>
          <w:iCs/>
          <w:color w:val="808080"/>
          <w:sz w:val="24"/>
          <w:szCs w:val="24"/>
        </w:rPr>
      </w:pPr>
      <w:r w:rsidRPr="00986FB7">
        <w:rPr>
          <w:rFonts w:ascii="CA Sans" w:hAnsi="CA Sans"/>
          <w:i/>
          <w:iCs/>
          <w:color w:val="808080"/>
          <w:sz w:val="24"/>
          <w:szCs w:val="24"/>
        </w:rPr>
        <w:t>Core components that should be developed and/or developed first</w:t>
      </w:r>
    </w:p>
    <w:p w14:paraId="07CB1AAC" w14:textId="77777777" w:rsidR="00CD6259" w:rsidRPr="00986FB7" w:rsidRDefault="00CD6259" w:rsidP="00626A4A">
      <w:pPr>
        <w:pStyle w:val="NormalIndent"/>
        <w:numPr>
          <w:ilvl w:val="0"/>
          <w:numId w:val="7"/>
        </w:numPr>
        <w:jc w:val="both"/>
        <w:rPr>
          <w:rFonts w:ascii="CA Sans" w:hAnsi="CA Sans"/>
          <w:i/>
          <w:iCs/>
          <w:color w:val="808080"/>
          <w:sz w:val="24"/>
          <w:szCs w:val="24"/>
        </w:rPr>
      </w:pPr>
      <w:r w:rsidRPr="00986FB7">
        <w:rPr>
          <w:rFonts w:ascii="CA Sans" w:hAnsi="CA Sans"/>
          <w:i/>
          <w:iCs/>
          <w:color w:val="808080"/>
          <w:sz w:val="24"/>
          <w:szCs w:val="24"/>
        </w:rPr>
        <w:t>Components that need to be developed in parallel</w:t>
      </w:r>
    </w:p>
    <w:p w14:paraId="15CAFA0D" w14:textId="77777777" w:rsidR="00CD6259" w:rsidRPr="00986FB7" w:rsidRDefault="00CD6259" w:rsidP="00626A4A">
      <w:pPr>
        <w:pStyle w:val="NormalIndent"/>
        <w:numPr>
          <w:ilvl w:val="0"/>
          <w:numId w:val="7"/>
        </w:numPr>
        <w:jc w:val="both"/>
        <w:rPr>
          <w:rFonts w:ascii="CA Sans" w:hAnsi="CA Sans"/>
          <w:i/>
          <w:iCs/>
          <w:color w:val="808080"/>
          <w:sz w:val="24"/>
          <w:szCs w:val="24"/>
        </w:rPr>
      </w:pPr>
      <w:r w:rsidRPr="00986FB7">
        <w:rPr>
          <w:rFonts w:ascii="CA Sans" w:hAnsi="CA Sans"/>
          <w:i/>
          <w:iCs/>
          <w:color w:val="808080"/>
          <w:sz w:val="24"/>
          <w:szCs w:val="24"/>
        </w:rPr>
        <w:t>Components that can be developed independently</w:t>
      </w:r>
    </w:p>
    <w:p w14:paraId="26E775BA" w14:textId="77777777" w:rsidR="00CD6259" w:rsidRPr="00986FB7" w:rsidRDefault="00CD6259" w:rsidP="00CD6259">
      <w:pPr>
        <w:pStyle w:val="NormalIndent"/>
        <w:ind w:left="360"/>
        <w:rPr>
          <w:rFonts w:ascii="CA Sans" w:hAnsi="CA Sans"/>
          <w:color w:val="808080"/>
          <w:sz w:val="24"/>
          <w:szCs w:val="24"/>
        </w:rPr>
      </w:pPr>
      <w:r w:rsidRPr="00986FB7">
        <w:rPr>
          <w:rFonts w:ascii="CA Sans" w:hAnsi="CA Sans"/>
          <w:color w:val="808080"/>
          <w:sz w:val="24"/>
          <w:szCs w:val="24"/>
        </w:rPr>
        <w:fldChar w:fldCharType="begin">
          <w:ffData>
            <w:name w:val="Text3"/>
            <w:enabled/>
            <w:calcOnExit w:val="0"/>
            <w:textInput>
              <w:default w:val="Click here to begin typing"/>
              <w:format w:val="FIRST CAPITAL"/>
            </w:textInput>
          </w:ffData>
        </w:fldChar>
      </w:r>
      <w:r w:rsidRPr="00986FB7">
        <w:rPr>
          <w:rFonts w:ascii="CA Sans" w:hAnsi="CA Sans"/>
          <w:color w:val="808080"/>
          <w:sz w:val="24"/>
          <w:szCs w:val="24"/>
        </w:rPr>
        <w:instrText xml:space="preserve"> FORMTEXT </w:instrText>
      </w:r>
      <w:r w:rsidRPr="00986FB7">
        <w:rPr>
          <w:rFonts w:ascii="CA Sans" w:hAnsi="CA Sans"/>
          <w:color w:val="808080"/>
          <w:sz w:val="24"/>
          <w:szCs w:val="24"/>
        </w:rPr>
      </w:r>
      <w:r w:rsidRPr="00986FB7">
        <w:rPr>
          <w:rFonts w:ascii="CA Sans" w:hAnsi="CA Sans"/>
          <w:color w:val="808080"/>
          <w:sz w:val="24"/>
          <w:szCs w:val="24"/>
        </w:rPr>
        <w:fldChar w:fldCharType="separate"/>
      </w:r>
      <w:r w:rsidRPr="00986FB7">
        <w:rPr>
          <w:rFonts w:ascii="CA Sans" w:hAnsi="CA Sans"/>
          <w:color w:val="808080"/>
          <w:sz w:val="24"/>
          <w:szCs w:val="24"/>
        </w:rPr>
        <w:t>Click here to begin typing</w:t>
      </w:r>
      <w:r w:rsidRPr="00986FB7">
        <w:rPr>
          <w:rFonts w:ascii="CA Sans" w:hAnsi="CA Sans"/>
          <w:color w:val="808080"/>
          <w:sz w:val="24"/>
          <w:szCs w:val="24"/>
        </w:rPr>
        <w:fldChar w:fldCharType="end"/>
      </w:r>
    </w:p>
    <w:p w14:paraId="189C3278" w14:textId="77777777" w:rsidR="00CD6259" w:rsidRPr="00986FB7" w:rsidRDefault="00CD6259" w:rsidP="00CD6259">
      <w:pPr>
        <w:pStyle w:val="Heading3"/>
      </w:pPr>
      <w:bookmarkStart w:id="150" w:name="_Toc239058063"/>
      <w:bookmarkStart w:id="151" w:name="_Toc239058067"/>
      <w:bookmarkStart w:id="152" w:name="_Toc238543297"/>
      <w:bookmarkStart w:id="153" w:name="_Toc239058068"/>
      <w:bookmarkStart w:id="154" w:name="_Toc248829803"/>
      <w:bookmarkStart w:id="155" w:name="_Toc248036047"/>
      <w:bookmarkStart w:id="156" w:name="_Toc338327695"/>
      <w:bookmarkStart w:id="157" w:name="_Toc385970917"/>
      <w:bookmarkEnd w:id="150"/>
      <w:bookmarkEnd w:id="151"/>
      <w:bookmarkEnd w:id="152"/>
      <w:bookmarkEnd w:id="153"/>
      <w:r w:rsidRPr="00986FB7">
        <w:t>Interfaces</w:t>
      </w:r>
      <w:bookmarkEnd w:id="154"/>
      <w:bookmarkEnd w:id="155"/>
      <w:bookmarkEnd w:id="156"/>
      <w:bookmarkEnd w:id="157"/>
    </w:p>
    <w:p w14:paraId="3B48ED87" w14:textId="77777777" w:rsidR="00CD6259" w:rsidRPr="00986FB7" w:rsidRDefault="00CD6259" w:rsidP="00CD6259">
      <w:pPr>
        <w:pStyle w:val="instructions"/>
        <w:ind w:left="360"/>
        <w:rPr>
          <w:rFonts w:ascii="CA Sans" w:hAnsi="CA Sans"/>
          <w:bCs/>
          <w:iCs/>
          <w:sz w:val="24"/>
          <w:szCs w:val="24"/>
        </w:rPr>
      </w:pPr>
      <w:r w:rsidRPr="00986FB7">
        <w:rPr>
          <w:rFonts w:ascii="CA Sans" w:hAnsi="CA Sans"/>
          <w:bCs/>
          <w:iCs/>
          <w:sz w:val="24"/>
          <w:szCs w:val="24"/>
        </w:rPr>
        <w:t>Identify consumers and suppliers of interfaces, public or private. The project team should be able to clearly articulate all known conflicts and alignment points in terms of the interfaces they use and/or plan to publish to reduce quality risks when integrating with other products.</w:t>
      </w:r>
    </w:p>
    <w:p w14:paraId="77CD15E7" w14:textId="77777777" w:rsidR="00CD6259" w:rsidRPr="00986FB7" w:rsidRDefault="00CD6259" w:rsidP="00CD6259">
      <w:pPr>
        <w:pStyle w:val="instructions"/>
        <w:ind w:left="360"/>
        <w:rPr>
          <w:rFonts w:ascii="CA Sans" w:hAnsi="CA Sans"/>
          <w:iCs/>
          <w:color w:val="999999"/>
          <w:sz w:val="24"/>
          <w:szCs w:val="24"/>
        </w:rPr>
      </w:pPr>
      <w:r w:rsidRPr="00986FB7">
        <w:rPr>
          <w:rFonts w:ascii="CA Sans" w:hAnsi="CA Sans"/>
          <w:iCs/>
          <w:color w:val="999999"/>
          <w:sz w:val="24"/>
          <w:szCs w:val="24"/>
        </w:rPr>
        <w:t>The Stability Level should clearly denote the anticipated level of change for the interfaces that they publish, so the consuming teams can understand if the project intends to change the API they consume.</w:t>
      </w:r>
    </w:p>
    <w:p w14:paraId="11CE3229" w14:textId="77777777" w:rsidR="00CD6259" w:rsidRPr="001D7277" w:rsidRDefault="00CD6259" w:rsidP="00CD6259">
      <w:pPr>
        <w:pStyle w:val="instructions"/>
        <w:ind w:left="360"/>
        <w:rPr>
          <w:rFonts w:ascii="CA Sans" w:hAnsi="CA Sans"/>
          <w:iCs/>
          <w:sz w:val="24"/>
          <w:szCs w:val="24"/>
        </w:rPr>
      </w:pPr>
      <w:r w:rsidRPr="001D7277">
        <w:rPr>
          <w:rFonts w:ascii="CA Sans" w:hAnsi="CA Sans"/>
          <w:iCs/>
          <w:sz w:val="24"/>
          <w:szCs w:val="24"/>
        </w:rPr>
        <w:t>You should call out collections of interfaces, rather than each individual interface and only call out specific interfaces where required (e.g. the stability level is different)</w:t>
      </w:r>
    </w:p>
    <w:p w14:paraId="2E671075" w14:textId="77777777" w:rsidR="00CD6259" w:rsidRPr="001D7277" w:rsidRDefault="00CD6259" w:rsidP="00CD6259">
      <w:pPr>
        <w:pStyle w:val="instructions"/>
        <w:ind w:left="360"/>
        <w:rPr>
          <w:rFonts w:ascii="CA Sans" w:hAnsi="CA Sans"/>
          <w:iCs/>
          <w:sz w:val="24"/>
          <w:szCs w:val="24"/>
        </w:rPr>
      </w:pPr>
      <w:r w:rsidRPr="001D7277">
        <w:rPr>
          <w:rFonts w:ascii="CA Sans" w:hAnsi="CA Sans"/>
          <w:iCs/>
          <w:sz w:val="24"/>
          <w:szCs w:val="24"/>
        </w:rPr>
        <w:lastRenderedPageBreak/>
        <w:t>Copy these tables for every collection of interfaces supplied and consumed by the product.</w:t>
      </w:r>
    </w:p>
    <w:p w14:paraId="42EF2FDF" w14:textId="77777777" w:rsidR="00CD6259" w:rsidRPr="00986FB7" w:rsidRDefault="00CD6259" w:rsidP="00CD6259">
      <w:pPr>
        <w:pStyle w:val="Heading4"/>
        <w:tabs>
          <w:tab w:val="clear" w:pos="2250"/>
          <w:tab w:val="num" w:pos="720"/>
        </w:tabs>
        <w:ind w:left="720"/>
      </w:pPr>
      <w:r w:rsidRPr="00986FB7">
        <w:t>Interfaces Supplied by Project</w:t>
      </w:r>
    </w:p>
    <w:tbl>
      <w:tblPr>
        <w:tblW w:w="849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5526"/>
      </w:tblGrid>
      <w:tr w:rsidR="00CD6259" w:rsidRPr="001D7277" w14:paraId="0C626594" w14:textId="77777777" w:rsidTr="00EA7C97">
        <w:tc>
          <w:tcPr>
            <w:tcW w:w="8496" w:type="dxa"/>
            <w:gridSpan w:val="2"/>
            <w:shd w:val="clear" w:color="auto" w:fill="B3B3B3"/>
          </w:tcPr>
          <w:p w14:paraId="6D0C4FE8" w14:textId="77777777" w:rsidR="00CD6259" w:rsidRPr="001D7277" w:rsidRDefault="00CD6259" w:rsidP="00CD6259">
            <w:pPr>
              <w:pStyle w:val="Heading4"/>
              <w:tabs>
                <w:tab w:val="clear" w:pos="2250"/>
                <w:tab w:val="num" w:pos="1440"/>
                <w:tab w:val="num" w:pos="1800"/>
              </w:tabs>
              <w:ind w:left="1800" w:hanging="990"/>
              <w:rPr>
                <w:rFonts w:ascii="CA Sans" w:hAnsi="CA Sans"/>
                <w:sz w:val="24"/>
                <w:szCs w:val="24"/>
              </w:rPr>
            </w:pPr>
            <w:r w:rsidRPr="001D7277">
              <w:rPr>
                <w:rFonts w:ascii="CA Sans" w:hAnsi="CA Sans"/>
                <w:sz w:val="24"/>
                <w:szCs w:val="24"/>
              </w:rPr>
              <w:t>Collection of Interfaces (e.g. Client API)</w:t>
            </w:r>
          </w:p>
        </w:tc>
      </w:tr>
      <w:tr w:rsidR="00CD6259" w:rsidRPr="001D7277" w14:paraId="38679090" w14:textId="77777777" w:rsidTr="00EA7C97">
        <w:tc>
          <w:tcPr>
            <w:tcW w:w="2970" w:type="dxa"/>
            <w:shd w:val="clear" w:color="auto" w:fill="B3B3B3"/>
          </w:tcPr>
          <w:p w14:paraId="35DFA0A1" w14:textId="77777777" w:rsidR="00CD6259" w:rsidRPr="001D7277" w:rsidRDefault="00CD6259" w:rsidP="00EA7C97">
            <w:pPr>
              <w:pStyle w:val="NormalIndent"/>
              <w:ind w:left="0"/>
              <w:rPr>
                <w:rFonts w:ascii="CA Sans" w:hAnsi="CA Sans"/>
                <w:b/>
                <w:sz w:val="24"/>
                <w:szCs w:val="24"/>
              </w:rPr>
            </w:pPr>
            <w:r w:rsidRPr="001D7277">
              <w:rPr>
                <w:rFonts w:ascii="CA Sans" w:hAnsi="CA Sans"/>
                <w:b/>
                <w:sz w:val="24"/>
                <w:szCs w:val="24"/>
              </w:rPr>
              <w:t xml:space="preserve">Purpose: </w:t>
            </w:r>
            <w:r w:rsidRPr="001D7277">
              <w:rPr>
                <w:rFonts w:ascii="CA Sans" w:hAnsi="CA Sans"/>
                <w:sz w:val="24"/>
                <w:szCs w:val="24"/>
              </w:rPr>
              <w:t>(short description)</w:t>
            </w:r>
          </w:p>
        </w:tc>
        <w:tc>
          <w:tcPr>
            <w:tcW w:w="5526" w:type="dxa"/>
          </w:tcPr>
          <w:p w14:paraId="5F220D5D" w14:textId="77777777" w:rsidR="00CD6259" w:rsidRPr="001D7277" w:rsidRDefault="00CD6259" w:rsidP="00EA7C97">
            <w:pPr>
              <w:pStyle w:val="NormalIndent"/>
              <w:ind w:left="0"/>
              <w:rPr>
                <w:rFonts w:ascii="CA Sans" w:hAnsi="CA Sans"/>
                <w:sz w:val="24"/>
                <w:szCs w:val="24"/>
              </w:rPr>
            </w:pPr>
          </w:p>
        </w:tc>
      </w:tr>
      <w:tr w:rsidR="00CD6259" w:rsidRPr="001D7277" w14:paraId="5D920E83" w14:textId="77777777" w:rsidTr="00EA7C97">
        <w:tc>
          <w:tcPr>
            <w:tcW w:w="2970" w:type="dxa"/>
            <w:shd w:val="clear" w:color="auto" w:fill="B3B3B3"/>
          </w:tcPr>
          <w:p w14:paraId="7821ADBD" w14:textId="77777777" w:rsidR="00CD6259" w:rsidRPr="001D7277" w:rsidRDefault="00CD6259" w:rsidP="00EA7C97">
            <w:pPr>
              <w:pStyle w:val="NormalIndent"/>
              <w:ind w:left="0"/>
              <w:rPr>
                <w:rFonts w:ascii="CA Sans" w:hAnsi="CA Sans"/>
                <w:b/>
                <w:sz w:val="24"/>
                <w:szCs w:val="24"/>
              </w:rPr>
            </w:pPr>
            <w:r w:rsidRPr="001D7277">
              <w:rPr>
                <w:rFonts w:ascii="CA Sans" w:hAnsi="CA Sans"/>
                <w:b/>
                <w:sz w:val="24"/>
                <w:szCs w:val="24"/>
              </w:rPr>
              <w:t>API Dependencies:</w:t>
            </w:r>
          </w:p>
        </w:tc>
        <w:tc>
          <w:tcPr>
            <w:tcW w:w="5526" w:type="dxa"/>
          </w:tcPr>
          <w:p w14:paraId="3F132C2A" w14:textId="77777777" w:rsidR="00CD6259" w:rsidRPr="001D7277" w:rsidRDefault="00CD6259" w:rsidP="00EA7C97">
            <w:pPr>
              <w:pStyle w:val="NormalIndent"/>
              <w:ind w:left="0"/>
              <w:rPr>
                <w:rFonts w:ascii="CA Sans" w:hAnsi="CA Sans"/>
                <w:sz w:val="24"/>
                <w:szCs w:val="24"/>
              </w:rPr>
            </w:pPr>
          </w:p>
        </w:tc>
      </w:tr>
      <w:tr w:rsidR="00CD6259" w:rsidRPr="001D7277" w14:paraId="1590B6CE" w14:textId="77777777" w:rsidTr="00EA7C97">
        <w:tc>
          <w:tcPr>
            <w:tcW w:w="2970" w:type="dxa"/>
            <w:shd w:val="clear" w:color="auto" w:fill="B3B3B3"/>
          </w:tcPr>
          <w:p w14:paraId="4743ADD4" w14:textId="77777777" w:rsidR="00CD6259" w:rsidRPr="001D7277" w:rsidRDefault="00CD6259" w:rsidP="00EA7C97">
            <w:pPr>
              <w:pStyle w:val="NormalIndent"/>
              <w:ind w:left="0"/>
              <w:rPr>
                <w:rFonts w:ascii="CA Sans" w:hAnsi="CA Sans"/>
                <w:b/>
                <w:sz w:val="24"/>
                <w:szCs w:val="24"/>
              </w:rPr>
            </w:pPr>
            <w:r w:rsidRPr="001D7277">
              <w:rPr>
                <w:rFonts w:ascii="CA Sans" w:hAnsi="CA Sans"/>
                <w:b/>
                <w:sz w:val="24"/>
                <w:szCs w:val="24"/>
              </w:rPr>
              <w:t>Public or Private:</w:t>
            </w:r>
          </w:p>
        </w:tc>
        <w:tc>
          <w:tcPr>
            <w:tcW w:w="5526" w:type="dxa"/>
          </w:tcPr>
          <w:p w14:paraId="0A70699F" w14:textId="77777777" w:rsidR="00CD6259" w:rsidRPr="001D7277" w:rsidRDefault="00CD6259" w:rsidP="00EA7C97">
            <w:pPr>
              <w:pStyle w:val="NormalIndent"/>
              <w:ind w:left="0"/>
              <w:rPr>
                <w:rFonts w:ascii="CA Sans" w:hAnsi="CA Sans"/>
                <w:sz w:val="24"/>
                <w:szCs w:val="24"/>
              </w:rPr>
            </w:pPr>
          </w:p>
        </w:tc>
      </w:tr>
      <w:tr w:rsidR="00CD6259" w:rsidRPr="001D7277" w14:paraId="6BDF6D87" w14:textId="77777777" w:rsidTr="00EA7C97">
        <w:tc>
          <w:tcPr>
            <w:tcW w:w="2970" w:type="dxa"/>
            <w:shd w:val="clear" w:color="auto" w:fill="B3B3B3"/>
          </w:tcPr>
          <w:p w14:paraId="6BC1BF98" w14:textId="77777777" w:rsidR="00CD6259" w:rsidRPr="001D7277" w:rsidRDefault="00CD6259" w:rsidP="00EA7C97">
            <w:pPr>
              <w:pStyle w:val="NormalIndent"/>
              <w:ind w:left="0"/>
              <w:rPr>
                <w:rFonts w:ascii="CA Sans" w:hAnsi="CA Sans"/>
                <w:b/>
                <w:sz w:val="24"/>
                <w:szCs w:val="24"/>
              </w:rPr>
            </w:pPr>
            <w:r w:rsidRPr="001D7277">
              <w:rPr>
                <w:rFonts w:ascii="CA Sans" w:hAnsi="CA Sans"/>
                <w:b/>
                <w:sz w:val="24"/>
                <w:szCs w:val="24"/>
              </w:rPr>
              <w:t xml:space="preserve">Stability Level: </w:t>
            </w:r>
            <w:r w:rsidRPr="001D7277">
              <w:rPr>
                <w:rFonts w:ascii="CA Sans" w:hAnsi="CA Sans"/>
                <w:sz w:val="24"/>
                <w:szCs w:val="24"/>
              </w:rPr>
              <w:t>(High, Medium, Low)</w:t>
            </w:r>
          </w:p>
        </w:tc>
        <w:tc>
          <w:tcPr>
            <w:tcW w:w="5526" w:type="dxa"/>
          </w:tcPr>
          <w:p w14:paraId="02E0245B" w14:textId="77777777" w:rsidR="00CD6259" w:rsidRPr="001D7277" w:rsidRDefault="00CD6259" w:rsidP="00EA7C97">
            <w:pPr>
              <w:pStyle w:val="NormalIndent"/>
              <w:ind w:left="0"/>
              <w:rPr>
                <w:rFonts w:ascii="CA Sans" w:hAnsi="CA Sans"/>
                <w:sz w:val="24"/>
                <w:szCs w:val="24"/>
              </w:rPr>
            </w:pPr>
          </w:p>
        </w:tc>
      </w:tr>
      <w:tr w:rsidR="00CD6259" w:rsidRPr="001D7277" w14:paraId="3F1238A1" w14:textId="77777777" w:rsidTr="00EA7C97">
        <w:tc>
          <w:tcPr>
            <w:tcW w:w="2970" w:type="dxa"/>
            <w:shd w:val="clear" w:color="auto" w:fill="B3B3B3"/>
          </w:tcPr>
          <w:p w14:paraId="7579D645" w14:textId="77777777" w:rsidR="00CD6259" w:rsidRPr="001D7277" w:rsidRDefault="00CD6259" w:rsidP="00EA7C97">
            <w:pPr>
              <w:pStyle w:val="NormalIndent"/>
              <w:ind w:left="0"/>
              <w:rPr>
                <w:rFonts w:ascii="CA Sans" w:hAnsi="CA Sans"/>
                <w:b/>
                <w:sz w:val="24"/>
                <w:szCs w:val="24"/>
              </w:rPr>
            </w:pPr>
            <w:r w:rsidRPr="001D7277">
              <w:rPr>
                <w:rFonts w:ascii="CA Sans" w:hAnsi="CA Sans"/>
                <w:b/>
                <w:sz w:val="24"/>
                <w:szCs w:val="24"/>
              </w:rPr>
              <w:t>New or Updated:</w:t>
            </w:r>
          </w:p>
        </w:tc>
        <w:tc>
          <w:tcPr>
            <w:tcW w:w="5526" w:type="dxa"/>
          </w:tcPr>
          <w:p w14:paraId="5E1DFA25" w14:textId="77777777" w:rsidR="00CD6259" w:rsidRPr="001D7277" w:rsidRDefault="00CD6259" w:rsidP="00EA7C97">
            <w:pPr>
              <w:pStyle w:val="NormalIndent"/>
              <w:ind w:left="0"/>
              <w:rPr>
                <w:rFonts w:ascii="CA Sans" w:hAnsi="CA Sans"/>
                <w:sz w:val="24"/>
                <w:szCs w:val="24"/>
              </w:rPr>
            </w:pPr>
          </w:p>
        </w:tc>
      </w:tr>
      <w:tr w:rsidR="00CD6259" w:rsidRPr="001D7277" w14:paraId="786E33A7" w14:textId="77777777" w:rsidTr="00EA7C97">
        <w:tc>
          <w:tcPr>
            <w:tcW w:w="2970" w:type="dxa"/>
            <w:shd w:val="clear" w:color="auto" w:fill="B3B3B3"/>
          </w:tcPr>
          <w:p w14:paraId="39135480" w14:textId="77777777" w:rsidR="00CD6259" w:rsidRPr="001D7277" w:rsidRDefault="00CD6259" w:rsidP="00EA7C97">
            <w:pPr>
              <w:pStyle w:val="NormalIndent"/>
              <w:ind w:left="0"/>
              <w:rPr>
                <w:rFonts w:ascii="CA Sans" w:hAnsi="CA Sans"/>
                <w:b/>
                <w:sz w:val="24"/>
                <w:szCs w:val="24"/>
              </w:rPr>
            </w:pPr>
            <w:r w:rsidRPr="001D7277">
              <w:rPr>
                <w:rFonts w:ascii="CA Sans" w:hAnsi="CA Sans"/>
                <w:b/>
                <w:sz w:val="24"/>
                <w:szCs w:val="24"/>
              </w:rPr>
              <w:t xml:space="preserve">Interface Contract Required: </w:t>
            </w:r>
            <w:r w:rsidRPr="001D7277">
              <w:rPr>
                <w:rFonts w:ascii="CA Sans" w:hAnsi="CA Sans"/>
                <w:sz w:val="24"/>
                <w:szCs w:val="24"/>
              </w:rPr>
              <w:t>(Y/N)</w:t>
            </w:r>
          </w:p>
        </w:tc>
        <w:tc>
          <w:tcPr>
            <w:tcW w:w="5526" w:type="dxa"/>
          </w:tcPr>
          <w:p w14:paraId="359D8E70" w14:textId="77777777" w:rsidR="00CD6259" w:rsidRPr="001D7277" w:rsidRDefault="00CD6259" w:rsidP="00EA7C97">
            <w:pPr>
              <w:pStyle w:val="NormalIndent"/>
              <w:ind w:left="0"/>
              <w:rPr>
                <w:rFonts w:ascii="CA Sans" w:hAnsi="CA Sans"/>
                <w:sz w:val="24"/>
                <w:szCs w:val="24"/>
              </w:rPr>
            </w:pPr>
          </w:p>
        </w:tc>
      </w:tr>
    </w:tbl>
    <w:p w14:paraId="36C08D1F" w14:textId="77777777" w:rsidR="00CD6259" w:rsidRPr="00986FB7" w:rsidRDefault="00CD6259" w:rsidP="00CD6259">
      <w:pPr>
        <w:pStyle w:val="NormalIndent"/>
        <w:rPr>
          <w:rFonts w:ascii="CA Sans" w:hAnsi="CA Sans"/>
        </w:rPr>
      </w:pPr>
    </w:p>
    <w:p w14:paraId="13F2B70E" w14:textId="77777777" w:rsidR="00CD6259" w:rsidRPr="00986FB7" w:rsidRDefault="00CD6259" w:rsidP="00CD6259">
      <w:pPr>
        <w:pStyle w:val="NormalIndent"/>
        <w:ind w:left="0"/>
        <w:rPr>
          <w:rFonts w:ascii="CA Sans" w:hAnsi="CA Sans"/>
        </w:rPr>
      </w:pPr>
    </w:p>
    <w:p w14:paraId="616550ED" w14:textId="77777777" w:rsidR="00CD6259" w:rsidRPr="001D7277" w:rsidRDefault="00CD6259" w:rsidP="00CD6259">
      <w:pPr>
        <w:pStyle w:val="NormalIndent"/>
        <w:rPr>
          <w:rFonts w:ascii="CA Sans" w:hAnsi="CA Sans"/>
          <w:sz w:val="24"/>
          <w:szCs w:val="24"/>
        </w:rPr>
      </w:pPr>
      <w:r w:rsidRPr="001D7277">
        <w:rPr>
          <w:rFonts w:ascii="CA Sans" w:hAnsi="CA Sans"/>
          <w:b/>
          <w:sz w:val="24"/>
          <w:szCs w:val="24"/>
        </w:rPr>
        <w:t xml:space="preserve">Additional Comments: </w:t>
      </w:r>
      <w:r w:rsidRPr="001D7277">
        <w:rPr>
          <w:rFonts w:ascii="CA Sans" w:hAnsi="CA Sans"/>
          <w:sz w:val="24"/>
          <w:szCs w:val="24"/>
        </w:rPr>
        <w:fldChar w:fldCharType="begin">
          <w:ffData>
            <w:name w:val="Text3"/>
            <w:enabled/>
            <w:calcOnExit w:val="0"/>
            <w:textInput>
              <w:default w:val="Click here to begin typing"/>
              <w:format w:val="FIRST CAPITAL"/>
            </w:textInput>
          </w:ffData>
        </w:fldChar>
      </w:r>
      <w:r w:rsidRPr="001D7277">
        <w:rPr>
          <w:rFonts w:ascii="CA Sans" w:hAnsi="CA Sans"/>
          <w:sz w:val="24"/>
          <w:szCs w:val="24"/>
        </w:rPr>
        <w:instrText xml:space="preserve"> FORMTEXT </w:instrText>
      </w:r>
      <w:r w:rsidRPr="001D7277">
        <w:rPr>
          <w:rFonts w:ascii="CA Sans" w:hAnsi="CA Sans"/>
          <w:sz w:val="24"/>
          <w:szCs w:val="24"/>
        </w:rPr>
      </w:r>
      <w:r w:rsidRPr="001D7277">
        <w:rPr>
          <w:rFonts w:ascii="CA Sans" w:hAnsi="CA Sans"/>
          <w:sz w:val="24"/>
          <w:szCs w:val="24"/>
        </w:rPr>
        <w:fldChar w:fldCharType="separate"/>
      </w:r>
      <w:r w:rsidRPr="001D7277">
        <w:rPr>
          <w:rFonts w:ascii="CA Sans" w:hAnsi="CA Sans"/>
          <w:sz w:val="24"/>
          <w:szCs w:val="24"/>
        </w:rPr>
        <w:t>Click here to begin typing</w:t>
      </w:r>
      <w:r w:rsidRPr="001D7277">
        <w:rPr>
          <w:rFonts w:ascii="CA Sans" w:hAnsi="CA Sans"/>
          <w:sz w:val="24"/>
          <w:szCs w:val="24"/>
        </w:rPr>
        <w:fldChar w:fldCharType="end"/>
      </w:r>
    </w:p>
    <w:p w14:paraId="06DE80D3" w14:textId="77777777" w:rsidR="00CD6259" w:rsidRPr="00986FB7" w:rsidRDefault="00CD6259" w:rsidP="00CD6259">
      <w:pPr>
        <w:pStyle w:val="Heading4"/>
        <w:tabs>
          <w:tab w:val="clear" w:pos="2250"/>
          <w:tab w:val="num" w:pos="720"/>
        </w:tabs>
        <w:ind w:left="720"/>
      </w:pPr>
      <w:r w:rsidRPr="00986FB7">
        <w:t>Interfaces Consumed by Project</w:t>
      </w:r>
    </w:p>
    <w:tbl>
      <w:tblPr>
        <w:tblW w:w="849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0"/>
        <w:gridCol w:w="5706"/>
      </w:tblGrid>
      <w:tr w:rsidR="00CD6259" w:rsidRPr="001D7277" w14:paraId="35034AC2" w14:textId="77777777" w:rsidTr="00EA7C97">
        <w:tc>
          <w:tcPr>
            <w:tcW w:w="8496" w:type="dxa"/>
            <w:gridSpan w:val="2"/>
            <w:shd w:val="clear" w:color="auto" w:fill="B3B3B3"/>
          </w:tcPr>
          <w:p w14:paraId="2100C145" w14:textId="77777777" w:rsidR="00CD6259" w:rsidRPr="001D7277" w:rsidRDefault="00CD6259" w:rsidP="00CD6259">
            <w:pPr>
              <w:pStyle w:val="Heading4"/>
              <w:tabs>
                <w:tab w:val="clear" w:pos="2250"/>
                <w:tab w:val="num" w:pos="1440"/>
                <w:tab w:val="num" w:pos="1800"/>
              </w:tabs>
              <w:ind w:left="1800" w:hanging="990"/>
              <w:rPr>
                <w:rFonts w:ascii="CA Sans" w:hAnsi="CA Sans"/>
                <w:sz w:val="24"/>
                <w:szCs w:val="24"/>
              </w:rPr>
            </w:pPr>
            <w:r w:rsidRPr="001D7277">
              <w:rPr>
                <w:rFonts w:ascii="CA Sans" w:hAnsi="CA Sans"/>
                <w:sz w:val="24"/>
                <w:szCs w:val="24"/>
              </w:rPr>
              <w:t>Collection of Interfaces (e.g. Client API)</w:t>
            </w:r>
          </w:p>
        </w:tc>
      </w:tr>
      <w:tr w:rsidR="00CD6259" w:rsidRPr="001D7277" w14:paraId="7FCDD89D" w14:textId="77777777" w:rsidTr="00EA7C97">
        <w:tc>
          <w:tcPr>
            <w:tcW w:w="2790" w:type="dxa"/>
            <w:shd w:val="clear" w:color="auto" w:fill="B3B3B3"/>
          </w:tcPr>
          <w:p w14:paraId="5A57D462" w14:textId="77777777" w:rsidR="00CD6259" w:rsidRPr="001D7277" w:rsidRDefault="00CD6259" w:rsidP="00EA7C97">
            <w:pPr>
              <w:pStyle w:val="NormalIndent"/>
              <w:ind w:left="0"/>
              <w:rPr>
                <w:rFonts w:ascii="CA Sans" w:hAnsi="CA Sans"/>
                <w:sz w:val="24"/>
                <w:szCs w:val="24"/>
              </w:rPr>
            </w:pPr>
            <w:r w:rsidRPr="001D7277">
              <w:rPr>
                <w:rFonts w:ascii="CA Sans" w:hAnsi="CA Sans"/>
                <w:b/>
                <w:sz w:val="24"/>
                <w:szCs w:val="24"/>
              </w:rPr>
              <w:t>Purpose:</w:t>
            </w:r>
            <w:r w:rsidRPr="001D7277">
              <w:rPr>
                <w:rFonts w:ascii="CA Sans" w:hAnsi="CA Sans"/>
                <w:sz w:val="24"/>
                <w:szCs w:val="24"/>
              </w:rPr>
              <w:t xml:space="preserve"> (short description)</w:t>
            </w:r>
          </w:p>
        </w:tc>
        <w:tc>
          <w:tcPr>
            <w:tcW w:w="5706" w:type="dxa"/>
          </w:tcPr>
          <w:p w14:paraId="767BA09F" w14:textId="77777777" w:rsidR="00CD6259" w:rsidRPr="001D7277" w:rsidRDefault="00CD6259" w:rsidP="00EA7C97">
            <w:pPr>
              <w:pStyle w:val="NormalIndent"/>
              <w:ind w:left="0"/>
              <w:rPr>
                <w:rFonts w:ascii="CA Sans" w:hAnsi="CA Sans"/>
                <w:sz w:val="24"/>
                <w:szCs w:val="24"/>
              </w:rPr>
            </w:pPr>
          </w:p>
        </w:tc>
      </w:tr>
      <w:tr w:rsidR="00CD6259" w:rsidRPr="001D7277" w14:paraId="0D225112" w14:textId="77777777" w:rsidTr="00EA7C97">
        <w:tc>
          <w:tcPr>
            <w:tcW w:w="2790" w:type="dxa"/>
            <w:shd w:val="clear" w:color="auto" w:fill="B3B3B3"/>
          </w:tcPr>
          <w:p w14:paraId="16FBEBC2" w14:textId="77777777" w:rsidR="00CD6259" w:rsidRPr="001D7277" w:rsidRDefault="00CD6259" w:rsidP="00EA7C97">
            <w:pPr>
              <w:pStyle w:val="NormalIndent"/>
              <w:ind w:left="0"/>
              <w:rPr>
                <w:rFonts w:ascii="CA Sans" w:hAnsi="CA Sans"/>
                <w:b/>
                <w:sz w:val="24"/>
                <w:szCs w:val="24"/>
              </w:rPr>
            </w:pPr>
            <w:r w:rsidRPr="001D7277">
              <w:rPr>
                <w:rFonts w:ascii="CA Sans" w:hAnsi="CA Sans"/>
                <w:b/>
                <w:sz w:val="24"/>
                <w:szCs w:val="24"/>
              </w:rPr>
              <w:t>Supplier Project Name and PRIME Clarity ID:</w:t>
            </w:r>
          </w:p>
        </w:tc>
        <w:tc>
          <w:tcPr>
            <w:tcW w:w="5706" w:type="dxa"/>
          </w:tcPr>
          <w:p w14:paraId="59903A88" w14:textId="77777777" w:rsidR="00CD6259" w:rsidRPr="001D7277" w:rsidRDefault="00CD6259" w:rsidP="00EA7C97">
            <w:pPr>
              <w:pStyle w:val="NormalIndent"/>
              <w:ind w:left="0"/>
              <w:rPr>
                <w:rFonts w:ascii="CA Sans" w:hAnsi="CA Sans"/>
                <w:sz w:val="24"/>
                <w:szCs w:val="24"/>
              </w:rPr>
            </w:pPr>
          </w:p>
        </w:tc>
      </w:tr>
      <w:tr w:rsidR="00CD6259" w:rsidRPr="001D7277" w14:paraId="2B52F02C" w14:textId="77777777" w:rsidTr="00EA7C97">
        <w:tc>
          <w:tcPr>
            <w:tcW w:w="2790" w:type="dxa"/>
            <w:shd w:val="clear" w:color="auto" w:fill="B3B3B3"/>
          </w:tcPr>
          <w:p w14:paraId="788CD4F6" w14:textId="77777777" w:rsidR="00CD6259" w:rsidRPr="001D7277" w:rsidRDefault="00CD6259" w:rsidP="00EA7C97">
            <w:pPr>
              <w:pStyle w:val="NormalIndent"/>
              <w:ind w:left="0"/>
              <w:rPr>
                <w:rFonts w:ascii="CA Sans" w:hAnsi="CA Sans"/>
                <w:b/>
                <w:sz w:val="24"/>
                <w:szCs w:val="24"/>
              </w:rPr>
            </w:pPr>
            <w:r>
              <w:rPr>
                <w:rFonts w:ascii="CA Sans" w:hAnsi="CA Sans"/>
                <w:b/>
                <w:sz w:val="24"/>
                <w:szCs w:val="24"/>
              </w:rPr>
              <w:t>Supplier Product and Revision</w:t>
            </w:r>
          </w:p>
        </w:tc>
        <w:tc>
          <w:tcPr>
            <w:tcW w:w="5706" w:type="dxa"/>
          </w:tcPr>
          <w:p w14:paraId="4DD2CEC3" w14:textId="77777777" w:rsidR="00CD6259" w:rsidRPr="001D7277" w:rsidRDefault="00CD6259" w:rsidP="00EA7C97">
            <w:pPr>
              <w:pStyle w:val="NormalIndent"/>
              <w:ind w:left="0"/>
              <w:rPr>
                <w:rFonts w:ascii="CA Sans" w:hAnsi="CA Sans"/>
                <w:sz w:val="24"/>
                <w:szCs w:val="24"/>
              </w:rPr>
            </w:pPr>
          </w:p>
        </w:tc>
      </w:tr>
      <w:tr w:rsidR="00CD6259" w:rsidRPr="001D7277" w14:paraId="2DCD0B47" w14:textId="77777777" w:rsidTr="00EA7C97">
        <w:tc>
          <w:tcPr>
            <w:tcW w:w="2790" w:type="dxa"/>
            <w:shd w:val="clear" w:color="auto" w:fill="B3B3B3"/>
          </w:tcPr>
          <w:p w14:paraId="27D49FF4" w14:textId="77777777" w:rsidR="00CD6259" w:rsidRPr="001D7277" w:rsidRDefault="00CD6259" w:rsidP="00EA7C97">
            <w:pPr>
              <w:pStyle w:val="NormalIndent"/>
              <w:ind w:left="0"/>
              <w:rPr>
                <w:rFonts w:ascii="CA Sans" w:hAnsi="CA Sans"/>
                <w:sz w:val="24"/>
                <w:szCs w:val="24"/>
              </w:rPr>
            </w:pPr>
            <w:r w:rsidRPr="001D7277">
              <w:rPr>
                <w:rFonts w:ascii="CA Sans" w:hAnsi="CA Sans"/>
                <w:b/>
                <w:sz w:val="24"/>
                <w:szCs w:val="24"/>
              </w:rPr>
              <w:t>Interface Contract Required:</w:t>
            </w:r>
            <w:r w:rsidRPr="001D7277">
              <w:rPr>
                <w:rFonts w:ascii="CA Sans" w:hAnsi="CA Sans"/>
                <w:sz w:val="24"/>
                <w:szCs w:val="24"/>
              </w:rPr>
              <w:t xml:space="preserve"> (Y/N)</w:t>
            </w:r>
          </w:p>
        </w:tc>
        <w:tc>
          <w:tcPr>
            <w:tcW w:w="5706" w:type="dxa"/>
          </w:tcPr>
          <w:p w14:paraId="2309108F" w14:textId="77777777" w:rsidR="00CD6259" w:rsidRPr="001D7277" w:rsidRDefault="00CD6259" w:rsidP="00EA7C97">
            <w:pPr>
              <w:pStyle w:val="NormalIndent"/>
              <w:ind w:left="0"/>
              <w:rPr>
                <w:rFonts w:ascii="CA Sans" w:hAnsi="CA Sans"/>
                <w:sz w:val="24"/>
                <w:szCs w:val="24"/>
              </w:rPr>
            </w:pPr>
          </w:p>
        </w:tc>
      </w:tr>
    </w:tbl>
    <w:p w14:paraId="2E3667A7" w14:textId="77777777" w:rsidR="00CD6259" w:rsidRPr="00986FB7" w:rsidRDefault="00CD6259" w:rsidP="00CD6259">
      <w:pPr>
        <w:pStyle w:val="NormalIndent"/>
        <w:ind w:left="0"/>
        <w:rPr>
          <w:rFonts w:ascii="CA Sans" w:hAnsi="CA Sans"/>
          <w:i/>
          <w:color w:val="808080"/>
          <w:sz w:val="20"/>
        </w:rPr>
      </w:pPr>
      <w:r w:rsidRPr="00986FB7">
        <w:rPr>
          <w:rFonts w:ascii="CA Sans" w:hAnsi="CA Sans"/>
          <w:i/>
          <w:color w:val="808080"/>
          <w:sz w:val="20"/>
        </w:rPr>
        <w:tab/>
      </w:r>
    </w:p>
    <w:p w14:paraId="783348BB" w14:textId="77777777" w:rsidR="00CD6259" w:rsidRPr="00986FB7" w:rsidRDefault="00CD6259" w:rsidP="00CD6259">
      <w:pPr>
        <w:pStyle w:val="NormalIndent"/>
        <w:ind w:left="0"/>
        <w:rPr>
          <w:rFonts w:ascii="CA Sans" w:hAnsi="CA Sans"/>
          <w:i/>
          <w:color w:val="808080"/>
          <w:sz w:val="20"/>
        </w:rPr>
      </w:pPr>
    </w:p>
    <w:p w14:paraId="627A30AF" w14:textId="77777777" w:rsidR="00CD6259" w:rsidRPr="001D7277" w:rsidRDefault="00CD6259" w:rsidP="00CD6259">
      <w:pPr>
        <w:pStyle w:val="NormalIndent"/>
        <w:ind w:left="0"/>
        <w:rPr>
          <w:rFonts w:ascii="CA Sans" w:hAnsi="CA Sans"/>
          <w:sz w:val="24"/>
          <w:szCs w:val="24"/>
        </w:rPr>
      </w:pPr>
      <w:r w:rsidRPr="00986FB7">
        <w:rPr>
          <w:rFonts w:ascii="CA Sans" w:hAnsi="CA Sans"/>
          <w:i/>
          <w:color w:val="808080"/>
          <w:sz w:val="20"/>
        </w:rPr>
        <w:tab/>
      </w:r>
      <w:r w:rsidRPr="001D7277">
        <w:rPr>
          <w:rFonts w:ascii="CA Sans" w:hAnsi="CA Sans"/>
          <w:b/>
          <w:sz w:val="24"/>
          <w:szCs w:val="24"/>
        </w:rPr>
        <w:t>Additional Comments:</w:t>
      </w:r>
      <w:r w:rsidRPr="001D7277">
        <w:rPr>
          <w:rFonts w:ascii="CA Sans" w:hAnsi="CA Sans"/>
          <w:sz w:val="24"/>
          <w:szCs w:val="24"/>
        </w:rPr>
        <w:t xml:space="preserve"> </w:t>
      </w:r>
      <w:r w:rsidRPr="001D7277">
        <w:rPr>
          <w:rFonts w:ascii="CA Sans" w:hAnsi="CA Sans"/>
          <w:sz w:val="24"/>
          <w:szCs w:val="24"/>
        </w:rPr>
        <w:fldChar w:fldCharType="begin">
          <w:ffData>
            <w:name w:val="Text3"/>
            <w:enabled/>
            <w:calcOnExit w:val="0"/>
            <w:textInput>
              <w:default w:val="Click here to begin typing"/>
              <w:format w:val="FIRST CAPITAL"/>
            </w:textInput>
          </w:ffData>
        </w:fldChar>
      </w:r>
      <w:r w:rsidRPr="001D7277">
        <w:rPr>
          <w:rFonts w:ascii="CA Sans" w:hAnsi="CA Sans"/>
          <w:sz w:val="24"/>
          <w:szCs w:val="24"/>
        </w:rPr>
        <w:instrText xml:space="preserve"> FORMTEXT </w:instrText>
      </w:r>
      <w:r w:rsidRPr="001D7277">
        <w:rPr>
          <w:rFonts w:ascii="CA Sans" w:hAnsi="CA Sans"/>
          <w:sz w:val="24"/>
          <w:szCs w:val="24"/>
        </w:rPr>
      </w:r>
      <w:r w:rsidRPr="001D7277">
        <w:rPr>
          <w:rFonts w:ascii="CA Sans" w:hAnsi="CA Sans"/>
          <w:sz w:val="24"/>
          <w:szCs w:val="24"/>
        </w:rPr>
        <w:fldChar w:fldCharType="separate"/>
      </w:r>
      <w:r w:rsidRPr="001D7277">
        <w:rPr>
          <w:rFonts w:ascii="CA Sans" w:hAnsi="CA Sans"/>
          <w:sz w:val="24"/>
          <w:szCs w:val="24"/>
        </w:rPr>
        <w:t>Click here to begin typing</w:t>
      </w:r>
      <w:r w:rsidRPr="001D7277">
        <w:rPr>
          <w:rFonts w:ascii="CA Sans" w:hAnsi="CA Sans"/>
          <w:sz w:val="24"/>
          <w:szCs w:val="24"/>
        </w:rPr>
        <w:fldChar w:fldCharType="end"/>
      </w:r>
    </w:p>
    <w:p w14:paraId="04AA8212" w14:textId="77777777" w:rsidR="00CD6259" w:rsidRPr="00986FB7" w:rsidRDefault="00CD6259" w:rsidP="00CD6259">
      <w:pPr>
        <w:pStyle w:val="Heading3"/>
      </w:pPr>
      <w:bookmarkStart w:id="158" w:name="_Toc238452111"/>
      <w:bookmarkStart w:id="159" w:name="_Toc238543300"/>
      <w:bookmarkStart w:id="160" w:name="_Toc239058071"/>
      <w:bookmarkStart w:id="161" w:name="_Toc238452114"/>
      <w:bookmarkStart w:id="162" w:name="_Toc238543303"/>
      <w:bookmarkStart w:id="163" w:name="_Toc239058074"/>
      <w:bookmarkStart w:id="164" w:name="_Toc238452116"/>
      <w:bookmarkStart w:id="165" w:name="_Toc238543305"/>
      <w:bookmarkStart w:id="166" w:name="_Toc239058076"/>
      <w:bookmarkStart w:id="167" w:name="_Toc238452117"/>
      <w:bookmarkStart w:id="168" w:name="_Toc238543306"/>
      <w:bookmarkStart w:id="169" w:name="_Toc239058077"/>
      <w:bookmarkStart w:id="170" w:name="_Toc238452120"/>
      <w:bookmarkStart w:id="171" w:name="_Toc238543309"/>
      <w:bookmarkStart w:id="172" w:name="_Toc239058080"/>
      <w:bookmarkStart w:id="173" w:name="_Toc238445291"/>
      <w:bookmarkStart w:id="174" w:name="_Toc238445548"/>
      <w:bookmarkStart w:id="175" w:name="_Toc238445639"/>
      <w:bookmarkStart w:id="176" w:name="_Toc238452122"/>
      <w:bookmarkStart w:id="177" w:name="_Toc238543311"/>
      <w:bookmarkStart w:id="178" w:name="_Toc239058082"/>
      <w:bookmarkStart w:id="179" w:name="_Toc238445292"/>
      <w:bookmarkStart w:id="180" w:name="_Toc238445549"/>
      <w:bookmarkStart w:id="181" w:name="_Toc238445640"/>
      <w:bookmarkStart w:id="182" w:name="_Toc238452123"/>
      <w:bookmarkStart w:id="183" w:name="_Toc238543312"/>
      <w:bookmarkStart w:id="184" w:name="_Toc239058083"/>
      <w:bookmarkStart w:id="185" w:name="_Toc238445295"/>
      <w:bookmarkStart w:id="186" w:name="_Toc238445552"/>
      <w:bookmarkStart w:id="187" w:name="_Toc238445643"/>
      <w:bookmarkStart w:id="188" w:name="_Toc238452126"/>
      <w:bookmarkStart w:id="189" w:name="_Toc238543315"/>
      <w:bookmarkStart w:id="190" w:name="_Toc239058086"/>
      <w:bookmarkStart w:id="191" w:name="_Toc238445297"/>
      <w:bookmarkStart w:id="192" w:name="_Toc238445554"/>
      <w:bookmarkStart w:id="193" w:name="_Toc238445645"/>
      <w:bookmarkStart w:id="194" w:name="_Toc238452128"/>
      <w:bookmarkStart w:id="195" w:name="_Toc238543317"/>
      <w:bookmarkStart w:id="196" w:name="_Toc239058088"/>
      <w:bookmarkStart w:id="197" w:name="_Toc238445298"/>
      <w:bookmarkStart w:id="198" w:name="_Toc238445555"/>
      <w:bookmarkStart w:id="199" w:name="_Toc238445646"/>
      <w:bookmarkStart w:id="200" w:name="_Toc238452129"/>
      <w:bookmarkStart w:id="201" w:name="_Toc238543318"/>
      <w:bookmarkStart w:id="202" w:name="_Toc239058089"/>
      <w:bookmarkStart w:id="203" w:name="_Toc191440146"/>
      <w:bookmarkStart w:id="204" w:name="_Toc239068505"/>
      <w:bookmarkStart w:id="205" w:name="_Toc239839298"/>
      <w:bookmarkStart w:id="206" w:name="_Toc239839356"/>
      <w:bookmarkStart w:id="207" w:name="_Toc239841637"/>
      <w:bookmarkStart w:id="208" w:name="_Toc239841729"/>
      <w:bookmarkStart w:id="209" w:name="_Toc239841822"/>
      <w:bookmarkStart w:id="210" w:name="_Toc239841915"/>
      <w:bookmarkStart w:id="211" w:name="_Toc239842484"/>
      <w:bookmarkStart w:id="212" w:name="_Toc240365915"/>
      <w:bookmarkStart w:id="213" w:name="_Toc239068506"/>
      <w:bookmarkStart w:id="214" w:name="_Toc239839299"/>
      <w:bookmarkStart w:id="215" w:name="_Toc239839357"/>
      <w:bookmarkStart w:id="216" w:name="_Toc239841638"/>
      <w:bookmarkStart w:id="217" w:name="_Toc239841730"/>
      <w:bookmarkStart w:id="218" w:name="_Toc239841823"/>
      <w:bookmarkStart w:id="219" w:name="_Toc239841916"/>
      <w:bookmarkStart w:id="220" w:name="_Toc239842485"/>
      <w:bookmarkStart w:id="221" w:name="_Toc240365916"/>
      <w:bookmarkStart w:id="222" w:name="_Toc239068507"/>
      <w:bookmarkStart w:id="223" w:name="_Toc239839300"/>
      <w:bookmarkStart w:id="224" w:name="_Toc239839358"/>
      <w:bookmarkStart w:id="225" w:name="_Toc239841639"/>
      <w:bookmarkStart w:id="226" w:name="_Toc239841731"/>
      <w:bookmarkStart w:id="227" w:name="_Toc239841824"/>
      <w:bookmarkStart w:id="228" w:name="_Toc239841917"/>
      <w:bookmarkStart w:id="229" w:name="_Toc239842486"/>
      <w:bookmarkStart w:id="230" w:name="_Toc240365917"/>
      <w:bookmarkStart w:id="231" w:name="_Product_Licensing_Schema"/>
      <w:bookmarkStart w:id="232" w:name="_Toc239068508"/>
      <w:bookmarkStart w:id="233" w:name="_Toc239839301"/>
      <w:bookmarkStart w:id="234" w:name="_Toc239839359"/>
      <w:bookmarkStart w:id="235" w:name="_Toc239841640"/>
      <w:bookmarkStart w:id="236" w:name="_Toc239841732"/>
      <w:bookmarkStart w:id="237" w:name="_Toc239841825"/>
      <w:bookmarkStart w:id="238" w:name="_Toc239841918"/>
      <w:bookmarkStart w:id="239" w:name="_Toc239842487"/>
      <w:bookmarkStart w:id="240" w:name="_Toc240365918"/>
      <w:bookmarkStart w:id="241" w:name="_Product/Component_Upgrade_Paths"/>
      <w:bookmarkStart w:id="242" w:name="_Proposed_Documentation_Deliverables"/>
      <w:bookmarkStart w:id="243" w:name="_Toc182725729"/>
      <w:bookmarkStart w:id="244" w:name="_Toc248829804"/>
      <w:bookmarkStart w:id="245" w:name="_Toc248036048"/>
      <w:bookmarkStart w:id="246" w:name="_Toc338327696"/>
      <w:bookmarkStart w:id="247" w:name="_Toc385970918"/>
      <w:bookmarkEnd w:id="146"/>
      <w:bookmarkEnd w:id="147"/>
      <w:bookmarkEnd w:id="148"/>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r w:rsidRPr="00986FB7">
        <w:t>Certifications</w:t>
      </w:r>
      <w:bookmarkEnd w:id="244"/>
      <w:bookmarkEnd w:id="245"/>
      <w:bookmarkEnd w:id="246"/>
      <w:bookmarkEnd w:id="247"/>
    </w:p>
    <w:p w14:paraId="1C4C8D83" w14:textId="77777777" w:rsidR="00CD6259" w:rsidRPr="001D7277" w:rsidRDefault="00CD6259" w:rsidP="00CD6259">
      <w:pPr>
        <w:pStyle w:val="instructions"/>
        <w:spacing w:line="240" w:lineRule="exact"/>
        <w:ind w:left="360"/>
        <w:rPr>
          <w:rFonts w:ascii="CA Sans" w:hAnsi="CA Sans"/>
          <w:color w:val="999999"/>
          <w:sz w:val="24"/>
          <w:szCs w:val="24"/>
        </w:rPr>
      </w:pPr>
      <w:r w:rsidRPr="001D7277">
        <w:rPr>
          <w:rFonts w:ascii="CA Sans" w:hAnsi="CA Sans"/>
          <w:color w:val="999999"/>
          <w:sz w:val="24"/>
          <w:szCs w:val="24"/>
        </w:rPr>
        <w:t>Identify the design requirements associated with the Certification requirements for the project (e.g. FIPS 140-2, Common Criteria, SAP Certification). Compliance with a certification may require application changes or testing only. In the section below, define the design and implementation considerations.  A list of certification</w:t>
      </w:r>
      <w:r w:rsidRPr="00986FB7">
        <w:rPr>
          <w:rFonts w:ascii="CA Sans" w:hAnsi="CA Sans"/>
          <w:color w:val="999999"/>
        </w:rPr>
        <w:t xml:space="preserve"> requirements is included </w:t>
      </w:r>
      <w:r w:rsidRPr="001D7277">
        <w:rPr>
          <w:rFonts w:ascii="CA Sans" w:hAnsi="CA Sans"/>
          <w:color w:val="999999"/>
          <w:sz w:val="24"/>
          <w:szCs w:val="24"/>
        </w:rPr>
        <w:t xml:space="preserve">in the PRD. </w:t>
      </w:r>
    </w:p>
    <w:p w14:paraId="3FDD8B12" w14:textId="77777777" w:rsidR="00CD6259" w:rsidRPr="00986FB7" w:rsidRDefault="00CD6259" w:rsidP="00CD6259">
      <w:pPr>
        <w:pStyle w:val="Heading4"/>
      </w:pPr>
      <w:r w:rsidRPr="00986FB7">
        <w:t>&lt;Certification n&gt;</w:t>
      </w:r>
    </w:p>
    <w:p w14:paraId="312CF906" w14:textId="77777777" w:rsidR="00CD6259" w:rsidRPr="001D7277" w:rsidRDefault="00CD6259" w:rsidP="00CD6259">
      <w:pPr>
        <w:pStyle w:val="NormalIndent"/>
        <w:rPr>
          <w:rFonts w:ascii="CA Sans" w:hAnsi="CA Sans"/>
          <w:i/>
          <w:iCs/>
          <w:color w:val="808080"/>
          <w:sz w:val="24"/>
          <w:szCs w:val="24"/>
        </w:rPr>
      </w:pPr>
      <w:r w:rsidRPr="001D7277">
        <w:rPr>
          <w:rFonts w:ascii="CA Sans" w:hAnsi="CA Sans"/>
          <w:i/>
          <w:iCs/>
          <w:color w:val="808080"/>
          <w:sz w:val="24"/>
          <w:szCs w:val="24"/>
        </w:rPr>
        <w:t>Include design and implementation considerations for the certification.</w:t>
      </w:r>
    </w:p>
    <w:bookmarkStart w:id="248" w:name="_SAP_Certification"/>
    <w:bookmarkEnd w:id="248"/>
    <w:p w14:paraId="255A1999" w14:textId="77777777" w:rsidR="00CD6259" w:rsidRPr="001D7277" w:rsidRDefault="00CD6259" w:rsidP="00CD6259">
      <w:pPr>
        <w:pStyle w:val="BodyTextIndent"/>
        <w:rPr>
          <w:rFonts w:ascii="CA Sans" w:hAnsi="CA Sans"/>
          <w:sz w:val="24"/>
          <w:szCs w:val="24"/>
        </w:rPr>
      </w:pPr>
      <w:r w:rsidRPr="001D7277">
        <w:rPr>
          <w:rFonts w:ascii="CA Sans" w:hAnsi="CA Sans"/>
          <w:sz w:val="24"/>
          <w:szCs w:val="24"/>
        </w:rPr>
        <w:fldChar w:fldCharType="begin">
          <w:ffData>
            <w:name w:val="Text3"/>
            <w:enabled/>
            <w:calcOnExit w:val="0"/>
            <w:textInput>
              <w:default w:val="Click here to begin typing"/>
              <w:format w:val="FIRST CAPITAL"/>
            </w:textInput>
          </w:ffData>
        </w:fldChar>
      </w:r>
      <w:r w:rsidRPr="001D7277">
        <w:rPr>
          <w:rFonts w:ascii="CA Sans" w:hAnsi="CA Sans"/>
          <w:sz w:val="24"/>
          <w:szCs w:val="24"/>
        </w:rPr>
        <w:instrText xml:space="preserve"> FORMTEXT </w:instrText>
      </w:r>
      <w:r w:rsidRPr="001D7277">
        <w:rPr>
          <w:rFonts w:ascii="CA Sans" w:hAnsi="CA Sans"/>
          <w:sz w:val="24"/>
          <w:szCs w:val="24"/>
        </w:rPr>
      </w:r>
      <w:r w:rsidRPr="001D7277">
        <w:rPr>
          <w:rFonts w:ascii="CA Sans" w:hAnsi="CA Sans"/>
          <w:sz w:val="24"/>
          <w:szCs w:val="24"/>
        </w:rPr>
        <w:fldChar w:fldCharType="separate"/>
      </w:r>
      <w:r w:rsidRPr="001D7277">
        <w:rPr>
          <w:rFonts w:ascii="CA Sans" w:hAnsi="CA Sans"/>
          <w:sz w:val="24"/>
          <w:szCs w:val="24"/>
        </w:rPr>
        <w:t>Click here to begin typing</w:t>
      </w:r>
      <w:r w:rsidRPr="001D7277">
        <w:rPr>
          <w:rFonts w:ascii="CA Sans" w:hAnsi="CA Sans"/>
          <w:sz w:val="24"/>
          <w:szCs w:val="24"/>
        </w:rPr>
        <w:fldChar w:fldCharType="end"/>
      </w:r>
    </w:p>
    <w:p w14:paraId="0C94C1D3" w14:textId="77777777" w:rsidR="00CD6259" w:rsidRPr="00986FB7" w:rsidRDefault="00CD6259" w:rsidP="00CD6259">
      <w:pPr>
        <w:rPr>
          <w:rFonts w:ascii="CA Sans" w:hAnsi="CA Sans"/>
        </w:rPr>
      </w:pPr>
    </w:p>
    <w:p w14:paraId="41DC7AD1" w14:textId="77777777" w:rsidR="00CD6259" w:rsidRPr="00986FB7" w:rsidRDefault="00CD6259" w:rsidP="00CD6259">
      <w:pPr>
        <w:pStyle w:val="Heading3"/>
      </w:pPr>
      <w:bookmarkStart w:id="249" w:name="_Optional_Partner_Certification_1"/>
      <w:bookmarkStart w:id="250" w:name="_Partner_Certification_Programs"/>
      <w:bookmarkStart w:id="251" w:name="_Toc191440151"/>
      <w:bookmarkStart w:id="252" w:name="_Toc248829805"/>
      <w:bookmarkStart w:id="253" w:name="_Toc248036049"/>
      <w:bookmarkStart w:id="254" w:name="_Toc338327697"/>
      <w:bookmarkStart w:id="255" w:name="_Toc385970919"/>
      <w:bookmarkEnd w:id="249"/>
      <w:bookmarkEnd w:id="250"/>
      <w:bookmarkEnd w:id="251"/>
      <w:r w:rsidRPr="00986FB7">
        <w:t>Other Dependencies</w:t>
      </w:r>
      <w:bookmarkEnd w:id="252"/>
      <w:bookmarkEnd w:id="253"/>
      <w:bookmarkEnd w:id="254"/>
      <w:bookmarkEnd w:id="255"/>
    </w:p>
    <w:p w14:paraId="4260827C" w14:textId="77777777" w:rsidR="00CD6259" w:rsidRPr="001D7277" w:rsidRDefault="00CD6259" w:rsidP="00CD6259">
      <w:pPr>
        <w:pStyle w:val="NormalIndent"/>
        <w:rPr>
          <w:rFonts w:ascii="CA Sans" w:hAnsi="CA Sans"/>
          <w:i/>
          <w:color w:val="999999"/>
          <w:sz w:val="24"/>
          <w:szCs w:val="24"/>
        </w:rPr>
      </w:pPr>
      <w:r w:rsidRPr="001D7277">
        <w:rPr>
          <w:rFonts w:ascii="CA Sans" w:hAnsi="CA Sans"/>
          <w:i/>
          <w:color w:val="999999"/>
          <w:sz w:val="24"/>
          <w:szCs w:val="24"/>
        </w:rPr>
        <w:t>Define any additional constraints that affect product design.</w:t>
      </w:r>
      <w:r w:rsidRPr="00625986">
        <w:rPr>
          <w:rFonts w:ascii="CA Sans" w:hAnsi="CA Sans"/>
          <w:color w:val="999999"/>
          <w:sz w:val="24"/>
          <w:szCs w:val="24"/>
        </w:rPr>
        <w:t xml:space="preserve"> </w:t>
      </w:r>
      <w:r>
        <w:rPr>
          <w:rFonts w:ascii="CA Sans" w:hAnsi="CA Sans"/>
          <w:i/>
          <w:color w:val="999999"/>
          <w:sz w:val="24"/>
          <w:szCs w:val="24"/>
        </w:rPr>
        <w:t>, development, testing, environment and / or resources</w:t>
      </w:r>
      <w:r w:rsidRPr="001D7277">
        <w:rPr>
          <w:rFonts w:ascii="CA Sans" w:hAnsi="CA Sans"/>
          <w:i/>
          <w:color w:val="999999"/>
          <w:sz w:val="24"/>
          <w:szCs w:val="24"/>
        </w:rPr>
        <w:t>.</w:t>
      </w:r>
    </w:p>
    <w:p w14:paraId="0B7AB1BB" w14:textId="77777777" w:rsidR="00CD6259" w:rsidRPr="001D7277" w:rsidRDefault="00CD6259" w:rsidP="00CD6259">
      <w:pPr>
        <w:pStyle w:val="NormalIndent"/>
        <w:rPr>
          <w:rFonts w:ascii="CA Sans" w:hAnsi="CA Sans"/>
          <w:i/>
          <w:color w:val="999999"/>
          <w:sz w:val="24"/>
          <w:szCs w:val="24"/>
        </w:rPr>
      </w:pPr>
    </w:p>
    <w:p w14:paraId="7D010EDF" w14:textId="77777777" w:rsidR="00CD6259" w:rsidRPr="001D7277" w:rsidRDefault="00CD6259" w:rsidP="00CD6259">
      <w:pPr>
        <w:pStyle w:val="BodyTextIndent"/>
        <w:rPr>
          <w:rFonts w:ascii="CA Sans" w:hAnsi="CA Sans"/>
          <w:sz w:val="24"/>
          <w:szCs w:val="24"/>
        </w:rPr>
      </w:pPr>
      <w:r w:rsidRPr="001D7277">
        <w:rPr>
          <w:rFonts w:ascii="CA Sans" w:hAnsi="CA Sans"/>
          <w:sz w:val="24"/>
          <w:szCs w:val="24"/>
        </w:rPr>
        <w:fldChar w:fldCharType="begin">
          <w:ffData>
            <w:name w:val="Text3"/>
            <w:enabled/>
            <w:calcOnExit w:val="0"/>
            <w:textInput>
              <w:default w:val="Click here to begin typing"/>
              <w:format w:val="FIRST CAPITAL"/>
            </w:textInput>
          </w:ffData>
        </w:fldChar>
      </w:r>
      <w:r w:rsidRPr="001D7277">
        <w:rPr>
          <w:rFonts w:ascii="CA Sans" w:hAnsi="CA Sans"/>
          <w:sz w:val="24"/>
          <w:szCs w:val="24"/>
        </w:rPr>
        <w:instrText xml:space="preserve"> FORMTEXT </w:instrText>
      </w:r>
      <w:r w:rsidRPr="001D7277">
        <w:rPr>
          <w:rFonts w:ascii="CA Sans" w:hAnsi="CA Sans"/>
          <w:sz w:val="24"/>
          <w:szCs w:val="24"/>
        </w:rPr>
      </w:r>
      <w:r w:rsidRPr="001D7277">
        <w:rPr>
          <w:rFonts w:ascii="CA Sans" w:hAnsi="CA Sans"/>
          <w:sz w:val="24"/>
          <w:szCs w:val="24"/>
        </w:rPr>
        <w:fldChar w:fldCharType="separate"/>
      </w:r>
      <w:r w:rsidRPr="001D7277">
        <w:rPr>
          <w:rFonts w:ascii="CA Sans" w:hAnsi="CA Sans"/>
          <w:sz w:val="24"/>
          <w:szCs w:val="24"/>
        </w:rPr>
        <w:t>Click here to begin typing</w:t>
      </w:r>
      <w:r w:rsidRPr="001D7277">
        <w:rPr>
          <w:rFonts w:ascii="CA Sans" w:hAnsi="CA Sans"/>
          <w:sz w:val="24"/>
          <w:szCs w:val="24"/>
        </w:rPr>
        <w:fldChar w:fldCharType="end"/>
      </w:r>
      <w:bookmarkStart w:id="256" w:name="_Certifications"/>
      <w:bookmarkStart w:id="257" w:name="_Database_Dependency"/>
      <w:bookmarkStart w:id="258" w:name="_Additional_Requirements_1"/>
      <w:bookmarkStart w:id="259" w:name="_Toc35920582"/>
      <w:bookmarkStart w:id="260" w:name="_Toc90093521"/>
      <w:bookmarkStart w:id="261" w:name="_Toc102528142"/>
      <w:bookmarkStart w:id="262" w:name="_Toc114291255"/>
      <w:bookmarkEnd w:id="130"/>
      <w:bookmarkEnd w:id="256"/>
      <w:bookmarkEnd w:id="257"/>
      <w:bookmarkEnd w:id="258"/>
    </w:p>
    <w:bookmarkEnd w:id="259"/>
    <w:bookmarkEnd w:id="260"/>
    <w:bookmarkEnd w:id="261"/>
    <w:bookmarkEnd w:id="262"/>
    <w:p w14:paraId="2CA48D34" w14:textId="77777777" w:rsidR="00CD6259" w:rsidRDefault="00CD6259" w:rsidP="00CD6259">
      <w:pPr>
        <w:pStyle w:val="Heading2"/>
        <w:numPr>
          <w:ilvl w:val="0"/>
          <w:numId w:val="0"/>
        </w:numPr>
        <w:ind w:left="862"/>
      </w:pPr>
    </w:p>
    <w:p w14:paraId="3FC9D809" w14:textId="77777777" w:rsidR="00DC5E67" w:rsidRPr="00986FB7" w:rsidRDefault="00DC5E67" w:rsidP="00DC5E67">
      <w:pPr>
        <w:pStyle w:val="Heading2"/>
      </w:pPr>
      <w:bookmarkStart w:id="263" w:name="_Toc385970920"/>
      <w:r w:rsidRPr="00986FB7">
        <w:t>Non-Functional Feature Design (AKA the abilities)</w:t>
      </w:r>
      <w:bookmarkEnd w:id="131"/>
      <w:bookmarkEnd w:id="132"/>
      <w:bookmarkEnd w:id="133"/>
      <w:bookmarkEnd w:id="263"/>
    </w:p>
    <w:p w14:paraId="3D71AA6F" w14:textId="77777777" w:rsidR="00DC5E67" w:rsidRDefault="00DC5E67" w:rsidP="00DC5E67">
      <w:pPr>
        <w:ind w:left="360"/>
        <w:rPr>
          <w:rFonts w:ascii="CA Sans" w:hAnsi="CA Sans"/>
          <w:i/>
          <w:color w:val="777777"/>
          <w:sz w:val="24"/>
          <w:szCs w:val="24"/>
        </w:rPr>
      </w:pPr>
      <w:r w:rsidRPr="001D7277">
        <w:rPr>
          <w:rFonts w:ascii="CA Sans" w:hAnsi="CA Sans"/>
          <w:i/>
          <w:color w:val="777777"/>
          <w:sz w:val="24"/>
          <w:szCs w:val="24"/>
        </w:rPr>
        <w:t xml:space="preserve">Investment in the Non-Functional Requirements is a critical initiative for CA. For more information refer to the </w:t>
      </w:r>
      <w:hyperlink r:id="rId28" w:history="1">
        <w:r w:rsidRPr="00937007">
          <w:rPr>
            <w:rStyle w:val="Hyperlink"/>
            <w:rFonts w:ascii="CA Sans" w:hAnsi="CA Sans"/>
            <w:i/>
            <w:sz w:val="24"/>
            <w:szCs w:val="24"/>
          </w:rPr>
          <w:t>CA Policy for Product Non-Functional Requirements</w:t>
        </w:r>
      </w:hyperlink>
      <w:r w:rsidRPr="001D7277">
        <w:rPr>
          <w:rFonts w:ascii="CA Sans" w:hAnsi="CA Sans"/>
          <w:i/>
          <w:color w:val="777777"/>
          <w:sz w:val="24"/>
          <w:szCs w:val="24"/>
        </w:rPr>
        <w:t xml:space="preserve"> (AKA “…Abilities”) in QMS.</w:t>
      </w:r>
    </w:p>
    <w:p w14:paraId="4CA44402" w14:textId="77777777" w:rsidR="00DC5E67" w:rsidRDefault="00DC5E67" w:rsidP="00DC5E67">
      <w:pPr>
        <w:ind w:left="360"/>
        <w:rPr>
          <w:rFonts w:ascii="CA Sans" w:hAnsi="CA Sans"/>
          <w:i/>
          <w:color w:val="777777"/>
          <w:sz w:val="24"/>
          <w:szCs w:val="24"/>
        </w:rPr>
      </w:pPr>
    </w:p>
    <w:p w14:paraId="54D1D8D7" w14:textId="77777777" w:rsidR="00DC5E67" w:rsidRDefault="00DC5E67" w:rsidP="00DC5E67">
      <w:pPr>
        <w:ind w:left="360"/>
        <w:rPr>
          <w:rFonts w:ascii="CA Sans" w:hAnsi="CA Sans"/>
          <w:i/>
          <w:color w:val="777777"/>
          <w:sz w:val="24"/>
          <w:szCs w:val="24"/>
        </w:rPr>
      </w:pPr>
      <w:r>
        <w:rPr>
          <w:rFonts w:ascii="CA Sans" w:hAnsi="CA Sans"/>
          <w:i/>
          <w:color w:val="777777"/>
          <w:sz w:val="24"/>
          <w:szCs w:val="24"/>
        </w:rPr>
        <w:t xml:space="preserve">Insert the </w:t>
      </w:r>
      <w:hyperlink r:id="rId29" w:history="1">
        <w:r w:rsidRPr="00274A83">
          <w:rPr>
            <w:rStyle w:val="Hyperlink"/>
            <w:rFonts w:ascii="CA Sans" w:hAnsi="CA Sans"/>
            <w:i/>
            <w:sz w:val="24"/>
            <w:szCs w:val="24"/>
          </w:rPr>
          <w:t>CA Abilities Scorecard</w:t>
        </w:r>
      </w:hyperlink>
      <w:r>
        <w:rPr>
          <w:rFonts w:ascii="CA Sans" w:hAnsi="CA Sans"/>
          <w:i/>
          <w:color w:val="777777"/>
          <w:sz w:val="24"/>
          <w:szCs w:val="24"/>
        </w:rPr>
        <w:t>:</w:t>
      </w:r>
    </w:p>
    <w:p w14:paraId="1178A153" w14:textId="77777777" w:rsidR="00DC5E67" w:rsidRDefault="00DC5E67" w:rsidP="00DC5E67">
      <w:pPr>
        <w:ind w:left="360"/>
        <w:rPr>
          <w:rFonts w:ascii="CA Sans" w:hAnsi="CA Sans"/>
          <w:i/>
          <w:color w:val="777777"/>
          <w:sz w:val="24"/>
          <w:szCs w:val="24"/>
        </w:rPr>
      </w:pPr>
    </w:p>
    <w:p w14:paraId="5BD1B23C" w14:textId="77777777" w:rsidR="00DC5E67" w:rsidRDefault="00DC5E67" w:rsidP="00DC5E67">
      <w:pPr>
        <w:ind w:left="360"/>
        <w:rPr>
          <w:noProof/>
        </w:rPr>
      </w:pPr>
      <w:r w:rsidRPr="004F0DBC">
        <w:rPr>
          <w:i/>
          <w:iCs/>
          <w:noProof/>
          <w:color w:val="808080" w:themeColor="background1" w:themeShade="80"/>
          <w:lang w:eastAsia="zh-CN"/>
        </w:rPr>
        <mc:AlternateContent>
          <mc:Choice Requires="wps">
            <w:drawing>
              <wp:anchor distT="0" distB="0" distL="114300" distR="114300" simplePos="0" relativeHeight="251660288" behindDoc="0" locked="0" layoutInCell="1" allowOverlap="1" wp14:anchorId="50673D20" wp14:editId="23A0CE8A">
                <wp:simplePos x="0" y="0"/>
                <wp:positionH relativeFrom="column">
                  <wp:posOffset>238125</wp:posOffset>
                </wp:positionH>
                <wp:positionV relativeFrom="paragraph">
                  <wp:posOffset>2244725</wp:posOffset>
                </wp:positionV>
                <wp:extent cx="5591175" cy="1403985"/>
                <wp:effectExtent l="0" t="0" r="9525" b="12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1403985"/>
                        </a:xfrm>
                        <a:prstGeom prst="rect">
                          <a:avLst/>
                        </a:prstGeom>
                        <a:solidFill>
                          <a:srgbClr val="FFFFFF"/>
                        </a:solidFill>
                        <a:ln w="9525">
                          <a:noFill/>
                          <a:miter lim="800000"/>
                          <a:headEnd/>
                          <a:tailEnd/>
                        </a:ln>
                      </wps:spPr>
                      <wps:txbx>
                        <w:txbxContent>
                          <w:p w14:paraId="4915A784" w14:textId="77777777" w:rsidR="00D11A72" w:rsidRPr="00AC2BB6" w:rsidRDefault="00D11A72" w:rsidP="00DC5E67">
                            <w:pPr>
                              <w:rPr>
                                <w:sz w:val="14"/>
                              </w:rPr>
                            </w:pPr>
                            <w:r w:rsidRPr="00AC2BB6">
                              <w:rPr>
                                <w:sz w:val="14"/>
                              </w:rPr>
                              <w:t xml:space="preserve">Note: The score for </w:t>
                            </w:r>
                            <w:r w:rsidRPr="00E51907">
                              <w:rPr>
                                <w:i/>
                                <w:sz w:val="14"/>
                              </w:rPr>
                              <w:t>This Project</w:t>
                            </w:r>
                            <w:r w:rsidRPr="00AC2BB6">
                              <w:rPr>
                                <w:sz w:val="14"/>
                              </w:rPr>
                              <w:t xml:space="preserve"> should reflect the level of compliance intended to ship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673D20" id="_x0000_t202" coordsize="21600,21600" o:spt="202" path="m,l,21600r21600,l21600,xe">
                <v:stroke joinstyle="miter"/>
                <v:path gradientshapeok="t" o:connecttype="rect"/>
              </v:shapetype>
              <v:shape id="Text Box 2" o:spid="_x0000_s1026" type="#_x0000_t202" style="position:absolute;left:0;text-align:left;margin-left:18.75pt;margin-top:176.75pt;width:440.2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" stroked="f">
                <v:textbox style="mso-fit-shape-to-text:t">
                  <w:txbxContent>
                    <w:p w14:paraId="4915A784" w14:textId="77777777" w:rsidR="00D11A72" w:rsidRPr="00AC2BB6" w:rsidRDefault="00D11A72" w:rsidP="00DC5E67">
                      <w:pPr>
                        <w:rPr>
                          <w:sz w:val="14"/>
                        </w:rPr>
                      </w:pPr>
                      <w:r w:rsidRPr="00AC2BB6">
                        <w:rPr>
                          <w:sz w:val="14"/>
                        </w:rPr>
                        <w:t xml:space="preserve">Note: The score for </w:t>
                      </w:r>
                      <w:r w:rsidRPr="00E51907">
                        <w:rPr>
                          <w:i/>
                          <w:sz w:val="14"/>
                        </w:rPr>
                        <w:t>This Project</w:t>
                      </w:r>
                      <w:r w:rsidRPr="00AC2BB6">
                        <w:rPr>
                          <w:sz w:val="14"/>
                        </w:rPr>
                        <w:t xml:space="preserve"> should reflect the level of compliance intended to ship</w:t>
                      </w:r>
                    </w:p>
                  </w:txbxContent>
                </v:textbox>
              </v:shape>
            </w:pict>
          </mc:Fallback>
        </mc:AlternateContent>
      </w:r>
      <w:r w:rsidRPr="00BE66F0">
        <w:rPr>
          <w:i/>
          <w:iCs/>
          <w:noProof/>
          <w:color w:val="808080" w:themeColor="background1" w:themeShade="80"/>
          <w:lang w:eastAsia="zh-CN"/>
        </w:rPr>
        <mc:AlternateContent>
          <mc:Choice Requires="wps">
            <w:drawing>
              <wp:anchor distT="0" distB="0" distL="114300" distR="114300" simplePos="0" relativeHeight="251659264" behindDoc="0" locked="0" layoutInCell="1" allowOverlap="1" wp14:anchorId="6B205CC5" wp14:editId="5393ED32">
                <wp:simplePos x="0" y="0"/>
                <wp:positionH relativeFrom="column">
                  <wp:posOffset>1631950</wp:posOffset>
                </wp:positionH>
                <wp:positionV relativeFrom="paragraph">
                  <wp:posOffset>421005</wp:posOffset>
                </wp:positionV>
                <wp:extent cx="2374265" cy="1403985"/>
                <wp:effectExtent l="0" t="552450" r="0" b="55816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459595">
                          <a:off x="0" y="0"/>
                          <a:ext cx="2374265" cy="1403985"/>
                        </a:xfrm>
                        <a:prstGeom prst="rect">
                          <a:avLst/>
                        </a:prstGeom>
                        <a:noFill/>
                        <a:ln w="9525">
                          <a:noFill/>
                          <a:miter lim="800000"/>
                          <a:headEnd/>
                          <a:tailEnd/>
                        </a:ln>
                      </wps:spPr>
                      <wps:txbx>
                        <w:txbxContent>
                          <w:p w14:paraId="467BC1CF" w14:textId="77777777" w:rsidR="00D11A72" w:rsidRPr="00DE757D" w:rsidRDefault="00D11A72" w:rsidP="00DC5E67">
                            <w:pPr>
                              <w:rPr>
                                <w:b/>
                                <w:color w:val="FF0000"/>
                                <w:sz w:val="48"/>
                              </w:rPr>
                            </w:pPr>
                            <w:r w:rsidRPr="00DE757D">
                              <w:rPr>
                                <w:b/>
                                <w:color w:val="FF0000"/>
                                <w:sz w:val="48"/>
                              </w:rPr>
                              <w:t>Example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205CC5" id="Text Box 5" o:spid="_x0000_s1027" type="#_x0000_t202" style="position:absolute;left:0;text-align:left;margin-left:128.5pt;margin-top:33.15pt;width:186.95pt;height:110.55pt;rotation:-2337893fd;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" filled="f" stroked="f">
                <v:textbox style="mso-fit-shape-to-text:t">
                  <w:txbxContent>
                    <w:p w14:paraId="467BC1CF" w14:textId="77777777" w:rsidR="00D11A72" w:rsidRPr="00DE757D" w:rsidRDefault="00D11A72" w:rsidP="00DC5E67">
                      <w:pPr>
                        <w:rPr>
                          <w:b/>
                          <w:color w:val="FF0000"/>
                          <w:sz w:val="48"/>
                        </w:rPr>
                      </w:pPr>
                      <w:r w:rsidRPr="00DE757D">
                        <w:rPr>
                          <w:b/>
                          <w:color w:val="FF0000"/>
                          <w:sz w:val="48"/>
                        </w:rPr>
                        <w:t>Example</w:t>
                      </w:r>
                    </w:p>
                  </w:txbxContent>
                </v:textbox>
              </v:shape>
            </w:pict>
          </mc:Fallback>
        </mc:AlternateContent>
      </w:r>
      <w:r w:rsidRPr="00B30BAD">
        <w:rPr>
          <w:noProof/>
        </w:rPr>
        <w:t xml:space="preserve"> </w:t>
      </w:r>
      <w:r w:rsidRPr="00B30BAD">
        <w:rPr>
          <w:rFonts w:ascii="CA Sans" w:hAnsi="CA Sans"/>
          <w:i/>
          <w:noProof/>
          <w:color w:val="777777"/>
          <w:sz w:val="24"/>
          <w:szCs w:val="24"/>
          <w:lang w:eastAsia="zh-CN"/>
        </w:rPr>
        <w:drawing>
          <wp:inline distT="0" distB="0" distL="0" distR="0" wp14:anchorId="6CFF8C46" wp14:editId="22B555F6">
            <wp:extent cx="4716464" cy="2492676"/>
            <wp:effectExtent l="0" t="0" r="8255" b="317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716464" cy="249267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16AF93C5" w14:textId="77777777" w:rsidR="00DC5E67" w:rsidRDefault="00DC5E67" w:rsidP="00DC5E67">
      <w:pPr>
        <w:ind w:left="360"/>
        <w:rPr>
          <w:rFonts w:ascii="CA Sans" w:hAnsi="CA Sans"/>
          <w:i/>
          <w:color w:val="777777"/>
          <w:sz w:val="24"/>
          <w:szCs w:val="24"/>
        </w:rPr>
      </w:pPr>
    </w:p>
    <w:tbl>
      <w:tblPr>
        <w:tblStyle w:val="LightGrid"/>
        <w:tblW w:w="0" w:type="auto"/>
        <w:tblLook w:val="04A0" w:firstRow="1" w:lastRow="0" w:firstColumn="1" w:lastColumn="0" w:noHBand="0" w:noVBand="1"/>
      </w:tblPr>
      <w:tblGrid>
        <w:gridCol w:w="1368"/>
        <w:gridCol w:w="1530"/>
        <w:gridCol w:w="1440"/>
        <w:gridCol w:w="2340"/>
        <w:gridCol w:w="2358"/>
      </w:tblGrid>
      <w:tr w:rsidR="00DC5E67" w14:paraId="1397D4EE" w14:textId="77777777" w:rsidTr="00EA7C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shd w:val="clear" w:color="auto" w:fill="D9D9D9" w:themeFill="background1" w:themeFillShade="D9"/>
          </w:tcPr>
          <w:p w14:paraId="68C4BC96" w14:textId="77777777" w:rsidR="00DC5E67" w:rsidRPr="00BB78DA" w:rsidRDefault="00DC5E67" w:rsidP="00EA7C97">
            <w:pPr>
              <w:rPr>
                <w:rFonts w:ascii="CA Sans" w:hAnsi="CA Sans"/>
                <w:i/>
                <w:color w:val="000000" w:themeColor="text1"/>
                <w:sz w:val="24"/>
                <w:szCs w:val="24"/>
              </w:rPr>
            </w:pPr>
            <w:r w:rsidRPr="00BB78DA">
              <w:rPr>
                <w:rFonts w:ascii="CA Sans" w:hAnsi="CA Sans"/>
                <w:i/>
                <w:color w:val="000000" w:themeColor="text1"/>
                <w:sz w:val="24"/>
                <w:szCs w:val="24"/>
              </w:rPr>
              <w:t>Ability</w:t>
            </w:r>
          </w:p>
        </w:tc>
        <w:tc>
          <w:tcPr>
            <w:tcW w:w="1530" w:type="dxa"/>
            <w:shd w:val="clear" w:color="auto" w:fill="D9D9D9" w:themeFill="background1" w:themeFillShade="D9"/>
          </w:tcPr>
          <w:p w14:paraId="5E83C665" w14:textId="77777777" w:rsidR="00DC5E67" w:rsidRPr="00BB78DA" w:rsidRDefault="00DC5E67" w:rsidP="00EA7C97">
            <w:pPr>
              <w:cnfStyle w:val="100000000000" w:firstRow="1" w:lastRow="0" w:firstColumn="0" w:lastColumn="0" w:oddVBand="0" w:evenVBand="0" w:oddHBand="0" w:evenHBand="0" w:firstRowFirstColumn="0" w:firstRowLastColumn="0" w:lastRowFirstColumn="0" w:lastRowLastColumn="0"/>
              <w:rPr>
                <w:rFonts w:ascii="CA Sans" w:hAnsi="CA Sans"/>
                <w:i/>
                <w:color w:val="000000" w:themeColor="text1"/>
                <w:sz w:val="24"/>
                <w:szCs w:val="24"/>
              </w:rPr>
            </w:pPr>
            <w:r>
              <w:rPr>
                <w:rFonts w:ascii="CA Sans" w:hAnsi="CA Sans"/>
                <w:i/>
                <w:color w:val="000000" w:themeColor="text1"/>
                <w:sz w:val="24"/>
                <w:szCs w:val="24"/>
              </w:rPr>
              <w:t>Granted by</w:t>
            </w:r>
            <w:r w:rsidRPr="00BB78DA">
              <w:rPr>
                <w:rFonts w:ascii="CA Sans" w:hAnsi="CA Sans"/>
                <w:i/>
                <w:color w:val="000000" w:themeColor="text1"/>
                <w:sz w:val="24"/>
                <w:szCs w:val="24"/>
              </w:rPr>
              <w:t xml:space="preserve"> </w:t>
            </w:r>
          </w:p>
        </w:tc>
        <w:tc>
          <w:tcPr>
            <w:tcW w:w="1440" w:type="dxa"/>
            <w:shd w:val="clear" w:color="auto" w:fill="D9D9D9" w:themeFill="background1" w:themeFillShade="D9"/>
          </w:tcPr>
          <w:p w14:paraId="005EECDB" w14:textId="77777777" w:rsidR="00DC5E67" w:rsidRPr="00BB78DA" w:rsidRDefault="00DC5E67" w:rsidP="00EA7C97">
            <w:pPr>
              <w:cnfStyle w:val="100000000000" w:firstRow="1" w:lastRow="0" w:firstColumn="0" w:lastColumn="0" w:oddVBand="0" w:evenVBand="0" w:oddHBand="0" w:evenHBand="0" w:firstRowFirstColumn="0" w:firstRowLastColumn="0" w:lastRowFirstColumn="0" w:lastRowLastColumn="0"/>
              <w:rPr>
                <w:rFonts w:ascii="CA Sans" w:hAnsi="CA Sans"/>
                <w:i/>
                <w:color w:val="000000" w:themeColor="text1"/>
                <w:sz w:val="24"/>
                <w:szCs w:val="24"/>
              </w:rPr>
            </w:pPr>
            <w:r>
              <w:rPr>
                <w:rFonts w:ascii="CA Sans" w:hAnsi="CA Sans"/>
                <w:i/>
                <w:color w:val="000000" w:themeColor="text1"/>
                <w:sz w:val="24"/>
                <w:szCs w:val="24"/>
              </w:rPr>
              <w:t>Granted On</w:t>
            </w:r>
          </w:p>
        </w:tc>
        <w:tc>
          <w:tcPr>
            <w:tcW w:w="2340" w:type="dxa"/>
            <w:shd w:val="clear" w:color="auto" w:fill="D9D9D9" w:themeFill="background1" w:themeFillShade="D9"/>
          </w:tcPr>
          <w:p w14:paraId="54B15111" w14:textId="77777777" w:rsidR="00DC5E67" w:rsidRPr="00BB78DA" w:rsidRDefault="00DC5E67" w:rsidP="00EA7C97">
            <w:pPr>
              <w:cnfStyle w:val="100000000000" w:firstRow="1" w:lastRow="0" w:firstColumn="0" w:lastColumn="0" w:oddVBand="0" w:evenVBand="0" w:oddHBand="0" w:evenHBand="0" w:firstRowFirstColumn="0" w:firstRowLastColumn="0" w:lastRowFirstColumn="0" w:lastRowLastColumn="0"/>
              <w:rPr>
                <w:rFonts w:ascii="CA Sans" w:hAnsi="CA Sans"/>
                <w:i/>
                <w:color w:val="000000" w:themeColor="text1"/>
                <w:sz w:val="24"/>
                <w:szCs w:val="24"/>
              </w:rPr>
            </w:pPr>
            <w:r w:rsidRPr="00BB78DA">
              <w:rPr>
                <w:rFonts w:ascii="CA Sans" w:hAnsi="CA Sans"/>
                <w:i/>
                <w:color w:val="000000" w:themeColor="text1"/>
                <w:sz w:val="24"/>
                <w:szCs w:val="24"/>
              </w:rPr>
              <w:t>Reason for Exception</w:t>
            </w:r>
          </w:p>
        </w:tc>
        <w:tc>
          <w:tcPr>
            <w:tcW w:w="2358" w:type="dxa"/>
            <w:shd w:val="clear" w:color="auto" w:fill="D9D9D9" w:themeFill="background1" w:themeFillShade="D9"/>
          </w:tcPr>
          <w:p w14:paraId="317FEC45" w14:textId="77777777" w:rsidR="00DC5E67" w:rsidRPr="00BB78DA" w:rsidRDefault="00DC5E67" w:rsidP="00EA7C97">
            <w:pPr>
              <w:cnfStyle w:val="100000000000" w:firstRow="1" w:lastRow="0" w:firstColumn="0" w:lastColumn="0" w:oddVBand="0" w:evenVBand="0" w:oddHBand="0" w:evenHBand="0" w:firstRowFirstColumn="0" w:firstRowLastColumn="0" w:lastRowFirstColumn="0" w:lastRowLastColumn="0"/>
              <w:rPr>
                <w:rFonts w:ascii="CA Sans" w:hAnsi="CA Sans"/>
                <w:i/>
                <w:color w:val="000000" w:themeColor="text1"/>
                <w:sz w:val="24"/>
                <w:szCs w:val="24"/>
              </w:rPr>
            </w:pPr>
            <w:r w:rsidRPr="00BB78DA">
              <w:rPr>
                <w:rFonts w:ascii="CA Sans" w:hAnsi="CA Sans"/>
                <w:i/>
                <w:color w:val="000000" w:themeColor="text1"/>
                <w:sz w:val="24"/>
                <w:szCs w:val="24"/>
              </w:rPr>
              <w:t xml:space="preserve">Plan for </w:t>
            </w:r>
            <w:r>
              <w:rPr>
                <w:rFonts w:ascii="CA Sans" w:hAnsi="CA Sans"/>
                <w:i/>
                <w:color w:val="000000" w:themeColor="text1"/>
                <w:sz w:val="24"/>
                <w:szCs w:val="24"/>
              </w:rPr>
              <w:t>Remediation</w:t>
            </w:r>
          </w:p>
        </w:tc>
      </w:tr>
      <w:tr w:rsidR="00DC5E67" w14:paraId="20C05959" w14:textId="77777777" w:rsidTr="00EA7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shd w:val="clear" w:color="auto" w:fill="auto"/>
          </w:tcPr>
          <w:p w14:paraId="42D07B56" w14:textId="77777777" w:rsidR="00DC5E67" w:rsidRPr="00BB78DA" w:rsidRDefault="00DC5E67" w:rsidP="00EA7C97">
            <w:pPr>
              <w:rPr>
                <w:rFonts w:ascii="CA Sans" w:hAnsi="CA Sans"/>
                <w:b w:val="0"/>
                <w:szCs w:val="24"/>
              </w:rPr>
            </w:pPr>
            <w:r w:rsidRPr="00BB78DA">
              <w:rPr>
                <w:rFonts w:ascii="CA Sans" w:hAnsi="CA Sans"/>
                <w:b w:val="0"/>
                <w:szCs w:val="24"/>
              </w:rPr>
              <w:t xml:space="preserve"> </w:t>
            </w:r>
          </w:p>
        </w:tc>
        <w:tc>
          <w:tcPr>
            <w:tcW w:w="1530" w:type="dxa"/>
            <w:shd w:val="clear" w:color="auto" w:fill="auto"/>
          </w:tcPr>
          <w:p w14:paraId="53187A04" w14:textId="77777777" w:rsidR="00DC5E67" w:rsidRPr="00BB78DA" w:rsidRDefault="00DC5E67" w:rsidP="00EA7C97">
            <w:pPr>
              <w:cnfStyle w:val="000000100000" w:firstRow="0" w:lastRow="0" w:firstColumn="0" w:lastColumn="0" w:oddVBand="0" w:evenVBand="0" w:oddHBand="1" w:evenHBand="0" w:firstRowFirstColumn="0" w:firstRowLastColumn="0" w:lastRowFirstColumn="0" w:lastRowLastColumn="0"/>
              <w:rPr>
                <w:rFonts w:ascii="CA Sans" w:hAnsi="CA Sans"/>
                <w:szCs w:val="24"/>
              </w:rPr>
            </w:pPr>
            <w:r w:rsidRPr="00BB78DA">
              <w:rPr>
                <w:rFonts w:ascii="CA Sans" w:hAnsi="CA Sans"/>
                <w:szCs w:val="24"/>
              </w:rPr>
              <w:t xml:space="preserve"> </w:t>
            </w:r>
          </w:p>
        </w:tc>
        <w:tc>
          <w:tcPr>
            <w:tcW w:w="1440" w:type="dxa"/>
            <w:shd w:val="clear" w:color="auto" w:fill="auto"/>
          </w:tcPr>
          <w:p w14:paraId="6D0DDB3E" w14:textId="77777777" w:rsidR="00DC5E67" w:rsidRPr="00BB78DA" w:rsidRDefault="00DC5E67" w:rsidP="00EA7C97">
            <w:pPr>
              <w:cnfStyle w:val="000000100000" w:firstRow="0" w:lastRow="0" w:firstColumn="0" w:lastColumn="0" w:oddVBand="0" w:evenVBand="0" w:oddHBand="1" w:evenHBand="0" w:firstRowFirstColumn="0" w:firstRowLastColumn="0" w:lastRowFirstColumn="0" w:lastRowLastColumn="0"/>
              <w:rPr>
                <w:rFonts w:ascii="CA Sans" w:hAnsi="CA Sans"/>
                <w:szCs w:val="24"/>
              </w:rPr>
            </w:pPr>
            <w:r w:rsidRPr="00BB78DA">
              <w:rPr>
                <w:rFonts w:ascii="CA Sans" w:hAnsi="CA Sans"/>
                <w:szCs w:val="24"/>
              </w:rPr>
              <w:t xml:space="preserve"> </w:t>
            </w:r>
          </w:p>
        </w:tc>
        <w:tc>
          <w:tcPr>
            <w:tcW w:w="2340" w:type="dxa"/>
            <w:shd w:val="clear" w:color="auto" w:fill="auto"/>
          </w:tcPr>
          <w:p w14:paraId="47A0DA06" w14:textId="77777777" w:rsidR="00DC5E67" w:rsidRPr="00BB78DA" w:rsidRDefault="00DC5E67" w:rsidP="00EA7C97">
            <w:pPr>
              <w:cnfStyle w:val="000000100000" w:firstRow="0" w:lastRow="0" w:firstColumn="0" w:lastColumn="0" w:oddVBand="0" w:evenVBand="0" w:oddHBand="1" w:evenHBand="0" w:firstRowFirstColumn="0" w:firstRowLastColumn="0" w:lastRowFirstColumn="0" w:lastRowLastColumn="0"/>
              <w:rPr>
                <w:rFonts w:ascii="CA Sans" w:hAnsi="CA Sans"/>
                <w:szCs w:val="24"/>
              </w:rPr>
            </w:pPr>
          </w:p>
        </w:tc>
        <w:tc>
          <w:tcPr>
            <w:tcW w:w="2358" w:type="dxa"/>
            <w:shd w:val="clear" w:color="auto" w:fill="auto"/>
          </w:tcPr>
          <w:p w14:paraId="00D905CE" w14:textId="77777777" w:rsidR="00DC5E67" w:rsidRPr="00BB78DA" w:rsidRDefault="00DC5E67" w:rsidP="00EA7C97">
            <w:pPr>
              <w:cnfStyle w:val="000000100000" w:firstRow="0" w:lastRow="0" w:firstColumn="0" w:lastColumn="0" w:oddVBand="0" w:evenVBand="0" w:oddHBand="1" w:evenHBand="0" w:firstRowFirstColumn="0" w:firstRowLastColumn="0" w:lastRowFirstColumn="0" w:lastRowLastColumn="0"/>
              <w:rPr>
                <w:rFonts w:ascii="CA Sans" w:hAnsi="CA Sans"/>
                <w:szCs w:val="24"/>
              </w:rPr>
            </w:pPr>
          </w:p>
        </w:tc>
      </w:tr>
      <w:tr w:rsidR="00DC5E67" w14:paraId="34F0A87E" w14:textId="77777777" w:rsidTr="00EA7C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shd w:val="clear" w:color="auto" w:fill="auto"/>
          </w:tcPr>
          <w:p w14:paraId="0E3076F0" w14:textId="77777777" w:rsidR="00DC5E67" w:rsidRPr="00BB78DA" w:rsidRDefault="00DC5E67" w:rsidP="00EA7C97">
            <w:pPr>
              <w:rPr>
                <w:rFonts w:ascii="CA Sans" w:hAnsi="CA Sans"/>
                <w:b w:val="0"/>
                <w:i/>
                <w:szCs w:val="24"/>
              </w:rPr>
            </w:pPr>
          </w:p>
        </w:tc>
        <w:tc>
          <w:tcPr>
            <w:tcW w:w="1530" w:type="dxa"/>
            <w:shd w:val="clear" w:color="auto" w:fill="auto"/>
          </w:tcPr>
          <w:p w14:paraId="744F9EBA" w14:textId="77777777" w:rsidR="00DC5E67" w:rsidRPr="00BB78DA" w:rsidRDefault="00DC5E67" w:rsidP="00EA7C97">
            <w:pPr>
              <w:cnfStyle w:val="000000010000" w:firstRow="0" w:lastRow="0" w:firstColumn="0" w:lastColumn="0" w:oddVBand="0" w:evenVBand="0" w:oddHBand="0" w:evenHBand="1" w:firstRowFirstColumn="0" w:firstRowLastColumn="0" w:lastRowFirstColumn="0" w:lastRowLastColumn="0"/>
              <w:rPr>
                <w:rFonts w:ascii="CA Sans" w:hAnsi="CA Sans"/>
                <w:i/>
                <w:szCs w:val="24"/>
              </w:rPr>
            </w:pPr>
          </w:p>
        </w:tc>
        <w:tc>
          <w:tcPr>
            <w:tcW w:w="1440" w:type="dxa"/>
            <w:shd w:val="clear" w:color="auto" w:fill="auto"/>
          </w:tcPr>
          <w:p w14:paraId="2D893D58" w14:textId="77777777" w:rsidR="00DC5E67" w:rsidRPr="00BB78DA" w:rsidRDefault="00DC5E67" w:rsidP="00EA7C97">
            <w:pPr>
              <w:cnfStyle w:val="000000010000" w:firstRow="0" w:lastRow="0" w:firstColumn="0" w:lastColumn="0" w:oddVBand="0" w:evenVBand="0" w:oddHBand="0" w:evenHBand="1" w:firstRowFirstColumn="0" w:firstRowLastColumn="0" w:lastRowFirstColumn="0" w:lastRowLastColumn="0"/>
              <w:rPr>
                <w:rFonts w:ascii="CA Sans" w:hAnsi="CA Sans"/>
                <w:i/>
                <w:szCs w:val="24"/>
              </w:rPr>
            </w:pPr>
          </w:p>
        </w:tc>
        <w:tc>
          <w:tcPr>
            <w:tcW w:w="2340" w:type="dxa"/>
            <w:shd w:val="clear" w:color="auto" w:fill="auto"/>
          </w:tcPr>
          <w:p w14:paraId="05032D44" w14:textId="77777777" w:rsidR="00DC5E67" w:rsidRPr="00BB78DA" w:rsidRDefault="00DC5E67" w:rsidP="00EA7C97">
            <w:pPr>
              <w:cnfStyle w:val="000000010000" w:firstRow="0" w:lastRow="0" w:firstColumn="0" w:lastColumn="0" w:oddVBand="0" w:evenVBand="0" w:oddHBand="0" w:evenHBand="1" w:firstRowFirstColumn="0" w:firstRowLastColumn="0" w:lastRowFirstColumn="0" w:lastRowLastColumn="0"/>
              <w:rPr>
                <w:rFonts w:ascii="CA Sans" w:hAnsi="CA Sans"/>
                <w:i/>
                <w:szCs w:val="24"/>
              </w:rPr>
            </w:pPr>
          </w:p>
        </w:tc>
        <w:tc>
          <w:tcPr>
            <w:tcW w:w="2358" w:type="dxa"/>
            <w:shd w:val="clear" w:color="auto" w:fill="auto"/>
          </w:tcPr>
          <w:p w14:paraId="65EC4A70" w14:textId="77777777" w:rsidR="00DC5E67" w:rsidRPr="00BB78DA" w:rsidRDefault="00DC5E67" w:rsidP="00EA7C97">
            <w:pPr>
              <w:cnfStyle w:val="000000010000" w:firstRow="0" w:lastRow="0" w:firstColumn="0" w:lastColumn="0" w:oddVBand="0" w:evenVBand="0" w:oddHBand="0" w:evenHBand="1" w:firstRowFirstColumn="0" w:firstRowLastColumn="0" w:lastRowFirstColumn="0" w:lastRowLastColumn="0"/>
              <w:rPr>
                <w:rFonts w:ascii="CA Sans" w:hAnsi="CA Sans"/>
                <w:i/>
                <w:szCs w:val="24"/>
              </w:rPr>
            </w:pPr>
          </w:p>
        </w:tc>
      </w:tr>
    </w:tbl>
    <w:p w14:paraId="0F7CC2A4" w14:textId="77777777" w:rsidR="00DC5E67" w:rsidRDefault="00DC5E67" w:rsidP="00DC5E67">
      <w:pPr>
        <w:ind w:left="360"/>
        <w:rPr>
          <w:rFonts w:ascii="CA Sans" w:hAnsi="CA Sans"/>
          <w:i/>
          <w:color w:val="777777"/>
          <w:sz w:val="24"/>
          <w:szCs w:val="24"/>
        </w:rPr>
      </w:pPr>
    </w:p>
    <w:p w14:paraId="4043D163" w14:textId="77777777" w:rsidR="00DC5E67" w:rsidRPr="00775679" w:rsidRDefault="00DC5E67" w:rsidP="00DC5E67">
      <w:pPr>
        <w:ind w:left="360"/>
        <w:rPr>
          <w:rFonts w:ascii="CA Sans" w:hAnsi="CA Sans"/>
          <w:b/>
          <w:i/>
          <w:color w:val="777777"/>
          <w:sz w:val="18"/>
          <w:szCs w:val="24"/>
        </w:rPr>
      </w:pPr>
      <w:r w:rsidRPr="00775679">
        <w:rPr>
          <w:rFonts w:ascii="CA Sans" w:hAnsi="CA Sans"/>
          <w:b/>
          <w:sz w:val="18"/>
          <w:szCs w:val="24"/>
        </w:rPr>
        <w:t>Note:  Additional details on exceptions can be provided</w:t>
      </w:r>
      <w:r>
        <w:rPr>
          <w:rFonts w:ascii="CA Sans" w:hAnsi="CA Sans"/>
          <w:b/>
          <w:sz w:val="18"/>
          <w:szCs w:val="24"/>
        </w:rPr>
        <w:t xml:space="preserve"> below along with details on compliance to the Ability. </w:t>
      </w:r>
    </w:p>
    <w:p w14:paraId="04C4AB92" w14:textId="77777777" w:rsidR="00DC5E67" w:rsidRPr="00BB78DA" w:rsidRDefault="00DC5E67" w:rsidP="00DC5E67">
      <w:pPr>
        <w:pStyle w:val="Heading3"/>
      </w:pPr>
      <w:bookmarkStart w:id="264" w:name="_Toc248829812"/>
      <w:bookmarkStart w:id="265" w:name="_Toc248036056"/>
      <w:bookmarkStart w:id="266" w:name="_Toc338327703"/>
      <w:bookmarkStart w:id="267" w:name="_Toc385970921"/>
      <w:r w:rsidRPr="00986FB7">
        <w:t>ACCESSABILITY</w:t>
      </w:r>
      <w:bookmarkEnd w:id="264"/>
      <w:bookmarkEnd w:id="265"/>
      <w:bookmarkEnd w:id="266"/>
      <w:bookmarkEnd w:id="267"/>
    </w:p>
    <w:p w14:paraId="07F6A309" w14:textId="77777777" w:rsidR="00DC5E67" w:rsidRPr="001D7277" w:rsidRDefault="00DC5E67" w:rsidP="00DC5E67">
      <w:pPr>
        <w:pStyle w:val="instructions"/>
        <w:ind w:left="360"/>
        <w:rPr>
          <w:rFonts w:ascii="CA Sans" w:hAnsi="CA Sans"/>
          <w:color w:val="808080"/>
          <w:sz w:val="24"/>
          <w:szCs w:val="24"/>
        </w:rPr>
      </w:pPr>
      <w:r w:rsidRPr="001D7277">
        <w:rPr>
          <w:rFonts w:ascii="CA Sans" w:hAnsi="CA Sans"/>
          <w:sz w:val="24"/>
          <w:szCs w:val="24"/>
        </w:rPr>
        <w:t xml:space="preserve">All products developed by CA and common components must meet the global accessibility criteria, including Section 508 of the US Rehabilitation Act, and to ensure that a Voluntary Product Accessibility Template (VPAT) is created. Provide a high level description of how the product’s architecture and technologies </w:t>
      </w:r>
      <w:r w:rsidRPr="001D7277">
        <w:rPr>
          <w:rFonts w:ascii="CA Sans" w:hAnsi="CA Sans"/>
          <w:color w:val="808080"/>
          <w:sz w:val="24"/>
          <w:szCs w:val="24"/>
        </w:rPr>
        <w:t xml:space="preserve">will support the </w:t>
      </w:r>
      <w:r w:rsidRPr="001D7277">
        <w:rPr>
          <w:rFonts w:ascii="CA Sans" w:hAnsi="CA Sans"/>
          <w:sz w:val="24"/>
          <w:szCs w:val="24"/>
        </w:rPr>
        <w:t>accessibility</w:t>
      </w:r>
      <w:r w:rsidRPr="001D7277">
        <w:rPr>
          <w:rFonts w:ascii="CA Sans" w:hAnsi="CA Sans"/>
          <w:color w:val="808080"/>
          <w:sz w:val="24"/>
          <w:szCs w:val="24"/>
        </w:rPr>
        <w:t xml:space="preserve"> requirements defined in the PRD.</w:t>
      </w:r>
    </w:p>
    <w:p w14:paraId="1BD93D14" w14:textId="77777777" w:rsidR="00DC5E67" w:rsidRPr="001D7277" w:rsidRDefault="00DC5E67" w:rsidP="00DC5E67">
      <w:pPr>
        <w:ind w:left="360"/>
        <w:rPr>
          <w:rFonts w:ascii="CA Sans" w:hAnsi="CA Sans"/>
          <w:sz w:val="24"/>
          <w:szCs w:val="24"/>
        </w:rPr>
      </w:pPr>
      <w:r w:rsidRPr="001D7277">
        <w:rPr>
          <w:rFonts w:ascii="CA Sans" w:hAnsi="CA Sans"/>
          <w:sz w:val="24"/>
          <w:szCs w:val="24"/>
        </w:rPr>
        <w:lastRenderedPageBreak/>
        <w:fldChar w:fldCharType="begin">
          <w:ffData>
            <w:name w:val="Text3"/>
            <w:enabled/>
            <w:calcOnExit w:val="0"/>
            <w:textInput>
              <w:default w:val="Click here to begin typing"/>
              <w:format w:val="FIRST CAPITAL"/>
            </w:textInput>
          </w:ffData>
        </w:fldChar>
      </w:r>
      <w:r w:rsidRPr="001D7277">
        <w:rPr>
          <w:rFonts w:ascii="CA Sans" w:hAnsi="CA Sans"/>
          <w:sz w:val="24"/>
          <w:szCs w:val="24"/>
        </w:rPr>
        <w:instrText xml:space="preserve"> FORMTEXT </w:instrText>
      </w:r>
      <w:r w:rsidRPr="001D7277">
        <w:rPr>
          <w:rFonts w:ascii="CA Sans" w:hAnsi="CA Sans"/>
          <w:sz w:val="24"/>
          <w:szCs w:val="24"/>
        </w:rPr>
      </w:r>
      <w:r w:rsidRPr="001D7277">
        <w:rPr>
          <w:rFonts w:ascii="CA Sans" w:hAnsi="CA Sans"/>
          <w:sz w:val="24"/>
          <w:szCs w:val="24"/>
        </w:rPr>
        <w:fldChar w:fldCharType="separate"/>
      </w:r>
      <w:r w:rsidRPr="001D7277">
        <w:rPr>
          <w:rFonts w:ascii="CA Sans" w:hAnsi="CA Sans"/>
          <w:sz w:val="24"/>
          <w:szCs w:val="24"/>
        </w:rPr>
        <w:t>Click here to begin typing</w:t>
      </w:r>
      <w:r w:rsidRPr="001D7277">
        <w:rPr>
          <w:rFonts w:ascii="CA Sans" w:hAnsi="CA Sans"/>
          <w:sz w:val="24"/>
          <w:szCs w:val="24"/>
        </w:rPr>
        <w:fldChar w:fldCharType="end"/>
      </w:r>
    </w:p>
    <w:p w14:paraId="7808F391" w14:textId="77777777" w:rsidR="00DC5E67" w:rsidRPr="00986FB7" w:rsidRDefault="00DC5E67" w:rsidP="00DC5E67">
      <w:pPr>
        <w:pStyle w:val="Heading3"/>
      </w:pPr>
      <w:bookmarkStart w:id="268" w:name="_Toc248829813"/>
      <w:bookmarkStart w:id="269" w:name="_Toc248036057"/>
      <w:bookmarkStart w:id="270" w:name="_Toc338327704"/>
      <w:bookmarkStart w:id="271" w:name="_Toc385970922"/>
      <w:r w:rsidRPr="00986FB7">
        <w:t>INTEGRATEABILITY</w:t>
      </w:r>
      <w:bookmarkEnd w:id="268"/>
      <w:bookmarkEnd w:id="269"/>
      <w:bookmarkEnd w:id="270"/>
      <w:bookmarkEnd w:id="271"/>
    </w:p>
    <w:p w14:paraId="0A74F093" w14:textId="77777777" w:rsidR="00DC5E67" w:rsidRPr="001D7277" w:rsidRDefault="00DC5E67" w:rsidP="00DC5E67">
      <w:pPr>
        <w:ind w:left="360"/>
        <w:rPr>
          <w:rFonts w:ascii="CA Sans" w:hAnsi="CA Sans"/>
          <w:i/>
          <w:color w:val="777777"/>
          <w:sz w:val="24"/>
          <w:szCs w:val="24"/>
        </w:rPr>
      </w:pPr>
      <w:r w:rsidRPr="001D7277">
        <w:rPr>
          <w:rFonts w:ascii="CA Sans" w:hAnsi="CA Sans"/>
          <w:i/>
          <w:color w:val="777777"/>
          <w:sz w:val="24"/>
          <w:szCs w:val="24"/>
        </w:rPr>
        <w:t>All products developed by CA and common components should provide uniform mechanisms to integrate with internal and external products. Provide a high level description of how the product’s architecture and technologies will support the Integrate-ability requirements defined in the PRD.</w:t>
      </w:r>
    </w:p>
    <w:p w14:paraId="433DE449" w14:textId="77777777" w:rsidR="00DC5E67" w:rsidRPr="001D7277" w:rsidRDefault="00DC5E67" w:rsidP="00DC5E67">
      <w:pPr>
        <w:ind w:left="720"/>
        <w:rPr>
          <w:rFonts w:ascii="CA Sans" w:hAnsi="CA Sans"/>
          <w:i/>
          <w:color w:val="777777"/>
          <w:sz w:val="24"/>
          <w:szCs w:val="24"/>
        </w:rPr>
      </w:pPr>
    </w:p>
    <w:p w14:paraId="386B96CB" w14:textId="77777777" w:rsidR="00DC5E67" w:rsidRDefault="00DC5E67" w:rsidP="00DC5E67">
      <w:pPr>
        <w:ind w:left="360"/>
        <w:rPr>
          <w:rFonts w:ascii="CA Sans" w:hAnsi="CA Sans"/>
          <w:i/>
          <w:color w:val="777777"/>
          <w:sz w:val="24"/>
          <w:szCs w:val="24"/>
        </w:rPr>
      </w:pPr>
      <w:r w:rsidRPr="001D7277">
        <w:rPr>
          <w:rFonts w:ascii="CA Sans" w:hAnsi="CA Sans"/>
          <w:i/>
          <w:color w:val="777777"/>
          <w:sz w:val="24"/>
          <w:szCs w:val="24"/>
        </w:rPr>
        <w:t>The Integrateability design is covered in the “INTEGRATION, INTERFACES, AND DEPENDENCIES” section above.</w:t>
      </w:r>
    </w:p>
    <w:p w14:paraId="1284AE29" w14:textId="77777777" w:rsidR="00DC5E67" w:rsidRPr="001D7277" w:rsidRDefault="00DC5E67" w:rsidP="00DC5E67">
      <w:pPr>
        <w:ind w:left="360"/>
        <w:rPr>
          <w:rFonts w:ascii="CA Sans" w:hAnsi="CA Sans"/>
          <w:i/>
          <w:color w:val="777777"/>
          <w:sz w:val="24"/>
          <w:szCs w:val="24"/>
        </w:rPr>
      </w:pPr>
    </w:p>
    <w:p w14:paraId="071A0828" w14:textId="77777777" w:rsidR="00DC5E67" w:rsidRPr="001D7277" w:rsidRDefault="00DC5E67" w:rsidP="00DC5E67">
      <w:pPr>
        <w:pStyle w:val="BodyTextIndent"/>
        <w:ind w:left="360"/>
        <w:rPr>
          <w:rFonts w:ascii="CA Sans" w:hAnsi="CA Sans"/>
          <w:sz w:val="24"/>
          <w:szCs w:val="24"/>
        </w:rPr>
      </w:pPr>
      <w:r w:rsidRPr="001D7277">
        <w:rPr>
          <w:rFonts w:ascii="CA Sans" w:hAnsi="CA Sans"/>
          <w:sz w:val="24"/>
          <w:szCs w:val="24"/>
        </w:rPr>
        <w:fldChar w:fldCharType="begin">
          <w:ffData>
            <w:name w:val="Text3"/>
            <w:enabled/>
            <w:calcOnExit w:val="0"/>
            <w:textInput>
              <w:default w:val="Click here to begin typing"/>
              <w:format w:val="FIRST CAPITAL"/>
            </w:textInput>
          </w:ffData>
        </w:fldChar>
      </w:r>
      <w:r w:rsidRPr="001D7277">
        <w:rPr>
          <w:rFonts w:ascii="CA Sans" w:hAnsi="CA Sans"/>
          <w:sz w:val="24"/>
          <w:szCs w:val="24"/>
        </w:rPr>
        <w:instrText xml:space="preserve"> FORMTEXT </w:instrText>
      </w:r>
      <w:r w:rsidRPr="001D7277">
        <w:rPr>
          <w:rFonts w:ascii="CA Sans" w:hAnsi="CA Sans"/>
          <w:sz w:val="24"/>
          <w:szCs w:val="24"/>
        </w:rPr>
      </w:r>
      <w:r w:rsidRPr="001D7277">
        <w:rPr>
          <w:rFonts w:ascii="CA Sans" w:hAnsi="CA Sans"/>
          <w:sz w:val="24"/>
          <w:szCs w:val="24"/>
        </w:rPr>
        <w:fldChar w:fldCharType="separate"/>
      </w:r>
      <w:r w:rsidRPr="001D7277">
        <w:rPr>
          <w:rFonts w:ascii="CA Sans" w:hAnsi="CA Sans"/>
          <w:sz w:val="24"/>
          <w:szCs w:val="24"/>
        </w:rPr>
        <w:t>Click here to begin typing</w:t>
      </w:r>
      <w:r w:rsidRPr="001D7277">
        <w:rPr>
          <w:rFonts w:ascii="CA Sans" w:hAnsi="CA Sans"/>
          <w:sz w:val="24"/>
          <w:szCs w:val="24"/>
        </w:rPr>
        <w:fldChar w:fldCharType="end"/>
      </w:r>
    </w:p>
    <w:p w14:paraId="0CB78EEC" w14:textId="77777777" w:rsidR="00DC5E67" w:rsidRPr="00986FB7" w:rsidRDefault="00DC5E67" w:rsidP="00DC5E67">
      <w:pPr>
        <w:pStyle w:val="Heading3"/>
      </w:pPr>
      <w:bookmarkStart w:id="272" w:name="_Toc239836139"/>
      <w:bookmarkStart w:id="273" w:name="_Toc248829814"/>
      <w:bookmarkStart w:id="274" w:name="_Toc248036058"/>
      <w:bookmarkStart w:id="275" w:name="_Toc338327705"/>
      <w:bookmarkStart w:id="276" w:name="_Toc385970923"/>
      <w:r w:rsidRPr="00986FB7">
        <w:t>Interoperability</w:t>
      </w:r>
      <w:bookmarkEnd w:id="272"/>
      <w:bookmarkEnd w:id="273"/>
      <w:bookmarkEnd w:id="274"/>
      <w:bookmarkEnd w:id="275"/>
      <w:bookmarkEnd w:id="276"/>
      <w:r w:rsidRPr="00986FB7">
        <w:t xml:space="preserve"> </w:t>
      </w:r>
    </w:p>
    <w:p w14:paraId="78F2A389" w14:textId="77777777" w:rsidR="00DC5E67" w:rsidRPr="001D7277" w:rsidRDefault="00DC5E67" w:rsidP="00DC5E67">
      <w:pPr>
        <w:pStyle w:val="NormalIndent"/>
        <w:ind w:left="360"/>
        <w:rPr>
          <w:rFonts w:ascii="CA Sans" w:hAnsi="CA Sans"/>
          <w:i/>
          <w:color w:val="777777"/>
          <w:sz w:val="24"/>
          <w:szCs w:val="24"/>
        </w:rPr>
      </w:pPr>
      <w:r w:rsidRPr="001D7277">
        <w:rPr>
          <w:rFonts w:ascii="CA Sans" w:hAnsi="CA Sans"/>
          <w:i/>
          <w:color w:val="777777"/>
          <w:sz w:val="24"/>
          <w:szCs w:val="24"/>
        </w:rPr>
        <w:t>All products developed by CA and common components should coexist in a graceful way with common components and agents that are likely to be on the same logical server in common customer environments. Provide a high level description of how the product’s architecture and technologies will support the Interoperability-ability requirements defined in the PRD.</w:t>
      </w:r>
    </w:p>
    <w:p w14:paraId="0F78BAA1" w14:textId="77777777" w:rsidR="00DC5E67" w:rsidRPr="001D7277" w:rsidRDefault="00DC5E67" w:rsidP="00DC5E67">
      <w:pPr>
        <w:pStyle w:val="BodyTextIndent"/>
        <w:ind w:left="360"/>
        <w:rPr>
          <w:rFonts w:ascii="CA Sans" w:hAnsi="CA Sans"/>
          <w:sz w:val="24"/>
          <w:szCs w:val="24"/>
        </w:rPr>
      </w:pPr>
      <w:r w:rsidRPr="001D7277">
        <w:rPr>
          <w:rFonts w:ascii="CA Sans" w:hAnsi="CA Sans"/>
          <w:sz w:val="24"/>
          <w:szCs w:val="24"/>
        </w:rPr>
        <w:fldChar w:fldCharType="begin">
          <w:ffData>
            <w:name w:val="Text3"/>
            <w:enabled/>
            <w:calcOnExit w:val="0"/>
            <w:textInput>
              <w:default w:val="Click here to begin typing"/>
              <w:format w:val="FIRST CAPITAL"/>
            </w:textInput>
          </w:ffData>
        </w:fldChar>
      </w:r>
      <w:r w:rsidRPr="001D7277">
        <w:rPr>
          <w:rFonts w:ascii="CA Sans" w:hAnsi="CA Sans"/>
          <w:sz w:val="24"/>
          <w:szCs w:val="24"/>
        </w:rPr>
        <w:instrText xml:space="preserve"> FORMTEXT </w:instrText>
      </w:r>
      <w:r w:rsidRPr="001D7277">
        <w:rPr>
          <w:rFonts w:ascii="CA Sans" w:hAnsi="CA Sans"/>
          <w:sz w:val="24"/>
          <w:szCs w:val="24"/>
        </w:rPr>
      </w:r>
      <w:r w:rsidRPr="001D7277">
        <w:rPr>
          <w:rFonts w:ascii="CA Sans" w:hAnsi="CA Sans"/>
          <w:sz w:val="24"/>
          <w:szCs w:val="24"/>
        </w:rPr>
        <w:fldChar w:fldCharType="separate"/>
      </w:r>
      <w:r w:rsidRPr="001D7277">
        <w:rPr>
          <w:rFonts w:ascii="CA Sans" w:hAnsi="CA Sans"/>
          <w:sz w:val="24"/>
          <w:szCs w:val="24"/>
        </w:rPr>
        <w:t>Click here to begin typing</w:t>
      </w:r>
      <w:r w:rsidRPr="001D7277">
        <w:rPr>
          <w:rFonts w:ascii="CA Sans" w:hAnsi="CA Sans"/>
          <w:sz w:val="24"/>
          <w:szCs w:val="24"/>
        </w:rPr>
        <w:fldChar w:fldCharType="end"/>
      </w:r>
    </w:p>
    <w:p w14:paraId="259C6FB5" w14:textId="77777777" w:rsidR="00DC5E67" w:rsidRPr="00986FB7" w:rsidRDefault="00DC5E67" w:rsidP="00DC5E67">
      <w:pPr>
        <w:pStyle w:val="Heading3"/>
      </w:pPr>
      <w:bookmarkStart w:id="277" w:name="_Toc248829815"/>
      <w:bookmarkStart w:id="278" w:name="_Toc248036059"/>
      <w:bookmarkStart w:id="279" w:name="_Toc338327706"/>
      <w:bookmarkStart w:id="280" w:name="_Toc385970924"/>
      <w:bookmarkStart w:id="281" w:name="_Toc239836141"/>
      <w:r w:rsidRPr="00986FB7">
        <w:t>LocalizaBILITY</w:t>
      </w:r>
      <w:bookmarkEnd w:id="277"/>
      <w:bookmarkEnd w:id="278"/>
      <w:bookmarkEnd w:id="279"/>
      <w:bookmarkEnd w:id="280"/>
    </w:p>
    <w:p w14:paraId="7D763596" w14:textId="77777777" w:rsidR="00DC5E67" w:rsidRPr="001D7277" w:rsidRDefault="00DC5E67" w:rsidP="00DC5E67">
      <w:pPr>
        <w:pStyle w:val="instructions"/>
        <w:ind w:left="360"/>
        <w:rPr>
          <w:rFonts w:ascii="CA Sans" w:hAnsi="CA Sans"/>
          <w:strike/>
          <w:color w:val="808080"/>
          <w:sz w:val="24"/>
          <w:szCs w:val="24"/>
        </w:rPr>
      </w:pPr>
      <w:r w:rsidRPr="001D7277">
        <w:rPr>
          <w:rFonts w:ascii="CA Sans" w:hAnsi="CA Sans"/>
          <w:sz w:val="24"/>
          <w:szCs w:val="24"/>
        </w:rPr>
        <w:t xml:space="preserve">All products developed by CA and common components must comply with the </w:t>
      </w:r>
      <w:hyperlink r:id="rId31" w:tgtFrame="_blank" w:history="1">
        <w:r w:rsidRPr="004860E5">
          <w:rPr>
            <w:rFonts w:ascii="CA Sans" w:hAnsi="CA Sans"/>
            <w:b/>
            <w:bCs/>
            <w:iCs/>
            <w:color w:val="A6A6A6"/>
            <w:szCs w:val="22"/>
            <w:u w:val="single"/>
          </w:rPr>
          <w:t>Product Internationalization Policy</w:t>
        </w:r>
      </w:hyperlink>
      <w:r w:rsidRPr="004860E5">
        <w:rPr>
          <w:rFonts w:ascii="CA Sans" w:hAnsi="CA Sans"/>
          <w:color w:val="A6A6A6"/>
          <w:sz w:val="24"/>
          <w:szCs w:val="24"/>
        </w:rPr>
        <w:t>.</w:t>
      </w:r>
      <w:r w:rsidRPr="001D7277">
        <w:rPr>
          <w:rFonts w:ascii="CA Sans" w:hAnsi="CA Sans"/>
          <w:sz w:val="24"/>
          <w:szCs w:val="24"/>
        </w:rPr>
        <w:t xml:space="preserve"> Provide a high level description of how the product’s architecture and technologies </w:t>
      </w:r>
      <w:r w:rsidRPr="001D7277">
        <w:rPr>
          <w:rFonts w:ascii="CA Sans" w:hAnsi="CA Sans"/>
          <w:color w:val="808080"/>
          <w:sz w:val="24"/>
          <w:szCs w:val="24"/>
        </w:rPr>
        <w:t>will support the internationalization requirements defined in the PRD</w:t>
      </w:r>
    </w:p>
    <w:p w14:paraId="3AF2BC98" w14:textId="77777777" w:rsidR="00DC5E67" w:rsidRPr="001D7277" w:rsidRDefault="00DC5E67" w:rsidP="00DC5E67">
      <w:pPr>
        <w:ind w:left="360"/>
        <w:rPr>
          <w:rFonts w:ascii="CA Sans" w:hAnsi="CA Sans"/>
          <w:i/>
          <w:sz w:val="24"/>
          <w:szCs w:val="24"/>
        </w:rPr>
      </w:pPr>
      <w:r w:rsidRPr="001D7277">
        <w:rPr>
          <w:rFonts w:ascii="CA Sans" w:hAnsi="CA Sans"/>
          <w:sz w:val="24"/>
          <w:szCs w:val="24"/>
        </w:rPr>
        <w:fldChar w:fldCharType="begin">
          <w:ffData>
            <w:name w:val="Text3"/>
            <w:enabled/>
            <w:calcOnExit w:val="0"/>
            <w:textInput>
              <w:default w:val="Click here to begin typing"/>
              <w:format w:val="FIRST CAPITAL"/>
            </w:textInput>
          </w:ffData>
        </w:fldChar>
      </w:r>
      <w:r w:rsidRPr="001D7277">
        <w:rPr>
          <w:rFonts w:ascii="CA Sans" w:hAnsi="CA Sans"/>
          <w:sz w:val="24"/>
          <w:szCs w:val="24"/>
        </w:rPr>
        <w:instrText xml:space="preserve"> FORMTEXT </w:instrText>
      </w:r>
      <w:r w:rsidRPr="001D7277">
        <w:rPr>
          <w:rFonts w:ascii="CA Sans" w:hAnsi="CA Sans"/>
          <w:sz w:val="24"/>
          <w:szCs w:val="24"/>
        </w:rPr>
      </w:r>
      <w:r w:rsidRPr="001D7277">
        <w:rPr>
          <w:rFonts w:ascii="CA Sans" w:hAnsi="CA Sans"/>
          <w:sz w:val="24"/>
          <w:szCs w:val="24"/>
        </w:rPr>
        <w:fldChar w:fldCharType="separate"/>
      </w:r>
      <w:r w:rsidRPr="001D7277">
        <w:rPr>
          <w:rFonts w:ascii="CA Sans" w:hAnsi="CA Sans"/>
          <w:sz w:val="24"/>
          <w:szCs w:val="24"/>
        </w:rPr>
        <w:t>Click here to begin typing</w:t>
      </w:r>
      <w:r w:rsidRPr="001D7277">
        <w:rPr>
          <w:rFonts w:ascii="CA Sans" w:hAnsi="CA Sans"/>
          <w:sz w:val="24"/>
          <w:szCs w:val="24"/>
        </w:rPr>
        <w:fldChar w:fldCharType="end"/>
      </w:r>
    </w:p>
    <w:p w14:paraId="0D39EBDD" w14:textId="77777777" w:rsidR="00DC5E67" w:rsidRPr="00986FB7" w:rsidRDefault="00DC5E67" w:rsidP="00DC5E67">
      <w:pPr>
        <w:pStyle w:val="NormalIndent"/>
        <w:rPr>
          <w:rFonts w:ascii="CA Sans" w:hAnsi="CA Sans"/>
        </w:rPr>
      </w:pPr>
    </w:p>
    <w:p w14:paraId="021A2C32" w14:textId="77777777" w:rsidR="00DC5E67" w:rsidRPr="00986FB7" w:rsidRDefault="00DC5E67" w:rsidP="00DC5E67">
      <w:pPr>
        <w:pStyle w:val="Heading3"/>
      </w:pPr>
      <w:bookmarkStart w:id="282" w:name="_Toc248829816"/>
      <w:bookmarkStart w:id="283" w:name="_Toc248036060"/>
      <w:bookmarkStart w:id="284" w:name="_Toc338327707"/>
      <w:bookmarkStart w:id="285" w:name="_Toc385970925"/>
      <w:r w:rsidRPr="00986FB7">
        <w:t>Scalability</w:t>
      </w:r>
      <w:bookmarkEnd w:id="282"/>
      <w:bookmarkEnd w:id="283"/>
      <w:bookmarkEnd w:id="284"/>
      <w:bookmarkEnd w:id="285"/>
      <w:r w:rsidRPr="00986FB7">
        <w:t xml:space="preserve"> </w:t>
      </w:r>
      <w:bookmarkEnd w:id="281"/>
    </w:p>
    <w:p w14:paraId="411E2267" w14:textId="77777777" w:rsidR="00DC5E67" w:rsidRPr="001D7277" w:rsidRDefault="00DC5E67" w:rsidP="00DC5E67">
      <w:pPr>
        <w:pStyle w:val="NormalIndent"/>
        <w:ind w:left="360"/>
        <w:rPr>
          <w:rFonts w:ascii="CA Sans" w:hAnsi="CA Sans"/>
          <w:i/>
          <w:color w:val="777777"/>
          <w:sz w:val="24"/>
          <w:szCs w:val="24"/>
        </w:rPr>
      </w:pPr>
      <w:r w:rsidRPr="001D7277">
        <w:rPr>
          <w:rFonts w:ascii="CA Sans" w:hAnsi="CA Sans"/>
          <w:i/>
          <w:color w:val="777777"/>
          <w:sz w:val="24"/>
          <w:szCs w:val="24"/>
        </w:rPr>
        <w:t>All products developed by CA and common components should be architected, designed and implemented to support customer load requirements as documented in the PRD. Provide a high level description of how the product’s architecture and technologies will support the Scalability requirements defined in the PRD.</w:t>
      </w:r>
    </w:p>
    <w:p w14:paraId="3C1A91A7" w14:textId="77777777" w:rsidR="00DC5E67" w:rsidRPr="001D7277" w:rsidRDefault="00DC5E67" w:rsidP="00DC5E67">
      <w:pPr>
        <w:ind w:firstLine="360"/>
        <w:rPr>
          <w:rFonts w:ascii="CA Sans" w:hAnsi="CA Sans"/>
          <w:sz w:val="24"/>
          <w:szCs w:val="24"/>
        </w:rPr>
      </w:pPr>
      <w:r w:rsidRPr="001D7277">
        <w:rPr>
          <w:rFonts w:ascii="CA Sans" w:hAnsi="CA Sans"/>
          <w:sz w:val="24"/>
          <w:szCs w:val="24"/>
        </w:rPr>
        <w:fldChar w:fldCharType="begin">
          <w:ffData>
            <w:name w:val="Text3"/>
            <w:enabled/>
            <w:calcOnExit w:val="0"/>
            <w:textInput>
              <w:default w:val="Click here to begin typing"/>
              <w:format w:val="FIRST CAPITAL"/>
            </w:textInput>
          </w:ffData>
        </w:fldChar>
      </w:r>
      <w:r w:rsidRPr="001D7277">
        <w:rPr>
          <w:rFonts w:ascii="CA Sans" w:hAnsi="CA Sans"/>
          <w:sz w:val="24"/>
          <w:szCs w:val="24"/>
        </w:rPr>
        <w:instrText xml:space="preserve"> FORMTEXT </w:instrText>
      </w:r>
      <w:r w:rsidRPr="001D7277">
        <w:rPr>
          <w:rFonts w:ascii="CA Sans" w:hAnsi="CA Sans"/>
          <w:sz w:val="24"/>
          <w:szCs w:val="24"/>
        </w:rPr>
      </w:r>
      <w:r w:rsidRPr="001D7277">
        <w:rPr>
          <w:rFonts w:ascii="CA Sans" w:hAnsi="CA Sans"/>
          <w:sz w:val="24"/>
          <w:szCs w:val="24"/>
        </w:rPr>
        <w:fldChar w:fldCharType="separate"/>
      </w:r>
      <w:r w:rsidRPr="001D7277">
        <w:rPr>
          <w:rFonts w:ascii="CA Sans" w:hAnsi="CA Sans"/>
          <w:sz w:val="24"/>
          <w:szCs w:val="24"/>
        </w:rPr>
        <w:t>Click here to begin typing</w:t>
      </w:r>
      <w:r w:rsidRPr="001D7277">
        <w:rPr>
          <w:rFonts w:ascii="CA Sans" w:hAnsi="CA Sans"/>
          <w:sz w:val="24"/>
          <w:szCs w:val="24"/>
        </w:rPr>
        <w:fldChar w:fldCharType="end"/>
      </w:r>
    </w:p>
    <w:p w14:paraId="6252820B" w14:textId="77777777" w:rsidR="00DC5E67" w:rsidRPr="00986FB7" w:rsidRDefault="00DC5E67" w:rsidP="00DC5E67">
      <w:pPr>
        <w:ind w:firstLine="720"/>
        <w:rPr>
          <w:rFonts w:ascii="CA Sans" w:hAnsi="CA Sans"/>
        </w:rPr>
      </w:pPr>
    </w:p>
    <w:p w14:paraId="1253B9B0" w14:textId="77777777" w:rsidR="00DC5E67" w:rsidRPr="00986FB7" w:rsidRDefault="00DC5E67" w:rsidP="00DC5E67">
      <w:pPr>
        <w:pStyle w:val="Heading3"/>
      </w:pPr>
      <w:bookmarkStart w:id="286" w:name="_Toc248829817"/>
      <w:bookmarkStart w:id="287" w:name="_Toc248036061"/>
      <w:bookmarkStart w:id="288" w:name="_Toc338327708"/>
      <w:bookmarkStart w:id="289" w:name="_Toc385970926"/>
      <w:bookmarkStart w:id="290" w:name="_Toc239836142"/>
      <w:r w:rsidRPr="00986FB7">
        <w:t>Securability</w:t>
      </w:r>
      <w:bookmarkEnd w:id="286"/>
      <w:bookmarkEnd w:id="287"/>
      <w:bookmarkEnd w:id="288"/>
      <w:bookmarkEnd w:id="289"/>
    </w:p>
    <w:p w14:paraId="310758AD" w14:textId="77777777" w:rsidR="00DC5E67" w:rsidRPr="001D7277" w:rsidRDefault="00DC5E67" w:rsidP="00DC5E67">
      <w:pPr>
        <w:pStyle w:val="NormalIndent"/>
        <w:ind w:left="360"/>
        <w:rPr>
          <w:rFonts w:ascii="CA Sans" w:hAnsi="CA Sans"/>
          <w:i/>
          <w:color w:val="808080"/>
          <w:sz w:val="24"/>
          <w:szCs w:val="24"/>
        </w:rPr>
      </w:pPr>
      <w:r w:rsidRPr="001D7277">
        <w:rPr>
          <w:rFonts w:ascii="CA Sans" w:hAnsi="CA Sans"/>
          <w:i/>
          <w:color w:val="777777"/>
          <w:sz w:val="24"/>
          <w:szCs w:val="24"/>
        </w:rPr>
        <w:t xml:space="preserve">Securability ensures that all products developed by CA meet a defined level of security, minimizing the risk of exploit. </w:t>
      </w:r>
      <w:r w:rsidRPr="001D7277">
        <w:rPr>
          <w:rFonts w:ascii="CA Sans" w:hAnsi="CA Sans"/>
          <w:i/>
          <w:color w:val="808080"/>
          <w:sz w:val="24"/>
          <w:szCs w:val="24"/>
        </w:rPr>
        <w:t>All products developed by CA are expected to provide secure operations, implying proper user authentication, access controls for critical functions and resources, ensuring privacy and activity auditing.  This section is to ensure the designer has given comprehensive thought to security in and among deployed systems.</w:t>
      </w:r>
    </w:p>
    <w:p w14:paraId="01E1A01F" w14:textId="77777777" w:rsidR="00DC5E67" w:rsidRPr="001D7277" w:rsidRDefault="00DC5E67" w:rsidP="00DC5E67">
      <w:pPr>
        <w:pStyle w:val="NormalIndent"/>
        <w:ind w:left="360"/>
        <w:rPr>
          <w:rFonts w:ascii="CA Sans" w:hAnsi="CA Sans"/>
          <w:sz w:val="24"/>
          <w:szCs w:val="24"/>
        </w:rPr>
      </w:pPr>
      <w:r w:rsidRPr="001D7277">
        <w:rPr>
          <w:rFonts w:ascii="CA Sans" w:hAnsi="CA Sans"/>
          <w:sz w:val="24"/>
          <w:szCs w:val="24"/>
        </w:rPr>
        <w:fldChar w:fldCharType="begin">
          <w:ffData>
            <w:name w:val=""/>
            <w:enabled/>
            <w:calcOnExit w:val="0"/>
            <w:textInput>
              <w:default w:val="Click here to begin typing"/>
              <w:format w:val="FIRST CAPITAL"/>
            </w:textInput>
          </w:ffData>
        </w:fldChar>
      </w:r>
      <w:r w:rsidRPr="001D7277">
        <w:rPr>
          <w:rFonts w:ascii="CA Sans" w:hAnsi="CA Sans"/>
          <w:sz w:val="24"/>
          <w:szCs w:val="24"/>
        </w:rPr>
        <w:instrText xml:space="preserve"> FORMTEXT </w:instrText>
      </w:r>
      <w:r w:rsidRPr="001D7277">
        <w:rPr>
          <w:rFonts w:ascii="CA Sans" w:hAnsi="CA Sans"/>
          <w:sz w:val="24"/>
          <w:szCs w:val="24"/>
        </w:rPr>
      </w:r>
      <w:r w:rsidRPr="001D7277">
        <w:rPr>
          <w:rFonts w:ascii="CA Sans" w:hAnsi="CA Sans"/>
          <w:sz w:val="24"/>
          <w:szCs w:val="24"/>
        </w:rPr>
        <w:fldChar w:fldCharType="separate"/>
      </w:r>
      <w:r w:rsidRPr="001D7277">
        <w:rPr>
          <w:rFonts w:ascii="CA Sans" w:hAnsi="CA Sans"/>
          <w:sz w:val="24"/>
          <w:szCs w:val="24"/>
        </w:rPr>
        <w:t>Click here to begin typing</w:t>
      </w:r>
      <w:r w:rsidRPr="001D7277">
        <w:rPr>
          <w:rFonts w:ascii="CA Sans" w:hAnsi="CA Sans"/>
          <w:sz w:val="24"/>
          <w:szCs w:val="24"/>
        </w:rPr>
        <w:fldChar w:fldCharType="end"/>
      </w:r>
    </w:p>
    <w:p w14:paraId="47C86C60" w14:textId="77777777" w:rsidR="00DC5E67" w:rsidRPr="00986FB7" w:rsidRDefault="00DC5E67" w:rsidP="00DC5E67">
      <w:pPr>
        <w:pStyle w:val="Heading3"/>
      </w:pPr>
      <w:bookmarkStart w:id="291" w:name="_Toc248829818"/>
      <w:bookmarkStart w:id="292" w:name="_Toc248036062"/>
      <w:bookmarkStart w:id="293" w:name="_Toc338327709"/>
      <w:bookmarkStart w:id="294" w:name="_Toc385970927"/>
      <w:r w:rsidRPr="00986FB7">
        <w:lastRenderedPageBreak/>
        <w:t>Supportability</w:t>
      </w:r>
      <w:bookmarkEnd w:id="290"/>
      <w:bookmarkEnd w:id="291"/>
      <w:bookmarkEnd w:id="292"/>
      <w:bookmarkEnd w:id="293"/>
      <w:bookmarkEnd w:id="294"/>
      <w:r w:rsidRPr="00986FB7">
        <w:t xml:space="preserve"> </w:t>
      </w:r>
    </w:p>
    <w:p w14:paraId="6EF271AC" w14:textId="77777777" w:rsidR="00DC5E67" w:rsidRPr="001D7277" w:rsidRDefault="00DC5E67" w:rsidP="00DC5E67">
      <w:pPr>
        <w:pStyle w:val="NormalIndent"/>
        <w:ind w:left="360"/>
        <w:rPr>
          <w:rFonts w:ascii="CA Sans" w:hAnsi="CA Sans"/>
          <w:i/>
          <w:color w:val="777777"/>
          <w:sz w:val="24"/>
          <w:szCs w:val="24"/>
        </w:rPr>
      </w:pPr>
      <w:r w:rsidRPr="001D7277">
        <w:rPr>
          <w:rFonts w:ascii="CA Sans" w:hAnsi="CA Sans"/>
          <w:i/>
          <w:color w:val="777777"/>
          <w:sz w:val="24"/>
          <w:szCs w:val="24"/>
        </w:rPr>
        <w:t>All CA should implement a known and consistent set of capabilities to enable customers to effectively consume our products throughout the deployment lifecycle. Provide a high level description of how the product’s architecture and technologies will support the Supportability requirements defined in the PRD.</w:t>
      </w:r>
    </w:p>
    <w:p w14:paraId="65FFB94F" w14:textId="77777777" w:rsidR="00DC5E67" w:rsidRPr="001D7277" w:rsidRDefault="00DC5E67" w:rsidP="00DC5E67">
      <w:pPr>
        <w:ind w:firstLine="360"/>
        <w:rPr>
          <w:rFonts w:ascii="CA Sans" w:hAnsi="CA Sans"/>
          <w:sz w:val="24"/>
          <w:szCs w:val="24"/>
        </w:rPr>
      </w:pPr>
      <w:r w:rsidRPr="001D7277">
        <w:rPr>
          <w:rFonts w:ascii="CA Sans" w:hAnsi="CA Sans"/>
          <w:sz w:val="24"/>
          <w:szCs w:val="24"/>
        </w:rPr>
        <w:fldChar w:fldCharType="begin">
          <w:ffData>
            <w:name w:val="Text3"/>
            <w:enabled/>
            <w:calcOnExit w:val="0"/>
            <w:textInput>
              <w:default w:val="Click here to begin typing"/>
              <w:format w:val="FIRST CAPITAL"/>
            </w:textInput>
          </w:ffData>
        </w:fldChar>
      </w:r>
      <w:r w:rsidRPr="001D7277">
        <w:rPr>
          <w:rFonts w:ascii="CA Sans" w:hAnsi="CA Sans"/>
          <w:sz w:val="24"/>
          <w:szCs w:val="24"/>
        </w:rPr>
        <w:instrText xml:space="preserve"> FORMTEXT </w:instrText>
      </w:r>
      <w:r w:rsidRPr="001D7277">
        <w:rPr>
          <w:rFonts w:ascii="CA Sans" w:hAnsi="CA Sans"/>
          <w:sz w:val="24"/>
          <w:szCs w:val="24"/>
        </w:rPr>
      </w:r>
      <w:r w:rsidRPr="001D7277">
        <w:rPr>
          <w:rFonts w:ascii="CA Sans" w:hAnsi="CA Sans"/>
          <w:sz w:val="24"/>
          <w:szCs w:val="24"/>
        </w:rPr>
        <w:fldChar w:fldCharType="separate"/>
      </w:r>
      <w:r w:rsidRPr="001D7277">
        <w:rPr>
          <w:rFonts w:ascii="CA Sans" w:hAnsi="CA Sans"/>
          <w:sz w:val="24"/>
          <w:szCs w:val="24"/>
        </w:rPr>
        <w:t>Click here to begin typing</w:t>
      </w:r>
      <w:r w:rsidRPr="001D7277">
        <w:rPr>
          <w:rFonts w:ascii="CA Sans" w:hAnsi="CA Sans"/>
          <w:sz w:val="24"/>
          <w:szCs w:val="24"/>
        </w:rPr>
        <w:fldChar w:fldCharType="end"/>
      </w:r>
    </w:p>
    <w:p w14:paraId="1E750636" w14:textId="77777777" w:rsidR="00DC5E67" w:rsidRPr="00986FB7" w:rsidRDefault="00DC5E67" w:rsidP="00DC5E67">
      <w:pPr>
        <w:ind w:firstLine="720"/>
        <w:rPr>
          <w:rFonts w:ascii="CA Sans" w:hAnsi="CA Sans"/>
        </w:rPr>
      </w:pPr>
    </w:p>
    <w:p w14:paraId="0A7BF86C" w14:textId="77777777" w:rsidR="00DC5E67" w:rsidRPr="00986FB7" w:rsidRDefault="00DC5E67" w:rsidP="00DC5E67">
      <w:pPr>
        <w:pStyle w:val="Heading3"/>
      </w:pPr>
      <w:bookmarkStart w:id="295" w:name="_Toc248829819"/>
      <w:bookmarkStart w:id="296" w:name="_Toc248036063"/>
      <w:bookmarkStart w:id="297" w:name="_Toc338327710"/>
      <w:bookmarkStart w:id="298" w:name="_Toc385970928"/>
      <w:r w:rsidRPr="00986FB7">
        <w:t>upgradeability</w:t>
      </w:r>
      <w:bookmarkEnd w:id="295"/>
      <w:bookmarkEnd w:id="296"/>
      <w:bookmarkEnd w:id="297"/>
      <w:bookmarkEnd w:id="298"/>
    </w:p>
    <w:p w14:paraId="50F6008E" w14:textId="77777777" w:rsidR="00DC5E67" w:rsidRPr="001D7277" w:rsidRDefault="00DC5E67" w:rsidP="00DC5E67">
      <w:pPr>
        <w:pStyle w:val="instructions"/>
        <w:ind w:left="360"/>
        <w:rPr>
          <w:rStyle w:val="SubtleEmphasis"/>
          <w:rFonts w:ascii="CA Sans" w:hAnsi="CA Sans"/>
          <w:sz w:val="24"/>
          <w:szCs w:val="24"/>
        </w:rPr>
      </w:pPr>
      <w:r w:rsidRPr="00986FB7">
        <w:rPr>
          <w:rFonts w:ascii="CA Sans" w:hAnsi="CA Sans"/>
          <w:i w:val="0"/>
        </w:rPr>
        <w:t xml:space="preserve"> </w:t>
      </w:r>
      <w:r w:rsidRPr="001D7277">
        <w:rPr>
          <w:rStyle w:val="SubtleEmphasis"/>
          <w:rFonts w:ascii="CA Sans" w:hAnsi="CA Sans"/>
          <w:sz w:val="24"/>
          <w:szCs w:val="24"/>
        </w:rPr>
        <w:t>All products developed by CA and common components should ensure that major releases can be upgraded in a controlled and secure way and without a large investment of effort by the customer. Provide a high level description of how the product’s architecture and technologies will support the Upgradeability requirements defined in the PRD.</w:t>
      </w:r>
    </w:p>
    <w:p w14:paraId="08801FB5" w14:textId="77777777" w:rsidR="00DC5E67" w:rsidRPr="001D7277" w:rsidRDefault="00DC5E67" w:rsidP="00DC5E67">
      <w:pPr>
        <w:pStyle w:val="BodyTextIndent"/>
        <w:ind w:left="360"/>
        <w:rPr>
          <w:rFonts w:ascii="CA Sans" w:hAnsi="CA Sans"/>
          <w:sz w:val="24"/>
          <w:szCs w:val="24"/>
        </w:rPr>
      </w:pPr>
      <w:r w:rsidRPr="001D7277">
        <w:rPr>
          <w:rFonts w:ascii="CA Sans" w:hAnsi="CA Sans"/>
          <w:i/>
          <w:color w:val="777777"/>
          <w:sz w:val="24"/>
          <w:szCs w:val="24"/>
        </w:rPr>
        <w:t>Indicate if any new licenses or new component codes are needed for upgrade.</w:t>
      </w:r>
    </w:p>
    <w:p w14:paraId="364D073F" w14:textId="77777777" w:rsidR="00DC5E67" w:rsidRPr="001D7277" w:rsidRDefault="00DC5E67" w:rsidP="00DC5E67">
      <w:pPr>
        <w:pStyle w:val="NormalIndent"/>
        <w:ind w:left="360"/>
        <w:rPr>
          <w:rFonts w:ascii="CA Sans" w:hAnsi="CA Sans"/>
          <w:sz w:val="24"/>
          <w:szCs w:val="24"/>
        </w:rPr>
      </w:pPr>
      <w:r w:rsidRPr="001D7277">
        <w:rPr>
          <w:rFonts w:ascii="CA Sans" w:hAnsi="CA Sans"/>
          <w:sz w:val="24"/>
          <w:szCs w:val="24"/>
        </w:rPr>
        <w:fldChar w:fldCharType="begin">
          <w:ffData>
            <w:name w:val="Text3"/>
            <w:enabled/>
            <w:calcOnExit w:val="0"/>
            <w:textInput>
              <w:default w:val="Click here to begin typing"/>
              <w:format w:val="FIRST CAPITAL"/>
            </w:textInput>
          </w:ffData>
        </w:fldChar>
      </w:r>
      <w:r w:rsidRPr="001D7277">
        <w:rPr>
          <w:rFonts w:ascii="CA Sans" w:hAnsi="CA Sans"/>
          <w:sz w:val="24"/>
          <w:szCs w:val="24"/>
        </w:rPr>
        <w:instrText xml:space="preserve"> FORMTEXT </w:instrText>
      </w:r>
      <w:r w:rsidRPr="001D7277">
        <w:rPr>
          <w:rFonts w:ascii="CA Sans" w:hAnsi="CA Sans"/>
          <w:sz w:val="24"/>
          <w:szCs w:val="24"/>
        </w:rPr>
      </w:r>
      <w:r w:rsidRPr="001D7277">
        <w:rPr>
          <w:rFonts w:ascii="CA Sans" w:hAnsi="CA Sans"/>
          <w:sz w:val="24"/>
          <w:szCs w:val="24"/>
        </w:rPr>
        <w:fldChar w:fldCharType="separate"/>
      </w:r>
      <w:r w:rsidRPr="001D7277">
        <w:rPr>
          <w:rFonts w:ascii="CA Sans" w:hAnsi="CA Sans"/>
          <w:sz w:val="24"/>
          <w:szCs w:val="24"/>
        </w:rPr>
        <w:t>Click here to begin typing</w:t>
      </w:r>
      <w:r w:rsidRPr="001D7277">
        <w:rPr>
          <w:rFonts w:ascii="CA Sans" w:hAnsi="CA Sans"/>
          <w:sz w:val="24"/>
          <w:szCs w:val="24"/>
        </w:rPr>
        <w:fldChar w:fldCharType="end"/>
      </w:r>
    </w:p>
    <w:p w14:paraId="441BC0F8" w14:textId="77777777" w:rsidR="00DC5E67" w:rsidRPr="00986FB7" w:rsidRDefault="00DC5E67" w:rsidP="00DC5E67">
      <w:pPr>
        <w:pStyle w:val="Heading3"/>
      </w:pPr>
      <w:bookmarkStart w:id="299" w:name="_Toc239841660"/>
      <w:bookmarkStart w:id="300" w:name="_Toc239841752"/>
      <w:bookmarkStart w:id="301" w:name="_Toc239841845"/>
      <w:bookmarkStart w:id="302" w:name="_Toc239841938"/>
      <w:bookmarkStart w:id="303" w:name="_Toc239842507"/>
      <w:bookmarkStart w:id="304" w:name="_Toc240365938"/>
      <w:bookmarkStart w:id="305" w:name="_Toc239841661"/>
      <w:bookmarkStart w:id="306" w:name="_Toc239841753"/>
      <w:bookmarkStart w:id="307" w:name="_Toc239841846"/>
      <w:bookmarkStart w:id="308" w:name="_Toc239841939"/>
      <w:bookmarkStart w:id="309" w:name="_Toc239842508"/>
      <w:bookmarkStart w:id="310" w:name="_Toc240365939"/>
      <w:bookmarkStart w:id="311" w:name="_Toc239841664"/>
      <w:bookmarkStart w:id="312" w:name="_Toc239841756"/>
      <w:bookmarkStart w:id="313" w:name="_Toc239841849"/>
      <w:bookmarkStart w:id="314" w:name="_Toc239841942"/>
      <w:bookmarkStart w:id="315" w:name="_Toc239842511"/>
      <w:bookmarkStart w:id="316" w:name="_Toc240365942"/>
      <w:bookmarkStart w:id="317" w:name="_Toc239841668"/>
      <w:bookmarkStart w:id="318" w:name="_Toc239841760"/>
      <w:bookmarkStart w:id="319" w:name="_Toc239841853"/>
      <w:bookmarkStart w:id="320" w:name="_Toc239841946"/>
      <w:bookmarkStart w:id="321" w:name="_Toc239842515"/>
      <w:bookmarkStart w:id="322" w:name="_Toc240365946"/>
      <w:bookmarkStart w:id="323" w:name="_Toc239841671"/>
      <w:bookmarkStart w:id="324" w:name="_Toc239841763"/>
      <w:bookmarkStart w:id="325" w:name="_Toc239841856"/>
      <w:bookmarkStart w:id="326" w:name="_Toc239841949"/>
      <w:bookmarkStart w:id="327" w:name="_Toc239842518"/>
      <w:bookmarkStart w:id="328" w:name="_Toc240365949"/>
      <w:bookmarkStart w:id="329" w:name="_Toc239841673"/>
      <w:bookmarkStart w:id="330" w:name="_Toc239841765"/>
      <w:bookmarkStart w:id="331" w:name="_Toc239841858"/>
      <w:bookmarkStart w:id="332" w:name="_Toc239841951"/>
      <w:bookmarkStart w:id="333" w:name="_Toc239842520"/>
      <w:bookmarkStart w:id="334" w:name="_Toc240365951"/>
      <w:bookmarkStart w:id="335" w:name="_Toc239841674"/>
      <w:bookmarkStart w:id="336" w:name="_Toc239841766"/>
      <w:bookmarkStart w:id="337" w:name="_Toc239841859"/>
      <w:bookmarkStart w:id="338" w:name="_Toc239841952"/>
      <w:bookmarkStart w:id="339" w:name="_Toc239842521"/>
      <w:bookmarkStart w:id="340" w:name="_Toc240365952"/>
      <w:bookmarkStart w:id="341" w:name="_Toc239841676"/>
      <w:bookmarkStart w:id="342" w:name="_Toc239841768"/>
      <w:bookmarkStart w:id="343" w:name="_Toc239841861"/>
      <w:bookmarkStart w:id="344" w:name="_Toc239841954"/>
      <w:bookmarkStart w:id="345" w:name="_Toc239842523"/>
      <w:bookmarkStart w:id="346" w:name="_Toc240365954"/>
      <w:bookmarkStart w:id="347" w:name="_Toc239841677"/>
      <w:bookmarkStart w:id="348" w:name="_Toc239841769"/>
      <w:bookmarkStart w:id="349" w:name="_Toc239841862"/>
      <w:bookmarkStart w:id="350" w:name="_Toc239841955"/>
      <w:bookmarkStart w:id="351" w:name="_Toc239842524"/>
      <w:bookmarkStart w:id="352" w:name="_Toc240365955"/>
      <w:bookmarkStart w:id="353" w:name="_Toc239841678"/>
      <w:bookmarkStart w:id="354" w:name="_Toc239841770"/>
      <w:bookmarkStart w:id="355" w:name="_Toc239841863"/>
      <w:bookmarkStart w:id="356" w:name="_Toc239841956"/>
      <w:bookmarkStart w:id="357" w:name="_Toc239842525"/>
      <w:bookmarkStart w:id="358" w:name="_Toc240365956"/>
      <w:bookmarkStart w:id="359" w:name="_Toc239841683"/>
      <w:bookmarkStart w:id="360" w:name="_Toc239841775"/>
      <w:bookmarkStart w:id="361" w:name="_Toc239841868"/>
      <w:bookmarkStart w:id="362" w:name="_Toc239841961"/>
      <w:bookmarkStart w:id="363" w:name="_Toc239842530"/>
      <w:bookmarkStart w:id="364" w:name="_Toc240365961"/>
      <w:bookmarkStart w:id="365" w:name="_Toc248829820"/>
      <w:bookmarkStart w:id="366" w:name="_Toc248036064"/>
      <w:bookmarkStart w:id="367" w:name="_Toc338327711"/>
      <w:bookmarkStart w:id="368" w:name="_Toc385970929"/>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r w:rsidRPr="00986FB7">
        <w:t>USABILITY</w:t>
      </w:r>
      <w:bookmarkEnd w:id="365"/>
      <w:bookmarkEnd w:id="366"/>
      <w:bookmarkEnd w:id="367"/>
      <w:bookmarkEnd w:id="368"/>
    </w:p>
    <w:p w14:paraId="77C6D610" w14:textId="77777777" w:rsidR="00DC5E67" w:rsidRPr="001D7277" w:rsidRDefault="00DC5E67" w:rsidP="00DC5E67">
      <w:pPr>
        <w:pStyle w:val="NormalIndent"/>
        <w:ind w:left="360"/>
        <w:rPr>
          <w:rFonts w:ascii="CA Sans" w:hAnsi="CA Sans"/>
          <w:i/>
          <w:color w:val="777777"/>
          <w:sz w:val="24"/>
          <w:szCs w:val="24"/>
        </w:rPr>
      </w:pPr>
      <w:r w:rsidRPr="001D7277">
        <w:rPr>
          <w:rFonts w:ascii="CA Sans" w:hAnsi="CA Sans"/>
          <w:i/>
          <w:color w:val="777777"/>
          <w:sz w:val="24"/>
          <w:szCs w:val="24"/>
        </w:rPr>
        <w:t>All products developed by CA must be compliant with the CA User Interface Design Standards appropriate to the platform. Provide a high level description of how the product’s architecture and technologies will support the Usability requirements defined in the PRD.</w:t>
      </w:r>
    </w:p>
    <w:p w14:paraId="220F1A34" w14:textId="77777777" w:rsidR="00DC5E67" w:rsidRPr="001D7277" w:rsidRDefault="00DC5E67" w:rsidP="00DC5E67">
      <w:pPr>
        <w:pStyle w:val="NormalIndent"/>
        <w:ind w:left="360"/>
        <w:rPr>
          <w:rFonts w:ascii="CA Sans" w:hAnsi="CA Sans"/>
          <w:sz w:val="24"/>
          <w:szCs w:val="24"/>
        </w:rPr>
      </w:pPr>
      <w:r w:rsidRPr="001D7277">
        <w:rPr>
          <w:rFonts w:ascii="CA Sans" w:hAnsi="CA Sans"/>
          <w:sz w:val="24"/>
          <w:szCs w:val="24"/>
        </w:rPr>
        <w:fldChar w:fldCharType="begin">
          <w:ffData>
            <w:name w:val="Text3"/>
            <w:enabled/>
            <w:calcOnExit w:val="0"/>
            <w:textInput>
              <w:default w:val="Click here to begin typing"/>
              <w:format w:val="FIRST CAPITAL"/>
            </w:textInput>
          </w:ffData>
        </w:fldChar>
      </w:r>
      <w:r w:rsidRPr="001D7277">
        <w:rPr>
          <w:rFonts w:ascii="CA Sans" w:hAnsi="CA Sans"/>
          <w:sz w:val="24"/>
          <w:szCs w:val="24"/>
        </w:rPr>
        <w:instrText xml:space="preserve"> FORMTEXT </w:instrText>
      </w:r>
      <w:r w:rsidRPr="001D7277">
        <w:rPr>
          <w:rFonts w:ascii="CA Sans" w:hAnsi="CA Sans"/>
          <w:sz w:val="24"/>
          <w:szCs w:val="24"/>
        </w:rPr>
      </w:r>
      <w:r w:rsidRPr="001D7277">
        <w:rPr>
          <w:rFonts w:ascii="CA Sans" w:hAnsi="CA Sans"/>
          <w:sz w:val="24"/>
          <w:szCs w:val="24"/>
        </w:rPr>
        <w:fldChar w:fldCharType="separate"/>
      </w:r>
      <w:r w:rsidRPr="001D7277">
        <w:rPr>
          <w:rFonts w:ascii="CA Sans" w:hAnsi="CA Sans"/>
          <w:sz w:val="24"/>
          <w:szCs w:val="24"/>
        </w:rPr>
        <w:t>Click here to begin typing</w:t>
      </w:r>
      <w:r w:rsidRPr="001D7277">
        <w:rPr>
          <w:rFonts w:ascii="CA Sans" w:hAnsi="CA Sans"/>
          <w:sz w:val="24"/>
          <w:szCs w:val="24"/>
        </w:rPr>
        <w:fldChar w:fldCharType="end"/>
      </w:r>
    </w:p>
    <w:p w14:paraId="386CF011" w14:textId="77777777" w:rsidR="00DC5E67" w:rsidRPr="00986FB7" w:rsidRDefault="00DC5E67" w:rsidP="00DC5E67">
      <w:pPr>
        <w:rPr>
          <w:rFonts w:ascii="CA Sans" w:hAnsi="CA Sans"/>
        </w:rPr>
      </w:pPr>
    </w:p>
    <w:p w14:paraId="46429856" w14:textId="77777777" w:rsidR="00DC5E67" w:rsidRPr="00986FB7" w:rsidRDefault="00DC5E67" w:rsidP="00DC5E67">
      <w:pPr>
        <w:pStyle w:val="Heading3"/>
      </w:pPr>
      <w:bookmarkStart w:id="369" w:name="_Toc239841780"/>
      <w:bookmarkStart w:id="370" w:name="_Toc239841873"/>
      <w:bookmarkStart w:id="371" w:name="_Toc239841966"/>
      <w:bookmarkStart w:id="372" w:name="_Toc239842535"/>
      <w:bookmarkStart w:id="373" w:name="_Toc240365966"/>
      <w:bookmarkStart w:id="374" w:name="_Toc248829821"/>
      <w:bookmarkStart w:id="375" w:name="_Toc248036065"/>
      <w:bookmarkStart w:id="376" w:name="_Toc338327712"/>
      <w:bookmarkStart w:id="377" w:name="_Toc385970930"/>
      <w:bookmarkEnd w:id="369"/>
      <w:bookmarkEnd w:id="370"/>
      <w:bookmarkEnd w:id="371"/>
      <w:bookmarkEnd w:id="372"/>
      <w:bookmarkEnd w:id="373"/>
      <w:r w:rsidRPr="00986FB7">
        <w:t>Supported Platforms</w:t>
      </w:r>
      <w:bookmarkEnd w:id="374"/>
      <w:bookmarkEnd w:id="375"/>
      <w:bookmarkEnd w:id="376"/>
      <w:bookmarkEnd w:id="377"/>
    </w:p>
    <w:p w14:paraId="03DB051F" w14:textId="77777777" w:rsidR="00DC5E67" w:rsidRPr="001D7277" w:rsidRDefault="00DC5E67" w:rsidP="00DC5E67">
      <w:pPr>
        <w:pStyle w:val="instructions"/>
        <w:ind w:left="360"/>
        <w:rPr>
          <w:rFonts w:ascii="CA Sans" w:hAnsi="CA Sans"/>
          <w:sz w:val="24"/>
          <w:szCs w:val="24"/>
        </w:rPr>
      </w:pPr>
      <w:r w:rsidRPr="001D7277">
        <w:rPr>
          <w:rFonts w:ascii="CA Sans" w:hAnsi="CA Sans"/>
          <w:sz w:val="24"/>
          <w:szCs w:val="24"/>
        </w:rPr>
        <w:t xml:space="preserve">Define the design considerations for all Supported Platforms. </w:t>
      </w:r>
    </w:p>
    <w:p w14:paraId="04601CA1" w14:textId="77777777" w:rsidR="00DC5E67" w:rsidRDefault="00DC5E67" w:rsidP="00DC5E67">
      <w:pPr>
        <w:pStyle w:val="Heading3"/>
      </w:pPr>
      <w:bookmarkStart w:id="378" w:name="_Toc385970931"/>
      <w:r w:rsidRPr="001D7277">
        <w:t>A list of all platform versions/levels that the product/component will operate on is included in the PRD.</w:t>
      </w:r>
      <w:bookmarkEnd w:id="378"/>
    </w:p>
    <w:p w14:paraId="7636FFF6" w14:textId="77777777" w:rsidR="00DC5E67" w:rsidRPr="00DC5E67" w:rsidRDefault="00DC5E67" w:rsidP="00DC5E67">
      <w:pPr>
        <w:pStyle w:val="NormalIndent"/>
      </w:pPr>
    </w:p>
    <w:p w14:paraId="37067867" w14:textId="77777777" w:rsidR="000E692A" w:rsidRDefault="000E692A" w:rsidP="000E692A">
      <w:pPr>
        <w:pStyle w:val="Heading2"/>
      </w:pPr>
      <w:bookmarkStart w:id="379" w:name="_Toc385970932"/>
      <w:r w:rsidRPr="00986FB7">
        <w:t>PRODUCT design and Specifications</w:t>
      </w:r>
      <w:bookmarkEnd w:id="379"/>
    </w:p>
    <w:p w14:paraId="0E45E0F6" w14:textId="77777777" w:rsidR="008940C1" w:rsidRPr="00986FB7" w:rsidRDefault="008940C1" w:rsidP="000E692A">
      <w:pPr>
        <w:pStyle w:val="Heading3"/>
      </w:pPr>
      <w:bookmarkStart w:id="380" w:name="_Toc385970933"/>
      <w:r w:rsidRPr="00986FB7">
        <w:t>Installation/Uninstall</w:t>
      </w:r>
      <w:bookmarkEnd w:id="134"/>
      <w:bookmarkEnd w:id="135"/>
      <w:bookmarkEnd w:id="136"/>
      <w:bookmarkEnd w:id="380"/>
    </w:p>
    <w:p w14:paraId="29D3F32B" w14:textId="77777777" w:rsidR="008940C1" w:rsidRPr="001D7277" w:rsidRDefault="008940C1" w:rsidP="008940C1">
      <w:pPr>
        <w:pStyle w:val="instructions"/>
        <w:ind w:left="360"/>
        <w:rPr>
          <w:rFonts w:ascii="CA Sans" w:hAnsi="CA Sans"/>
          <w:iCs/>
          <w:sz w:val="24"/>
          <w:szCs w:val="24"/>
        </w:rPr>
      </w:pPr>
      <w:r w:rsidRPr="001D7277">
        <w:rPr>
          <w:rFonts w:ascii="CA Sans" w:hAnsi="CA Sans"/>
          <w:iCs/>
          <w:color w:val="808080"/>
          <w:sz w:val="24"/>
          <w:szCs w:val="24"/>
        </w:rPr>
        <w:t>Define the design and implementation considerations for product installation and uninstall.  This section may include considerations for the install medium (CD, DVD, download), interfaces, installation sequence, coexistence on the same machine or LAN, etc.</w:t>
      </w:r>
    </w:p>
    <w:p w14:paraId="43247C22" w14:textId="77777777" w:rsidR="008940C1" w:rsidRPr="001D7277" w:rsidRDefault="008940C1" w:rsidP="008940C1">
      <w:pPr>
        <w:ind w:firstLine="360"/>
        <w:rPr>
          <w:rFonts w:ascii="CA Sans" w:hAnsi="CA Sans"/>
          <w:sz w:val="24"/>
          <w:szCs w:val="24"/>
        </w:rPr>
      </w:pPr>
      <w:r w:rsidRPr="001D7277">
        <w:rPr>
          <w:rFonts w:ascii="CA Sans" w:hAnsi="CA Sans"/>
          <w:sz w:val="24"/>
          <w:szCs w:val="24"/>
        </w:rPr>
        <w:fldChar w:fldCharType="begin">
          <w:ffData>
            <w:name w:val="Text3"/>
            <w:enabled/>
            <w:calcOnExit w:val="0"/>
            <w:textInput>
              <w:default w:val="Click here to begin typing"/>
              <w:format w:val="FIRST CAPITAL"/>
            </w:textInput>
          </w:ffData>
        </w:fldChar>
      </w:r>
      <w:r w:rsidRPr="001D7277">
        <w:rPr>
          <w:rFonts w:ascii="CA Sans" w:hAnsi="CA Sans"/>
          <w:sz w:val="24"/>
          <w:szCs w:val="24"/>
        </w:rPr>
        <w:instrText xml:space="preserve"> FORMTEXT </w:instrText>
      </w:r>
      <w:r w:rsidRPr="001D7277">
        <w:rPr>
          <w:rFonts w:ascii="CA Sans" w:hAnsi="CA Sans"/>
          <w:sz w:val="24"/>
          <w:szCs w:val="24"/>
        </w:rPr>
      </w:r>
      <w:r w:rsidRPr="001D7277">
        <w:rPr>
          <w:rFonts w:ascii="CA Sans" w:hAnsi="CA Sans"/>
          <w:sz w:val="24"/>
          <w:szCs w:val="24"/>
        </w:rPr>
        <w:fldChar w:fldCharType="separate"/>
      </w:r>
      <w:r w:rsidRPr="001D7277">
        <w:rPr>
          <w:rFonts w:ascii="CA Sans" w:hAnsi="CA Sans"/>
          <w:sz w:val="24"/>
          <w:szCs w:val="24"/>
        </w:rPr>
        <w:t>Click here to begin typing</w:t>
      </w:r>
      <w:r w:rsidRPr="001D7277">
        <w:rPr>
          <w:rFonts w:ascii="CA Sans" w:hAnsi="CA Sans"/>
          <w:sz w:val="24"/>
          <w:szCs w:val="24"/>
        </w:rPr>
        <w:fldChar w:fldCharType="end"/>
      </w:r>
    </w:p>
    <w:p w14:paraId="69BAF113" w14:textId="77777777" w:rsidR="008940C1" w:rsidRPr="00986FB7" w:rsidRDefault="008940C1" w:rsidP="008940C1">
      <w:pPr>
        <w:ind w:firstLine="720"/>
        <w:rPr>
          <w:rFonts w:ascii="CA Sans" w:hAnsi="CA Sans"/>
        </w:rPr>
      </w:pPr>
    </w:p>
    <w:p w14:paraId="43BF661B" w14:textId="77777777" w:rsidR="008940C1" w:rsidRPr="00986FB7" w:rsidRDefault="008940C1" w:rsidP="000E692A">
      <w:pPr>
        <w:pStyle w:val="Heading3"/>
      </w:pPr>
      <w:bookmarkStart w:id="381" w:name="_Toc248829825"/>
      <w:bookmarkStart w:id="382" w:name="_Toc248036069"/>
      <w:bookmarkStart w:id="383" w:name="_Toc338327715"/>
      <w:bookmarkStart w:id="384" w:name="_Toc385970934"/>
      <w:r w:rsidRPr="00986FB7">
        <w:lastRenderedPageBreak/>
        <w:t>Availability</w:t>
      </w:r>
      <w:bookmarkEnd w:id="381"/>
      <w:bookmarkEnd w:id="382"/>
      <w:bookmarkEnd w:id="383"/>
      <w:bookmarkEnd w:id="384"/>
    </w:p>
    <w:p w14:paraId="20BCEB7C" w14:textId="77777777" w:rsidR="008940C1" w:rsidRPr="001D7277" w:rsidRDefault="008940C1" w:rsidP="008940C1">
      <w:pPr>
        <w:pStyle w:val="instructions"/>
        <w:spacing w:line="240" w:lineRule="exact"/>
        <w:ind w:left="360"/>
        <w:rPr>
          <w:rFonts w:ascii="CA Sans" w:hAnsi="CA Sans"/>
          <w:iCs/>
          <w:color w:val="808080"/>
          <w:sz w:val="24"/>
          <w:szCs w:val="24"/>
        </w:rPr>
      </w:pPr>
      <w:r w:rsidRPr="001D7277">
        <w:rPr>
          <w:rFonts w:ascii="CA Sans" w:hAnsi="CA Sans"/>
          <w:iCs/>
          <w:color w:val="808080"/>
          <w:sz w:val="24"/>
          <w:szCs w:val="24"/>
        </w:rPr>
        <w:t>Describe the Availability design considerations at the highest level.</w:t>
      </w:r>
    </w:p>
    <w:p w14:paraId="0AA2A714" w14:textId="77777777" w:rsidR="008940C1" w:rsidRPr="001D7277" w:rsidRDefault="008940C1" w:rsidP="008940C1">
      <w:pPr>
        <w:pStyle w:val="instructions"/>
        <w:spacing w:line="240" w:lineRule="exact"/>
        <w:ind w:left="360"/>
        <w:rPr>
          <w:rFonts w:ascii="CA Sans" w:hAnsi="CA Sans"/>
          <w:iCs/>
          <w:color w:val="808080"/>
          <w:sz w:val="24"/>
          <w:szCs w:val="24"/>
        </w:rPr>
      </w:pPr>
      <w:r w:rsidRPr="001D7277">
        <w:rPr>
          <w:rFonts w:ascii="CA Sans" w:hAnsi="CA Sans"/>
          <w:iCs/>
          <w:color w:val="808080"/>
          <w:sz w:val="24"/>
          <w:szCs w:val="24"/>
        </w:rPr>
        <w:t xml:space="preserve">This section may include design considerations for algorithm efficiency, memory usage, size of database inputs, network communications, database queries, crash resistance, handling of null values, etc.  </w:t>
      </w:r>
    </w:p>
    <w:p w14:paraId="1CF05221" w14:textId="77777777" w:rsidR="008940C1" w:rsidRPr="001D7277" w:rsidRDefault="008940C1" w:rsidP="008940C1">
      <w:pPr>
        <w:pStyle w:val="NormalIndent"/>
        <w:ind w:left="360"/>
        <w:rPr>
          <w:rFonts w:ascii="CA Sans" w:hAnsi="CA Sans"/>
          <w:sz w:val="24"/>
          <w:szCs w:val="24"/>
        </w:rPr>
      </w:pPr>
      <w:r w:rsidRPr="001D7277">
        <w:rPr>
          <w:rFonts w:ascii="CA Sans" w:hAnsi="CA Sans"/>
          <w:sz w:val="24"/>
          <w:szCs w:val="24"/>
        </w:rPr>
        <w:fldChar w:fldCharType="begin">
          <w:ffData>
            <w:name w:val="Text3"/>
            <w:enabled/>
            <w:calcOnExit w:val="0"/>
            <w:textInput>
              <w:default w:val="Click here to begin typing"/>
              <w:format w:val="FIRST CAPITAL"/>
            </w:textInput>
          </w:ffData>
        </w:fldChar>
      </w:r>
      <w:r w:rsidRPr="001D7277">
        <w:rPr>
          <w:rFonts w:ascii="CA Sans" w:hAnsi="CA Sans"/>
          <w:sz w:val="24"/>
          <w:szCs w:val="24"/>
        </w:rPr>
        <w:instrText xml:space="preserve"> FORMTEXT </w:instrText>
      </w:r>
      <w:r w:rsidRPr="001D7277">
        <w:rPr>
          <w:rFonts w:ascii="CA Sans" w:hAnsi="CA Sans"/>
          <w:sz w:val="24"/>
          <w:szCs w:val="24"/>
        </w:rPr>
      </w:r>
      <w:r w:rsidRPr="001D7277">
        <w:rPr>
          <w:rFonts w:ascii="CA Sans" w:hAnsi="CA Sans"/>
          <w:sz w:val="24"/>
          <w:szCs w:val="24"/>
        </w:rPr>
        <w:fldChar w:fldCharType="separate"/>
      </w:r>
      <w:r w:rsidRPr="001D7277">
        <w:rPr>
          <w:rFonts w:ascii="CA Sans" w:hAnsi="CA Sans"/>
          <w:sz w:val="24"/>
          <w:szCs w:val="24"/>
        </w:rPr>
        <w:t>Click here to begin typing</w:t>
      </w:r>
      <w:r w:rsidRPr="001D7277">
        <w:rPr>
          <w:rFonts w:ascii="CA Sans" w:hAnsi="CA Sans"/>
          <w:sz w:val="24"/>
          <w:szCs w:val="24"/>
        </w:rPr>
        <w:fldChar w:fldCharType="end"/>
      </w:r>
    </w:p>
    <w:p w14:paraId="4A8B87BE" w14:textId="77777777" w:rsidR="008940C1" w:rsidRPr="00986FB7" w:rsidRDefault="008940C1" w:rsidP="000E692A">
      <w:pPr>
        <w:pStyle w:val="Heading3"/>
      </w:pPr>
      <w:bookmarkStart w:id="385" w:name="_Toc248829826"/>
      <w:bookmarkStart w:id="386" w:name="_Toc248036070"/>
      <w:bookmarkStart w:id="387" w:name="_Toc338327716"/>
      <w:bookmarkStart w:id="388" w:name="_Toc385970935"/>
      <w:r w:rsidRPr="00986FB7">
        <w:t>Migration</w:t>
      </w:r>
      <w:bookmarkEnd w:id="385"/>
      <w:bookmarkEnd w:id="386"/>
      <w:bookmarkEnd w:id="387"/>
      <w:bookmarkEnd w:id="388"/>
    </w:p>
    <w:p w14:paraId="65E35000" w14:textId="77777777" w:rsidR="008940C1" w:rsidRPr="001D7277" w:rsidRDefault="008940C1" w:rsidP="008940C1">
      <w:pPr>
        <w:pStyle w:val="NormalIndent"/>
        <w:ind w:left="360"/>
        <w:rPr>
          <w:rFonts w:ascii="CA Sans" w:hAnsi="CA Sans"/>
          <w:i/>
          <w:color w:val="777777"/>
          <w:sz w:val="24"/>
          <w:szCs w:val="24"/>
        </w:rPr>
      </w:pPr>
      <w:r w:rsidRPr="001D7277">
        <w:rPr>
          <w:rFonts w:ascii="CA Sans" w:hAnsi="CA Sans"/>
          <w:i/>
          <w:color w:val="777777"/>
          <w:sz w:val="24"/>
          <w:szCs w:val="24"/>
        </w:rPr>
        <w:t>Define the design requirements for migration of existing products/components. Indicate if any new licenses or new component codes are needed.</w:t>
      </w:r>
    </w:p>
    <w:p w14:paraId="5C80F0E2" w14:textId="77777777" w:rsidR="008940C1" w:rsidRPr="001D7277" w:rsidRDefault="008940C1" w:rsidP="008940C1">
      <w:pPr>
        <w:ind w:left="360"/>
        <w:rPr>
          <w:rFonts w:ascii="CA Sans" w:hAnsi="CA Sans"/>
          <w:sz w:val="24"/>
          <w:szCs w:val="24"/>
        </w:rPr>
      </w:pPr>
      <w:r w:rsidRPr="001D7277">
        <w:rPr>
          <w:rFonts w:ascii="CA Sans" w:hAnsi="CA Sans"/>
          <w:sz w:val="24"/>
          <w:szCs w:val="24"/>
        </w:rPr>
        <w:fldChar w:fldCharType="begin">
          <w:ffData>
            <w:name w:val="Text3"/>
            <w:enabled/>
            <w:calcOnExit w:val="0"/>
            <w:textInput>
              <w:default w:val="Click here to begin typing"/>
              <w:format w:val="FIRST CAPITAL"/>
            </w:textInput>
          </w:ffData>
        </w:fldChar>
      </w:r>
      <w:r w:rsidRPr="001D7277">
        <w:rPr>
          <w:rFonts w:ascii="CA Sans" w:hAnsi="CA Sans"/>
          <w:sz w:val="24"/>
          <w:szCs w:val="24"/>
        </w:rPr>
        <w:instrText xml:space="preserve"> FORMTEXT </w:instrText>
      </w:r>
      <w:r w:rsidRPr="001D7277">
        <w:rPr>
          <w:rFonts w:ascii="CA Sans" w:hAnsi="CA Sans"/>
          <w:sz w:val="24"/>
          <w:szCs w:val="24"/>
        </w:rPr>
      </w:r>
      <w:r w:rsidRPr="001D7277">
        <w:rPr>
          <w:rFonts w:ascii="CA Sans" w:hAnsi="CA Sans"/>
          <w:sz w:val="24"/>
          <w:szCs w:val="24"/>
        </w:rPr>
        <w:fldChar w:fldCharType="separate"/>
      </w:r>
      <w:r w:rsidRPr="001D7277">
        <w:rPr>
          <w:rFonts w:ascii="CA Sans" w:hAnsi="CA Sans"/>
          <w:sz w:val="24"/>
          <w:szCs w:val="24"/>
        </w:rPr>
        <w:t>Click here to begin typing</w:t>
      </w:r>
      <w:r w:rsidRPr="001D7277">
        <w:rPr>
          <w:rFonts w:ascii="CA Sans" w:hAnsi="CA Sans"/>
          <w:sz w:val="24"/>
          <w:szCs w:val="24"/>
        </w:rPr>
        <w:fldChar w:fldCharType="end"/>
      </w:r>
    </w:p>
    <w:p w14:paraId="59A5E29F" w14:textId="77777777" w:rsidR="008940C1" w:rsidRPr="00986FB7" w:rsidRDefault="008940C1" w:rsidP="000E692A">
      <w:pPr>
        <w:pStyle w:val="Heading3"/>
      </w:pPr>
      <w:bookmarkStart w:id="389" w:name="_Toc248829827"/>
      <w:bookmarkStart w:id="390" w:name="_Toc248036071"/>
      <w:bookmarkStart w:id="391" w:name="_Toc338327717"/>
      <w:bookmarkStart w:id="392" w:name="_Toc385970936"/>
      <w:r w:rsidRPr="00986FB7">
        <w:t>Performance</w:t>
      </w:r>
      <w:bookmarkEnd w:id="389"/>
      <w:bookmarkEnd w:id="390"/>
      <w:bookmarkEnd w:id="391"/>
      <w:bookmarkEnd w:id="392"/>
      <w:r w:rsidRPr="00986FB7">
        <w:t xml:space="preserve"> </w:t>
      </w:r>
    </w:p>
    <w:p w14:paraId="4BF3C368" w14:textId="77777777" w:rsidR="008940C1" w:rsidRPr="001D7277" w:rsidRDefault="008940C1" w:rsidP="008940C1">
      <w:pPr>
        <w:pStyle w:val="instructions"/>
        <w:spacing w:line="240" w:lineRule="exact"/>
        <w:ind w:left="360"/>
        <w:rPr>
          <w:rFonts w:ascii="CA Sans" w:hAnsi="CA Sans"/>
          <w:iCs/>
          <w:color w:val="808080"/>
          <w:sz w:val="24"/>
          <w:szCs w:val="24"/>
        </w:rPr>
      </w:pPr>
      <w:r w:rsidRPr="001D7277">
        <w:rPr>
          <w:rFonts w:ascii="CA Sans" w:hAnsi="CA Sans"/>
          <w:iCs/>
          <w:color w:val="808080"/>
          <w:sz w:val="24"/>
          <w:szCs w:val="24"/>
        </w:rPr>
        <w:t>Describe the approach at the highest level.  Elaborate on the technical direction to achieve performance goals.  This may include algorithm efficiencies, automation, process changes, etc.</w:t>
      </w:r>
    </w:p>
    <w:p w14:paraId="619C37DC" w14:textId="77777777" w:rsidR="008940C1" w:rsidRPr="001D7277" w:rsidRDefault="008940C1" w:rsidP="008940C1">
      <w:pPr>
        <w:pStyle w:val="BodyTextIndent"/>
        <w:ind w:left="360"/>
        <w:rPr>
          <w:rFonts w:ascii="CA Sans" w:hAnsi="CA Sans"/>
          <w:sz w:val="24"/>
          <w:szCs w:val="24"/>
        </w:rPr>
      </w:pPr>
      <w:r w:rsidRPr="001D7277">
        <w:rPr>
          <w:rFonts w:ascii="CA Sans" w:hAnsi="CA Sans"/>
          <w:sz w:val="24"/>
          <w:szCs w:val="24"/>
        </w:rPr>
        <w:fldChar w:fldCharType="begin">
          <w:ffData>
            <w:name w:val="Text3"/>
            <w:enabled/>
            <w:calcOnExit w:val="0"/>
            <w:textInput>
              <w:default w:val="Click here to begin typing"/>
              <w:format w:val="FIRST CAPITAL"/>
            </w:textInput>
          </w:ffData>
        </w:fldChar>
      </w:r>
      <w:r w:rsidRPr="001D7277">
        <w:rPr>
          <w:rFonts w:ascii="CA Sans" w:hAnsi="CA Sans"/>
          <w:sz w:val="24"/>
          <w:szCs w:val="24"/>
        </w:rPr>
        <w:instrText xml:space="preserve"> FORMTEXT </w:instrText>
      </w:r>
      <w:r w:rsidRPr="001D7277">
        <w:rPr>
          <w:rFonts w:ascii="CA Sans" w:hAnsi="CA Sans"/>
          <w:sz w:val="24"/>
          <w:szCs w:val="24"/>
        </w:rPr>
      </w:r>
      <w:r w:rsidRPr="001D7277">
        <w:rPr>
          <w:rFonts w:ascii="CA Sans" w:hAnsi="CA Sans"/>
          <w:sz w:val="24"/>
          <w:szCs w:val="24"/>
        </w:rPr>
        <w:fldChar w:fldCharType="separate"/>
      </w:r>
      <w:r w:rsidRPr="001D7277">
        <w:rPr>
          <w:rFonts w:ascii="CA Sans" w:hAnsi="CA Sans"/>
          <w:sz w:val="24"/>
          <w:szCs w:val="24"/>
        </w:rPr>
        <w:t>Click here to begin typing</w:t>
      </w:r>
      <w:r w:rsidRPr="001D7277">
        <w:rPr>
          <w:rFonts w:ascii="CA Sans" w:hAnsi="CA Sans"/>
          <w:sz w:val="24"/>
          <w:szCs w:val="24"/>
        </w:rPr>
        <w:fldChar w:fldCharType="end"/>
      </w:r>
    </w:p>
    <w:p w14:paraId="4117CCE9" w14:textId="77777777" w:rsidR="008940C1" w:rsidRPr="00986FB7" w:rsidRDefault="008940C1" w:rsidP="000E692A">
      <w:pPr>
        <w:pStyle w:val="Heading3"/>
      </w:pPr>
      <w:bookmarkStart w:id="393" w:name="_Toc248829828"/>
      <w:bookmarkStart w:id="394" w:name="_Toc248036072"/>
      <w:bookmarkStart w:id="395" w:name="_Toc338327718"/>
      <w:bookmarkStart w:id="396" w:name="_Toc385970937"/>
      <w:r w:rsidRPr="00986FB7">
        <w:t>Product Licensing Schema</w:t>
      </w:r>
      <w:bookmarkEnd w:id="393"/>
      <w:bookmarkEnd w:id="394"/>
      <w:bookmarkEnd w:id="395"/>
      <w:bookmarkEnd w:id="396"/>
    </w:p>
    <w:p w14:paraId="491CE641" w14:textId="77777777" w:rsidR="008940C1" w:rsidRPr="001D7277" w:rsidRDefault="008940C1" w:rsidP="008940C1">
      <w:pPr>
        <w:pStyle w:val="instructions"/>
        <w:ind w:left="360"/>
        <w:rPr>
          <w:rFonts w:ascii="CA Sans" w:hAnsi="CA Sans"/>
          <w:i w:val="0"/>
          <w:color w:val="0000FF"/>
          <w:sz w:val="24"/>
          <w:szCs w:val="24"/>
        </w:rPr>
      </w:pPr>
      <w:r w:rsidRPr="001D7277">
        <w:rPr>
          <w:rFonts w:ascii="CA Sans" w:hAnsi="CA Sans"/>
          <w:sz w:val="24"/>
          <w:szCs w:val="24"/>
        </w:rPr>
        <w:t xml:space="preserve">Define how the product will be licensed. Identify the impact of licensing changes.  </w:t>
      </w:r>
    </w:p>
    <w:p w14:paraId="74BA1CC2" w14:textId="77777777" w:rsidR="00462983" w:rsidRDefault="00462983" w:rsidP="00462983"/>
    <w:p w14:paraId="22EE33D1" w14:textId="77777777" w:rsidR="00462983" w:rsidRPr="00462983" w:rsidRDefault="00462983" w:rsidP="00462983"/>
    <w:p w14:paraId="27469DC9" w14:textId="77777777" w:rsidR="00CA2F8D" w:rsidRPr="00353485" w:rsidRDefault="00535B0F" w:rsidP="00C916ED">
      <w:pPr>
        <w:pStyle w:val="Heading2"/>
        <w:tabs>
          <w:tab w:val="num" w:pos="567"/>
        </w:tabs>
        <w:ind w:left="709" w:hanging="688"/>
        <w:rPr>
          <w:rFonts w:ascii="Calibri" w:hAnsi="Calibri"/>
        </w:rPr>
      </w:pPr>
      <w:bookmarkStart w:id="397" w:name="_Toc248037857"/>
      <w:bookmarkStart w:id="398" w:name="_Toc385970938"/>
      <w:r>
        <w:rPr>
          <w:rFonts w:ascii="Calibri" w:hAnsi="Calibri"/>
        </w:rPr>
        <w:t>D</w:t>
      </w:r>
      <w:r w:rsidR="009F6AEA" w:rsidRPr="00353485">
        <w:rPr>
          <w:rFonts w:ascii="Calibri" w:hAnsi="Calibri"/>
        </w:rPr>
        <w:t>esign limitations, assumptions, and issues</w:t>
      </w:r>
      <w:bookmarkEnd w:id="397"/>
      <w:bookmarkEnd w:id="398"/>
      <w:r w:rsidR="00CA2F8D" w:rsidRPr="00353485">
        <w:rPr>
          <w:rFonts w:ascii="Calibri" w:hAnsi="Calibri"/>
        </w:rPr>
        <w:t xml:space="preserve"> </w:t>
      </w:r>
    </w:p>
    <w:p w14:paraId="5B1FFF16" w14:textId="77777777" w:rsidR="00DF7E54" w:rsidRPr="00353485" w:rsidRDefault="00DF7E54" w:rsidP="00DF7E54">
      <w:pPr>
        <w:pStyle w:val="instructions"/>
        <w:rPr>
          <w:rFonts w:ascii="Calibri" w:hAnsi="Calibri"/>
          <w:iCs/>
          <w:color w:val="808080"/>
          <w:sz w:val="24"/>
          <w:szCs w:val="24"/>
        </w:rPr>
      </w:pPr>
      <w:r w:rsidRPr="00353485">
        <w:rPr>
          <w:rFonts w:ascii="Calibri" w:hAnsi="Calibri"/>
          <w:iCs/>
          <w:color w:val="808080"/>
          <w:sz w:val="24"/>
          <w:szCs w:val="24"/>
        </w:rPr>
        <w:t>This section should list current limitations and assumptions made in the design.  These may include unique characteristics or testing requirements.</w:t>
      </w:r>
    </w:p>
    <w:p w14:paraId="7589CB60" w14:textId="77777777" w:rsidR="00DF7E54" w:rsidRPr="00353485" w:rsidRDefault="00DF7E54" w:rsidP="00DF7E54">
      <w:pPr>
        <w:pStyle w:val="BodyTextIndent"/>
        <w:rPr>
          <w:rFonts w:ascii="Calibri" w:hAnsi="Calibri" w:cs="Arial"/>
          <w:sz w:val="24"/>
          <w:szCs w:val="24"/>
        </w:rPr>
      </w:pPr>
      <w:r w:rsidRPr="00353485">
        <w:rPr>
          <w:rFonts w:ascii="Calibri" w:hAnsi="Calibri" w:cs="Arial"/>
          <w:sz w:val="24"/>
          <w:szCs w:val="24"/>
        </w:rPr>
        <w:fldChar w:fldCharType="begin">
          <w:ffData>
            <w:name w:val="Text3"/>
            <w:enabled/>
            <w:calcOnExit w:val="0"/>
            <w:textInput>
              <w:default w:val="Click here to begin typing"/>
              <w:format w:val="FIRST CAPITAL"/>
            </w:textInput>
          </w:ffData>
        </w:fldChar>
      </w:r>
      <w:r w:rsidRPr="00353485">
        <w:rPr>
          <w:rFonts w:ascii="Calibri" w:hAnsi="Calibri" w:cs="Arial"/>
          <w:sz w:val="24"/>
          <w:szCs w:val="24"/>
        </w:rPr>
        <w:instrText xml:space="preserve"> FORMTEXT </w:instrText>
      </w:r>
      <w:r w:rsidRPr="00353485">
        <w:rPr>
          <w:rFonts w:ascii="Calibri" w:hAnsi="Calibri" w:cs="Arial"/>
          <w:sz w:val="24"/>
          <w:szCs w:val="24"/>
        </w:rPr>
      </w:r>
      <w:r w:rsidRPr="00353485">
        <w:rPr>
          <w:rFonts w:ascii="Calibri" w:hAnsi="Calibri" w:cs="Arial"/>
          <w:sz w:val="24"/>
          <w:szCs w:val="24"/>
        </w:rPr>
        <w:fldChar w:fldCharType="separate"/>
      </w:r>
      <w:r w:rsidRPr="00353485">
        <w:rPr>
          <w:rFonts w:ascii="Calibri" w:hAnsi="Calibri" w:cs="Arial"/>
          <w:sz w:val="24"/>
          <w:szCs w:val="24"/>
        </w:rPr>
        <w:t>Click here to begin typing</w:t>
      </w:r>
      <w:r w:rsidRPr="00353485">
        <w:rPr>
          <w:rFonts w:ascii="Calibri" w:hAnsi="Calibri" w:cs="Arial"/>
          <w:sz w:val="24"/>
          <w:szCs w:val="24"/>
        </w:rPr>
        <w:fldChar w:fldCharType="end"/>
      </w:r>
    </w:p>
    <w:p w14:paraId="6AE2757D" w14:textId="0CC22C0F" w:rsidR="00655F39" w:rsidRDefault="00655F39" w:rsidP="00C916ED">
      <w:pPr>
        <w:pStyle w:val="Heading3"/>
        <w:rPr>
          <w:rFonts w:ascii="Calibri" w:hAnsi="Calibri"/>
        </w:rPr>
      </w:pPr>
      <w:bookmarkStart w:id="399" w:name="_Toc383854865"/>
      <w:bookmarkStart w:id="400" w:name="_Toc517700172"/>
      <w:bookmarkStart w:id="401" w:name="_Toc33764675"/>
      <w:bookmarkStart w:id="402" w:name="_Toc385970939"/>
      <w:r>
        <w:rPr>
          <w:rFonts w:ascii="Calibri" w:hAnsi="Calibri"/>
        </w:rPr>
        <w:t>Limitation</w:t>
      </w:r>
    </w:p>
    <w:p w14:paraId="36E6DDEF" w14:textId="2FFED457" w:rsidR="00052AD5" w:rsidRDefault="00052AD5" w:rsidP="00052AD5">
      <w:pPr>
        <w:pStyle w:val="NormalIndent"/>
      </w:pPr>
      <w:r>
        <w:t>Not support Linux sessions based on this design. Instant VM for Linux will be in separate document.</w:t>
      </w:r>
    </w:p>
    <w:p w14:paraId="7E8C1501" w14:textId="51DCE0C8" w:rsidR="00052AD5" w:rsidRPr="00052AD5" w:rsidRDefault="00052AD5" w:rsidP="00052AD5">
      <w:pPr>
        <w:pStyle w:val="NormalIndent"/>
      </w:pPr>
      <w:r>
        <w:t>Instant VM need to inject the disk driver and network tools into the virtual disk. Since the proxy server is a Windows server it could not recognize the Linux file system. This is a challenge for Instant VM support Linux.</w:t>
      </w:r>
    </w:p>
    <w:p w14:paraId="424C20A7" w14:textId="77777777" w:rsidR="006551A1" w:rsidRPr="00353485" w:rsidRDefault="006551A1" w:rsidP="00C916ED">
      <w:pPr>
        <w:pStyle w:val="Heading3"/>
        <w:rPr>
          <w:rFonts w:ascii="Calibri" w:hAnsi="Calibri"/>
        </w:rPr>
      </w:pPr>
      <w:r w:rsidRPr="00353485">
        <w:rPr>
          <w:rFonts w:ascii="Calibri" w:hAnsi="Calibri"/>
        </w:rPr>
        <w:t>Issues</w:t>
      </w:r>
      <w:bookmarkEnd w:id="399"/>
      <w:bookmarkEnd w:id="400"/>
      <w:bookmarkEnd w:id="401"/>
      <w:bookmarkEnd w:id="402"/>
    </w:p>
    <w:p w14:paraId="7D8D8D64" w14:textId="77777777" w:rsidR="006551A1" w:rsidRPr="00353485" w:rsidRDefault="006551A1" w:rsidP="006551A1">
      <w:pPr>
        <w:pStyle w:val="instructions"/>
        <w:rPr>
          <w:rFonts w:ascii="Calibri" w:hAnsi="Calibri"/>
          <w:iCs/>
          <w:color w:val="808080"/>
          <w:sz w:val="24"/>
          <w:szCs w:val="24"/>
        </w:rPr>
      </w:pPr>
      <w:r w:rsidRPr="00353485">
        <w:rPr>
          <w:rFonts w:ascii="Calibri" w:hAnsi="Calibri"/>
          <w:iCs/>
          <w:color w:val="808080"/>
          <w:sz w:val="24"/>
          <w:szCs w:val="24"/>
        </w:rPr>
        <w:t>Since the DDS is an evolving representation of the design, this section is used to keep track of issues and items that need special attention.</w:t>
      </w:r>
    </w:p>
    <w:p w14:paraId="3A7636A8" w14:textId="77777777" w:rsidR="006551A1" w:rsidRPr="00353485" w:rsidRDefault="006551A1" w:rsidP="006551A1">
      <w:pPr>
        <w:pStyle w:val="instructions"/>
        <w:rPr>
          <w:rFonts w:ascii="Calibri" w:hAnsi="Calibri" w:cs="Arial"/>
          <w:sz w:val="24"/>
          <w:szCs w:val="24"/>
        </w:rPr>
      </w:pPr>
      <w:r w:rsidRPr="00353485">
        <w:rPr>
          <w:rFonts w:ascii="Calibri" w:hAnsi="Calibri" w:cs="Arial"/>
          <w:iCs/>
          <w:color w:val="808080"/>
          <w:sz w:val="24"/>
          <w:szCs w:val="24"/>
        </w:rPr>
        <w:t xml:space="preserve">* If </w:t>
      </w:r>
      <w:r w:rsidR="00186A98" w:rsidRPr="00353485">
        <w:rPr>
          <w:rFonts w:ascii="Calibri" w:hAnsi="Calibri" w:cs="Arial"/>
          <w:iCs/>
          <w:color w:val="808080"/>
          <w:sz w:val="24"/>
          <w:szCs w:val="24"/>
        </w:rPr>
        <w:t xml:space="preserve">PRIME </w:t>
      </w:r>
      <w:r w:rsidRPr="00353485">
        <w:rPr>
          <w:rFonts w:ascii="Calibri" w:hAnsi="Calibri" w:cs="Arial"/>
          <w:iCs/>
          <w:color w:val="808080"/>
          <w:sz w:val="24"/>
          <w:szCs w:val="24"/>
        </w:rPr>
        <w:t xml:space="preserve">Clarity is used to manage the issues or risks, include the Issue Name and ID, and the remaining fields can be blank. </w:t>
      </w:r>
    </w:p>
    <w:tbl>
      <w:tblPr>
        <w:tblW w:w="9882"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810"/>
        <w:gridCol w:w="3408"/>
        <w:gridCol w:w="1182"/>
        <w:gridCol w:w="2592"/>
      </w:tblGrid>
      <w:tr w:rsidR="006551A1" w:rsidRPr="00353485" w14:paraId="63888AA8" w14:textId="77777777" w:rsidTr="00A43942">
        <w:tc>
          <w:tcPr>
            <w:tcW w:w="1890" w:type="dxa"/>
          </w:tcPr>
          <w:p w14:paraId="641B9249" w14:textId="77777777" w:rsidR="006551A1" w:rsidRPr="00353485" w:rsidRDefault="006551A1" w:rsidP="00B01AD6">
            <w:pPr>
              <w:pStyle w:val="BodyTextIndent"/>
              <w:ind w:left="0"/>
              <w:rPr>
                <w:rFonts w:ascii="Calibri" w:hAnsi="Calibri" w:cs="Arial"/>
                <w:b/>
                <w:sz w:val="24"/>
                <w:szCs w:val="24"/>
              </w:rPr>
            </w:pPr>
            <w:r w:rsidRPr="00353485">
              <w:rPr>
                <w:rFonts w:ascii="Calibri" w:hAnsi="Calibri" w:cs="Arial"/>
                <w:b/>
                <w:sz w:val="24"/>
                <w:szCs w:val="24"/>
              </w:rPr>
              <w:lastRenderedPageBreak/>
              <w:t>Issue Name</w:t>
            </w:r>
          </w:p>
        </w:tc>
        <w:tc>
          <w:tcPr>
            <w:tcW w:w="810" w:type="dxa"/>
          </w:tcPr>
          <w:p w14:paraId="10C7F0C2" w14:textId="77777777" w:rsidR="006551A1" w:rsidRPr="00353485" w:rsidRDefault="006551A1" w:rsidP="00B01AD6">
            <w:pPr>
              <w:pStyle w:val="BodyTextIndent"/>
              <w:ind w:left="0"/>
              <w:rPr>
                <w:rFonts w:ascii="Calibri" w:hAnsi="Calibri" w:cs="Arial"/>
                <w:b/>
                <w:sz w:val="24"/>
                <w:szCs w:val="24"/>
              </w:rPr>
            </w:pPr>
            <w:r w:rsidRPr="00353485">
              <w:rPr>
                <w:rFonts w:ascii="Calibri" w:hAnsi="Calibri" w:cs="Arial"/>
                <w:b/>
                <w:sz w:val="24"/>
                <w:szCs w:val="24"/>
              </w:rPr>
              <w:t>ID*</w:t>
            </w:r>
          </w:p>
        </w:tc>
        <w:tc>
          <w:tcPr>
            <w:tcW w:w="3408" w:type="dxa"/>
          </w:tcPr>
          <w:p w14:paraId="616C0E14" w14:textId="77777777" w:rsidR="006551A1" w:rsidRPr="00353485" w:rsidRDefault="006551A1" w:rsidP="00B01AD6">
            <w:pPr>
              <w:pStyle w:val="BodyTextIndent"/>
              <w:ind w:left="0"/>
              <w:rPr>
                <w:rFonts w:ascii="Calibri" w:hAnsi="Calibri" w:cs="Arial"/>
                <w:b/>
                <w:sz w:val="24"/>
                <w:szCs w:val="24"/>
              </w:rPr>
            </w:pPr>
            <w:r w:rsidRPr="00353485">
              <w:rPr>
                <w:rFonts w:ascii="Calibri" w:hAnsi="Calibri" w:cs="Arial"/>
                <w:b/>
                <w:sz w:val="24"/>
                <w:szCs w:val="24"/>
              </w:rPr>
              <w:t>Description</w:t>
            </w:r>
          </w:p>
        </w:tc>
        <w:tc>
          <w:tcPr>
            <w:tcW w:w="1182" w:type="dxa"/>
          </w:tcPr>
          <w:p w14:paraId="0964F9AC" w14:textId="77777777" w:rsidR="006551A1" w:rsidRPr="00353485" w:rsidRDefault="006551A1" w:rsidP="00B01AD6">
            <w:pPr>
              <w:pStyle w:val="BodyTextIndent"/>
              <w:ind w:left="0"/>
              <w:rPr>
                <w:rFonts w:ascii="Calibri" w:hAnsi="Calibri" w:cs="Arial"/>
                <w:b/>
                <w:sz w:val="24"/>
                <w:szCs w:val="24"/>
              </w:rPr>
            </w:pPr>
            <w:r w:rsidRPr="00353485">
              <w:rPr>
                <w:rFonts w:ascii="Calibri" w:hAnsi="Calibri" w:cs="Arial"/>
                <w:b/>
                <w:sz w:val="24"/>
                <w:szCs w:val="24"/>
              </w:rPr>
              <w:t>Priority</w:t>
            </w:r>
          </w:p>
        </w:tc>
        <w:tc>
          <w:tcPr>
            <w:tcW w:w="2592" w:type="dxa"/>
          </w:tcPr>
          <w:p w14:paraId="01CAFE40" w14:textId="77777777" w:rsidR="006551A1" w:rsidRPr="00353485" w:rsidRDefault="006551A1" w:rsidP="00B01AD6">
            <w:pPr>
              <w:pStyle w:val="BodyTextIndent"/>
              <w:ind w:left="0"/>
              <w:rPr>
                <w:rFonts w:ascii="Calibri" w:hAnsi="Calibri" w:cs="Arial"/>
                <w:b/>
                <w:sz w:val="24"/>
                <w:szCs w:val="24"/>
              </w:rPr>
            </w:pPr>
            <w:r w:rsidRPr="00353485">
              <w:rPr>
                <w:rFonts w:ascii="Calibri" w:hAnsi="Calibri" w:cs="Arial"/>
                <w:b/>
                <w:sz w:val="24"/>
                <w:szCs w:val="24"/>
              </w:rPr>
              <w:t>Resolution</w:t>
            </w:r>
          </w:p>
        </w:tc>
      </w:tr>
      <w:tr w:rsidR="006551A1" w:rsidRPr="00353485" w14:paraId="43B6A40D" w14:textId="77777777" w:rsidTr="00A43942">
        <w:tc>
          <w:tcPr>
            <w:tcW w:w="1890" w:type="dxa"/>
          </w:tcPr>
          <w:p w14:paraId="083C2BB9" w14:textId="77777777" w:rsidR="006551A1" w:rsidRPr="00353485" w:rsidRDefault="006551A1" w:rsidP="00B01AD6">
            <w:pPr>
              <w:pStyle w:val="BodyTextIndent"/>
              <w:ind w:left="0"/>
              <w:rPr>
                <w:rFonts w:ascii="Calibri" w:hAnsi="Calibri" w:cs="Arial"/>
                <w:sz w:val="24"/>
                <w:szCs w:val="24"/>
              </w:rPr>
            </w:pPr>
          </w:p>
        </w:tc>
        <w:tc>
          <w:tcPr>
            <w:tcW w:w="810" w:type="dxa"/>
          </w:tcPr>
          <w:p w14:paraId="076616C7" w14:textId="77777777" w:rsidR="006551A1" w:rsidRPr="00353485" w:rsidRDefault="006551A1" w:rsidP="00B01AD6">
            <w:pPr>
              <w:pStyle w:val="BodyTextIndent"/>
              <w:ind w:left="0"/>
              <w:rPr>
                <w:rFonts w:ascii="Calibri" w:hAnsi="Calibri" w:cs="Arial"/>
                <w:sz w:val="24"/>
                <w:szCs w:val="24"/>
              </w:rPr>
            </w:pPr>
          </w:p>
        </w:tc>
        <w:tc>
          <w:tcPr>
            <w:tcW w:w="3408" w:type="dxa"/>
          </w:tcPr>
          <w:p w14:paraId="7284771A" w14:textId="77777777" w:rsidR="006551A1" w:rsidRPr="00353485" w:rsidRDefault="006551A1" w:rsidP="00B01AD6">
            <w:pPr>
              <w:pStyle w:val="BodyTextIndent"/>
              <w:ind w:left="0"/>
              <w:rPr>
                <w:rFonts w:ascii="Calibri" w:hAnsi="Calibri" w:cs="Arial"/>
                <w:sz w:val="24"/>
                <w:szCs w:val="24"/>
              </w:rPr>
            </w:pPr>
          </w:p>
        </w:tc>
        <w:tc>
          <w:tcPr>
            <w:tcW w:w="1182" w:type="dxa"/>
          </w:tcPr>
          <w:p w14:paraId="5EDA2418" w14:textId="77777777" w:rsidR="006551A1" w:rsidRPr="00353485" w:rsidRDefault="006551A1" w:rsidP="00B01AD6">
            <w:pPr>
              <w:pStyle w:val="BodyTextIndent"/>
              <w:ind w:left="0"/>
              <w:rPr>
                <w:rFonts w:ascii="Calibri" w:hAnsi="Calibri" w:cs="Arial"/>
                <w:sz w:val="24"/>
                <w:szCs w:val="24"/>
              </w:rPr>
            </w:pPr>
          </w:p>
        </w:tc>
        <w:tc>
          <w:tcPr>
            <w:tcW w:w="2592" w:type="dxa"/>
          </w:tcPr>
          <w:p w14:paraId="71A78C1A" w14:textId="77777777" w:rsidR="006551A1" w:rsidRPr="00353485" w:rsidRDefault="006551A1" w:rsidP="00B01AD6">
            <w:pPr>
              <w:pStyle w:val="BodyTextIndent"/>
              <w:ind w:left="0"/>
              <w:rPr>
                <w:rFonts w:ascii="Calibri" w:hAnsi="Calibri" w:cs="Arial"/>
                <w:sz w:val="24"/>
                <w:szCs w:val="24"/>
              </w:rPr>
            </w:pPr>
          </w:p>
        </w:tc>
      </w:tr>
      <w:tr w:rsidR="006551A1" w:rsidRPr="00353485" w14:paraId="2E82BE57" w14:textId="77777777" w:rsidTr="00A43942">
        <w:tc>
          <w:tcPr>
            <w:tcW w:w="1890" w:type="dxa"/>
          </w:tcPr>
          <w:p w14:paraId="50C0620F" w14:textId="77777777" w:rsidR="006551A1" w:rsidRPr="00353485" w:rsidRDefault="006551A1" w:rsidP="00B01AD6">
            <w:pPr>
              <w:pStyle w:val="BodyTextIndent"/>
              <w:ind w:left="0"/>
              <w:rPr>
                <w:rFonts w:ascii="Calibri" w:hAnsi="Calibri" w:cs="Arial"/>
                <w:sz w:val="24"/>
                <w:szCs w:val="24"/>
              </w:rPr>
            </w:pPr>
          </w:p>
        </w:tc>
        <w:tc>
          <w:tcPr>
            <w:tcW w:w="810" w:type="dxa"/>
          </w:tcPr>
          <w:p w14:paraId="7F7EC365" w14:textId="77777777" w:rsidR="006551A1" w:rsidRPr="00353485" w:rsidRDefault="006551A1" w:rsidP="00B01AD6">
            <w:pPr>
              <w:pStyle w:val="BodyTextIndent"/>
              <w:ind w:left="0"/>
              <w:rPr>
                <w:rFonts w:ascii="Calibri" w:hAnsi="Calibri" w:cs="Arial"/>
                <w:sz w:val="24"/>
                <w:szCs w:val="24"/>
              </w:rPr>
            </w:pPr>
          </w:p>
        </w:tc>
        <w:tc>
          <w:tcPr>
            <w:tcW w:w="3408" w:type="dxa"/>
          </w:tcPr>
          <w:p w14:paraId="3D1AF3C0" w14:textId="77777777" w:rsidR="006551A1" w:rsidRPr="00353485" w:rsidRDefault="006551A1" w:rsidP="00B01AD6">
            <w:pPr>
              <w:pStyle w:val="BodyTextIndent"/>
              <w:ind w:left="0"/>
              <w:rPr>
                <w:rFonts w:ascii="Calibri" w:hAnsi="Calibri" w:cs="Arial"/>
                <w:sz w:val="24"/>
                <w:szCs w:val="24"/>
              </w:rPr>
            </w:pPr>
          </w:p>
        </w:tc>
        <w:tc>
          <w:tcPr>
            <w:tcW w:w="1182" w:type="dxa"/>
          </w:tcPr>
          <w:p w14:paraId="4E05E28B" w14:textId="77777777" w:rsidR="006551A1" w:rsidRPr="00353485" w:rsidRDefault="006551A1" w:rsidP="00B01AD6">
            <w:pPr>
              <w:pStyle w:val="BodyTextIndent"/>
              <w:ind w:left="0"/>
              <w:rPr>
                <w:rFonts w:ascii="Calibri" w:hAnsi="Calibri" w:cs="Arial"/>
                <w:sz w:val="24"/>
                <w:szCs w:val="24"/>
              </w:rPr>
            </w:pPr>
          </w:p>
        </w:tc>
        <w:tc>
          <w:tcPr>
            <w:tcW w:w="2592" w:type="dxa"/>
          </w:tcPr>
          <w:p w14:paraId="52D0C783" w14:textId="77777777" w:rsidR="006551A1" w:rsidRPr="00353485" w:rsidRDefault="006551A1" w:rsidP="00B01AD6">
            <w:pPr>
              <w:pStyle w:val="BodyTextIndent"/>
              <w:ind w:left="0"/>
              <w:rPr>
                <w:rFonts w:ascii="Calibri" w:hAnsi="Calibri" w:cs="Arial"/>
                <w:sz w:val="24"/>
                <w:szCs w:val="24"/>
              </w:rPr>
            </w:pPr>
          </w:p>
        </w:tc>
      </w:tr>
      <w:tr w:rsidR="006551A1" w:rsidRPr="00353485" w14:paraId="4A36B84E" w14:textId="77777777" w:rsidTr="00A43942">
        <w:tc>
          <w:tcPr>
            <w:tcW w:w="1890" w:type="dxa"/>
          </w:tcPr>
          <w:p w14:paraId="68CCC999" w14:textId="77777777" w:rsidR="006551A1" w:rsidRPr="00353485" w:rsidRDefault="006551A1" w:rsidP="00B01AD6">
            <w:pPr>
              <w:pStyle w:val="BodyTextIndent"/>
              <w:ind w:left="0"/>
              <w:rPr>
                <w:rFonts w:ascii="Calibri" w:hAnsi="Calibri" w:cs="Arial"/>
                <w:sz w:val="24"/>
                <w:szCs w:val="24"/>
              </w:rPr>
            </w:pPr>
          </w:p>
        </w:tc>
        <w:tc>
          <w:tcPr>
            <w:tcW w:w="810" w:type="dxa"/>
          </w:tcPr>
          <w:p w14:paraId="135EE30D" w14:textId="77777777" w:rsidR="006551A1" w:rsidRPr="00353485" w:rsidRDefault="006551A1" w:rsidP="00B01AD6">
            <w:pPr>
              <w:pStyle w:val="BodyTextIndent"/>
              <w:ind w:left="0"/>
              <w:rPr>
                <w:rFonts w:ascii="Calibri" w:hAnsi="Calibri" w:cs="Arial"/>
                <w:sz w:val="24"/>
                <w:szCs w:val="24"/>
              </w:rPr>
            </w:pPr>
          </w:p>
        </w:tc>
        <w:tc>
          <w:tcPr>
            <w:tcW w:w="3408" w:type="dxa"/>
          </w:tcPr>
          <w:p w14:paraId="3A3935DA" w14:textId="77777777" w:rsidR="006551A1" w:rsidRPr="00353485" w:rsidRDefault="006551A1" w:rsidP="00B01AD6">
            <w:pPr>
              <w:pStyle w:val="BodyTextIndent"/>
              <w:ind w:left="0"/>
              <w:rPr>
                <w:rFonts w:ascii="Calibri" w:hAnsi="Calibri" w:cs="Arial"/>
                <w:sz w:val="24"/>
                <w:szCs w:val="24"/>
              </w:rPr>
            </w:pPr>
          </w:p>
        </w:tc>
        <w:tc>
          <w:tcPr>
            <w:tcW w:w="1182" w:type="dxa"/>
          </w:tcPr>
          <w:p w14:paraId="3FD3B4A7" w14:textId="77777777" w:rsidR="006551A1" w:rsidRPr="00353485" w:rsidRDefault="006551A1" w:rsidP="00B01AD6">
            <w:pPr>
              <w:pStyle w:val="BodyTextIndent"/>
              <w:ind w:left="0"/>
              <w:rPr>
                <w:rFonts w:ascii="Calibri" w:hAnsi="Calibri" w:cs="Arial"/>
                <w:sz w:val="24"/>
                <w:szCs w:val="24"/>
              </w:rPr>
            </w:pPr>
          </w:p>
        </w:tc>
        <w:tc>
          <w:tcPr>
            <w:tcW w:w="2592" w:type="dxa"/>
          </w:tcPr>
          <w:p w14:paraId="37C636F2" w14:textId="77777777" w:rsidR="006551A1" w:rsidRPr="00353485" w:rsidRDefault="006551A1" w:rsidP="00B01AD6">
            <w:pPr>
              <w:pStyle w:val="BodyTextIndent"/>
              <w:ind w:left="0"/>
              <w:rPr>
                <w:rFonts w:ascii="Calibri" w:hAnsi="Calibri" w:cs="Arial"/>
                <w:sz w:val="24"/>
                <w:szCs w:val="24"/>
              </w:rPr>
            </w:pPr>
          </w:p>
        </w:tc>
      </w:tr>
    </w:tbl>
    <w:p w14:paraId="304972BC" w14:textId="77777777" w:rsidR="00897EB4" w:rsidRPr="00353485" w:rsidRDefault="00897EB4" w:rsidP="00897EB4">
      <w:pPr>
        <w:pStyle w:val="BodyTextIndent"/>
        <w:rPr>
          <w:rFonts w:ascii="Calibri" w:hAnsi="Calibri" w:cs="Arial"/>
        </w:rPr>
      </w:pPr>
      <w:bookmarkStart w:id="403" w:name="_Toc484227726"/>
      <w:bookmarkEnd w:id="9"/>
      <w:bookmarkEnd w:id="102"/>
      <w:bookmarkEnd w:id="120"/>
    </w:p>
    <w:p w14:paraId="0CC36D71" w14:textId="77777777" w:rsidR="00897EB4" w:rsidRPr="00353485" w:rsidRDefault="00897EB4" w:rsidP="00897EB4">
      <w:pPr>
        <w:rPr>
          <w:rFonts w:ascii="Calibri" w:hAnsi="Calibri"/>
        </w:rPr>
      </w:pPr>
    </w:p>
    <w:p w14:paraId="404A450B" w14:textId="77777777" w:rsidR="00CA2F8D" w:rsidRPr="00353485" w:rsidRDefault="00CA2F8D">
      <w:pPr>
        <w:pStyle w:val="Heading1"/>
        <w:rPr>
          <w:rFonts w:ascii="Calibri" w:hAnsi="Calibri"/>
          <w:szCs w:val="24"/>
        </w:rPr>
      </w:pPr>
      <w:bookmarkStart w:id="404" w:name="_Toc248037858"/>
      <w:bookmarkStart w:id="405" w:name="_Toc385970940"/>
      <w:bookmarkStart w:id="406" w:name="_Toc33764682"/>
      <w:bookmarkStart w:id="407" w:name="_Toc393873504"/>
      <w:bookmarkStart w:id="408" w:name="_Toc484227711"/>
      <w:bookmarkStart w:id="409" w:name="_Toc33764694"/>
      <w:bookmarkStart w:id="410" w:name="_Toc484227733"/>
      <w:bookmarkEnd w:id="403"/>
      <w:r w:rsidRPr="00353485">
        <w:rPr>
          <w:rFonts w:ascii="Calibri" w:hAnsi="Calibri"/>
          <w:szCs w:val="24"/>
        </w:rPr>
        <w:lastRenderedPageBreak/>
        <w:t>Internal</w:t>
      </w:r>
      <w:r w:rsidR="00197D59" w:rsidRPr="00353485">
        <w:rPr>
          <w:rFonts w:ascii="Calibri" w:hAnsi="Calibri"/>
          <w:szCs w:val="24"/>
        </w:rPr>
        <w:t>s</w:t>
      </w:r>
      <w:bookmarkEnd w:id="404"/>
      <w:bookmarkEnd w:id="405"/>
      <w:r w:rsidRPr="00353485">
        <w:rPr>
          <w:rFonts w:ascii="Calibri" w:hAnsi="Calibri"/>
          <w:szCs w:val="24"/>
        </w:rPr>
        <w:t xml:space="preserve"> </w:t>
      </w:r>
      <w:bookmarkEnd w:id="406"/>
    </w:p>
    <w:p w14:paraId="7C478B49" w14:textId="77777777" w:rsidR="00CA2F8D" w:rsidRPr="00353485" w:rsidRDefault="00CA2F8D" w:rsidP="00C916ED">
      <w:pPr>
        <w:pStyle w:val="Heading2"/>
        <w:tabs>
          <w:tab w:val="num" w:pos="567"/>
        </w:tabs>
        <w:ind w:left="709" w:hanging="688"/>
        <w:rPr>
          <w:rFonts w:ascii="Calibri" w:hAnsi="Calibri"/>
        </w:rPr>
      </w:pPr>
      <w:bookmarkStart w:id="411" w:name="_Toc484227721"/>
      <w:bookmarkStart w:id="412" w:name="_Toc33764684"/>
      <w:bookmarkStart w:id="413" w:name="_Toc248037859"/>
      <w:bookmarkStart w:id="414" w:name="_Toc385970941"/>
      <w:r w:rsidRPr="00353485">
        <w:rPr>
          <w:rFonts w:ascii="Calibri" w:hAnsi="Calibri"/>
        </w:rPr>
        <w:t>Programming</w:t>
      </w:r>
      <w:bookmarkEnd w:id="411"/>
      <w:bookmarkEnd w:id="412"/>
      <w:r w:rsidR="00882C80" w:rsidRPr="00353485">
        <w:rPr>
          <w:rFonts w:ascii="Calibri" w:hAnsi="Calibri"/>
        </w:rPr>
        <w:t xml:space="preserve"> details</w:t>
      </w:r>
      <w:bookmarkEnd w:id="413"/>
      <w:bookmarkEnd w:id="414"/>
    </w:p>
    <w:p w14:paraId="5FB77CFC" w14:textId="77777777" w:rsidR="00882C80" w:rsidRPr="00353485" w:rsidRDefault="00882C80" w:rsidP="00882C80">
      <w:pPr>
        <w:pStyle w:val="instructions"/>
        <w:rPr>
          <w:rStyle w:val="Hyperlink"/>
          <w:rFonts w:ascii="Calibri" w:hAnsi="Calibri"/>
          <w:iCs/>
          <w:color w:val="808080"/>
          <w:sz w:val="24"/>
          <w:szCs w:val="24"/>
          <w:u w:val="none"/>
        </w:rPr>
      </w:pPr>
      <w:r w:rsidRPr="00353485">
        <w:rPr>
          <w:rFonts w:ascii="Calibri" w:hAnsi="Calibri"/>
          <w:iCs/>
          <w:color w:val="808080"/>
          <w:sz w:val="24"/>
          <w:szCs w:val="24"/>
        </w:rPr>
        <w:t xml:space="preserve">List procedures, modules and programs to be written, changed or deleted to meet the module specifications. Create as many subsections as needed for each module/program that is affected. </w:t>
      </w:r>
    </w:p>
    <w:p w14:paraId="1D42A6FE" w14:textId="77777777" w:rsidR="00882C80" w:rsidRPr="00353485" w:rsidRDefault="00882C80" w:rsidP="00882C80">
      <w:pPr>
        <w:pStyle w:val="BodyTextIndent"/>
        <w:rPr>
          <w:rFonts w:ascii="Calibri" w:hAnsi="Calibri"/>
          <w:sz w:val="24"/>
          <w:szCs w:val="24"/>
        </w:rPr>
      </w:pPr>
      <w:r w:rsidRPr="00353485">
        <w:rPr>
          <w:rFonts w:ascii="Calibri" w:hAnsi="Calibri" w:cs="Arial"/>
          <w:sz w:val="24"/>
          <w:szCs w:val="24"/>
        </w:rPr>
        <w:fldChar w:fldCharType="begin">
          <w:ffData>
            <w:name w:val="Text3"/>
            <w:enabled/>
            <w:calcOnExit w:val="0"/>
            <w:textInput>
              <w:default w:val="Click here to begin typing"/>
              <w:format w:val="FIRST CAPITAL"/>
            </w:textInput>
          </w:ffData>
        </w:fldChar>
      </w:r>
      <w:r w:rsidRPr="00353485">
        <w:rPr>
          <w:rFonts w:ascii="Calibri" w:hAnsi="Calibri" w:cs="Arial"/>
          <w:sz w:val="24"/>
          <w:szCs w:val="24"/>
        </w:rPr>
        <w:instrText xml:space="preserve"> FORMTEXT </w:instrText>
      </w:r>
      <w:r w:rsidRPr="00353485">
        <w:rPr>
          <w:rFonts w:ascii="Calibri" w:hAnsi="Calibri" w:cs="Arial"/>
          <w:sz w:val="24"/>
          <w:szCs w:val="24"/>
        </w:rPr>
      </w:r>
      <w:r w:rsidRPr="00353485">
        <w:rPr>
          <w:rFonts w:ascii="Calibri" w:hAnsi="Calibri" w:cs="Arial"/>
          <w:sz w:val="24"/>
          <w:szCs w:val="24"/>
        </w:rPr>
        <w:fldChar w:fldCharType="separate"/>
      </w:r>
      <w:r w:rsidRPr="00353485">
        <w:rPr>
          <w:rFonts w:ascii="Calibri" w:hAnsi="Calibri" w:cs="Arial"/>
          <w:sz w:val="24"/>
          <w:szCs w:val="24"/>
        </w:rPr>
        <w:t>Click here to begin typing</w:t>
      </w:r>
      <w:r w:rsidRPr="00353485">
        <w:rPr>
          <w:rFonts w:ascii="Calibri" w:hAnsi="Calibri" w:cs="Arial"/>
          <w:sz w:val="24"/>
          <w:szCs w:val="24"/>
        </w:rPr>
        <w:fldChar w:fldCharType="end"/>
      </w:r>
    </w:p>
    <w:p w14:paraId="210D10C7" w14:textId="77777777" w:rsidR="00CA2F8D" w:rsidRPr="00353485" w:rsidRDefault="00CA2F8D" w:rsidP="00C916ED">
      <w:pPr>
        <w:pStyle w:val="Heading3"/>
        <w:rPr>
          <w:rFonts w:ascii="Calibri" w:hAnsi="Calibri"/>
        </w:rPr>
      </w:pPr>
      <w:bookmarkStart w:id="415" w:name="_Toc385970942"/>
      <w:r w:rsidRPr="00353485">
        <w:rPr>
          <w:rFonts w:ascii="Calibri" w:hAnsi="Calibri"/>
        </w:rPr>
        <w:t>Module 1</w:t>
      </w:r>
      <w:bookmarkEnd w:id="415"/>
    </w:p>
    <w:p w14:paraId="0D49661B" w14:textId="77777777" w:rsidR="00CA2F8D" w:rsidRPr="00353485" w:rsidRDefault="00CA2F8D" w:rsidP="00801C6E">
      <w:pPr>
        <w:pStyle w:val="instructions"/>
        <w:rPr>
          <w:rFonts w:ascii="Calibri" w:hAnsi="Calibri"/>
        </w:rPr>
      </w:pPr>
      <w:r w:rsidRPr="00353485">
        <w:rPr>
          <w:rFonts w:ascii="Calibri" w:hAnsi="Calibri"/>
          <w:sz w:val="24"/>
          <w:szCs w:val="24"/>
        </w:rPr>
        <w:t>Provide a description of the module</w:t>
      </w:r>
      <w:r w:rsidR="00801C6E" w:rsidRPr="00353485">
        <w:rPr>
          <w:rFonts w:ascii="Calibri" w:hAnsi="Calibri"/>
          <w:sz w:val="24"/>
          <w:szCs w:val="24"/>
        </w:rPr>
        <w:t>,</w:t>
      </w:r>
      <w:r w:rsidRPr="00353485">
        <w:rPr>
          <w:rFonts w:ascii="Calibri" w:hAnsi="Calibri"/>
          <w:sz w:val="24"/>
          <w:szCs w:val="24"/>
        </w:rPr>
        <w:t xml:space="preserve"> including the purpose, functionality</w:t>
      </w:r>
      <w:r w:rsidR="00801C6E" w:rsidRPr="00353485">
        <w:rPr>
          <w:rFonts w:ascii="Calibri" w:hAnsi="Calibri"/>
          <w:sz w:val="24"/>
          <w:szCs w:val="24"/>
        </w:rPr>
        <w:t>,</w:t>
      </w:r>
      <w:r w:rsidRPr="00353485">
        <w:rPr>
          <w:rFonts w:ascii="Calibri" w:hAnsi="Calibri"/>
          <w:sz w:val="24"/>
          <w:szCs w:val="24"/>
        </w:rPr>
        <w:t xml:space="preserve"> and interdependency.  Describe major ideas and concepts that pertain to the design of this module. If this is an add-on feature, describe the design changes</w:t>
      </w:r>
      <w:r w:rsidRPr="00353485">
        <w:rPr>
          <w:rFonts w:ascii="Calibri" w:hAnsi="Calibri"/>
        </w:rPr>
        <w:t xml:space="preserve"> required in existing support modules.</w:t>
      </w:r>
    </w:p>
    <w:p w14:paraId="53DEDC0B" w14:textId="77777777" w:rsidR="00CA2F8D" w:rsidRPr="00353485" w:rsidRDefault="00CA2F8D">
      <w:pPr>
        <w:pStyle w:val="BodyTextIndent"/>
        <w:rPr>
          <w:rFonts w:ascii="Calibri" w:hAnsi="Calibri"/>
        </w:rPr>
      </w:pPr>
      <w:r w:rsidRPr="00353485">
        <w:rPr>
          <w:rFonts w:ascii="Calibri" w:hAnsi="Calibri" w:cs="Arial"/>
        </w:rPr>
        <w:fldChar w:fldCharType="begin">
          <w:ffData>
            <w:name w:val="Text3"/>
            <w:enabled/>
            <w:calcOnExit w:val="0"/>
            <w:textInput>
              <w:default w:val="Click here to begin typing"/>
              <w:format w:val="FIRST CAPITAL"/>
            </w:textInput>
          </w:ffData>
        </w:fldChar>
      </w:r>
      <w:r w:rsidRPr="00353485">
        <w:rPr>
          <w:rFonts w:ascii="Calibri" w:hAnsi="Calibri" w:cs="Arial"/>
        </w:rPr>
        <w:instrText xml:space="preserve"> FORMTEXT </w:instrText>
      </w:r>
      <w:r w:rsidRPr="00353485">
        <w:rPr>
          <w:rFonts w:ascii="Calibri" w:hAnsi="Calibri" w:cs="Arial"/>
        </w:rPr>
      </w:r>
      <w:r w:rsidRPr="00353485">
        <w:rPr>
          <w:rFonts w:ascii="Calibri" w:hAnsi="Calibri" w:cs="Arial"/>
        </w:rPr>
        <w:fldChar w:fldCharType="separate"/>
      </w:r>
      <w:r w:rsidRPr="00353485">
        <w:rPr>
          <w:rFonts w:ascii="Calibri" w:hAnsi="Calibri" w:cs="Arial"/>
        </w:rPr>
        <w:t>Click here to begin typing</w:t>
      </w:r>
      <w:r w:rsidRPr="00353485">
        <w:rPr>
          <w:rFonts w:ascii="Calibri" w:hAnsi="Calibri" w:cs="Arial"/>
        </w:rPr>
        <w:fldChar w:fldCharType="end"/>
      </w:r>
    </w:p>
    <w:p w14:paraId="27AC81B7" w14:textId="77777777" w:rsidR="00CA2F8D" w:rsidRPr="00353485" w:rsidRDefault="00CA2F8D">
      <w:pPr>
        <w:pStyle w:val="Heading4"/>
        <w:rPr>
          <w:rFonts w:ascii="Calibri" w:hAnsi="Calibri"/>
        </w:rPr>
      </w:pPr>
      <w:r w:rsidRPr="00353485">
        <w:rPr>
          <w:rFonts w:ascii="Calibri" w:hAnsi="Calibri"/>
        </w:rPr>
        <w:t xml:space="preserve">Detailed Implementation Description </w:t>
      </w:r>
    </w:p>
    <w:p w14:paraId="1FF91CA7" w14:textId="77777777" w:rsidR="00CA2F8D" w:rsidRPr="00353485" w:rsidRDefault="00CA2F8D" w:rsidP="009F2CE0">
      <w:pPr>
        <w:pStyle w:val="instructions"/>
        <w:rPr>
          <w:rFonts w:ascii="Calibri" w:hAnsi="Calibri"/>
          <w:sz w:val="24"/>
          <w:szCs w:val="24"/>
        </w:rPr>
      </w:pPr>
      <w:r w:rsidRPr="00353485">
        <w:rPr>
          <w:rFonts w:ascii="Calibri" w:hAnsi="Calibri"/>
          <w:sz w:val="24"/>
          <w:szCs w:val="24"/>
        </w:rPr>
        <w:t>Describe the implementation of the module in detail. Use diagrams as much as possible.</w:t>
      </w:r>
    </w:p>
    <w:p w14:paraId="32CCFDF9" w14:textId="77777777" w:rsidR="00CA2F8D" w:rsidRPr="00353485" w:rsidRDefault="00CA2F8D">
      <w:pPr>
        <w:pStyle w:val="BodyTextIndent"/>
        <w:rPr>
          <w:rFonts w:ascii="Calibri" w:hAnsi="Calibri" w:cs="Arial"/>
          <w:sz w:val="24"/>
          <w:szCs w:val="24"/>
        </w:rPr>
      </w:pPr>
      <w:r w:rsidRPr="00353485">
        <w:rPr>
          <w:rFonts w:ascii="Calibri" w:hAnsi="Calibri" w:cs="Arial"/>
          <w:sz w:val="24"/>
          <w:szCs w:val="24"/>
        </w:rPr>
        <w:fldChar w:fldCharType="begin">
          <w:ffData>
            <w:name w:val="Text3"/>
            <w:enabled/>
            <w:calcOnExit w:val="0"/>
            <w:textInput>
              <w:default w:val="Click here to begin typing"/>
              <w:format w:val="FIRST CAPITAL"/>
            </w:textInput>
          </w:ffData>
        </w:fldChar>
      </w:r>
      <w:r w:rsidRPr="00353485">
        <w:rPr>
          <w:rFonts w:ascii="Calibri" w:hAnsi="Calibri" w:cs="Arial"/>
          <w:sz w:val="24"/>
          <w:szCs w:val="24"/>
        </w:rPr>
        <w:instrText xml:space="preserve"> FORMTEXT </w:instrText>
      </w:r>
      <w:r w:rsidRPr="00353485">
        <w:rPr>
          <w:rFonts w:ascii="Calibri" w:hAnsi="Calibri" w:cs="Arial"/>
          <w:sz w:val="24"/>
          <w:szCs w:val="24"/>
        </w:rPr>
      </w:r>
      <w:r w:rsidRPr="00353485">
        <w:rPr>
          <w:rFonts w:ascii="Calibri" w:hAnsi="Calibri" w:cs="Arial"/>
          <w:sz w:val="24"/>
          <w:szCs w:val="24"/>
        </w:rPr>
        <w:fldChar w:fldCharType="separate"/>
      </w:r>
      <w:r w:rsidRPr="00353485">
        <w:rPr>
          <w:rFonts w:ascii="Calibri" w:hAnsi="Calibri" w:cs="Arial"/>
          <w:sz w:val="24"/>
          <w:szCs w:val="24"/>
        </w:rPr>
        <w:t>Click here to begin typing</w:t>
      </w:r>
      <w:r w:rsidRPr="00353485">
        <w:rPr>
          <w:rFonts w:ascii="Calibri" w:hAnsi="Calibri" w:cs="Arial"/>
          <w:sz w:val="24"/>
          <w:szCs w:val="24"/>
        </w:rPr>
        <w:fldChar w:fldCharType="end"/>
      </w:r>
    </w:p>
    <w:p w14:paraId="7D3801FC" w14:textId="77777777" w:rsidR="00CA2F8D" w:rsidRPr="00353485" w:rsidRDefault="00CA2F8D">
      <w:pPr>
        <w:pStyle w:val="Heading4"/>
        <w:rPr>
          <w:rFonts w:ascii="Calibri" w:hAnsi="Calibri"/>
        </w:rPr>
      </w:pPr>
      <w:r w:rsidRPr="00353485">
        <w:rPr>
          <w:rFonts w:ascii="Calibri" w:hAnsi="Calibri"/>
        </w:rPr>
        <w:t>External Interfaces to the Other Modules</w:t>
      </w:r>
    </w:p>
    <w:p w14:paraId="68B11A27" w14:textId="77777777" w:rsidR="00CA2F8D" w:rsidRPr="00353485" w:rsidRDefault="00CA2F8D" w:rsidP="009F2CE0">
      <w:pPr>
        <w:pStyle w:val="instructions"/>
        <w:rPr>
          <w:rFonts w:ascii="Calibri" w:hAnsi="Calibri"/>
          <w:sz w:val="24"/>
          <w:szCs w:val="24"/>
        </w:rPr>
      </w:pPr>
      <w:r w:rsidRPr="00353485">
        <w:rPr>
          <w:rFonts w:ascii="Calibri" w:hAnsi="Calibri"/>
          <w:sz w:val="24"/>
          <w:szCs w:val="24"/>
        </w:rPr>
        <w:t>Describe the external interfaces provided to other modules. Describe exported APIs and structure definitions, class definitions</w:t>
      </w:r>
      <w:r w:rsidR="009F2CE0" w:rsidRPr="00353485">
        <w:rPr>
          <w:rFonts w:ascii="Calibri" w:hAnsi="Calibri"/>
          <w:sz w:val="24"/>
          <w:szCs w:val="24"/>
        </w:rPr>
        <w:t>, etc.</w:t>
      </w:r>
    </w:p>
    <w:p w14:paraId="6D4542E0" w14:textId="77777777" w:rsidR="00CA2F8D" w:rsidRPr="00353485" w:rsidRDefault="00CA2F8D">
      <w:pPr>
        <w:pStyle w:val="BodyTextIndent"/>
        <w:rPr>
          <w:rFonts w:ascii="Calibri" w:hAnsi="Calibri" w:cs="Arial"/>
          <w:sz w:val="24"/>
          <w:szCs w:val="24"/>
        </w:rPr>
      </w:pPr>
      <w:r w:rsidRPr="00353485">
        <w:rPr>
          <w:rFonts w:ascii="Calibri" w:hAnsi="Calibri" w:cs="Arial"/>
          <w:sz w:val="24"/>
          <w:szCs w:val="24"/>
        </w:rPr>
        <w:fldChar w:fldCharType="begin">
          <w:ffData>
            <w:name w:val="Text3"/>
            <w:enabled/>
            <w:calcOnExit w:val="0"/>
            <w:textInput>
              <w:default w:val="Click here to begin typing"/>
              <w:format w:val="FIRST CAPITAL"/>
            </w:textInput>
          </w:ffData>
        </w:fldChar>
      </w:r>
      <w:r w:rsidRPr="00353485">
        <w:rPr>
          <w:rFonts w:ascii="Calibri" w:hAnsi="Calibri" w:cs="Arial"/>
          <w:sz w:val="24"/>
          <w:szCs w:val="24"/>
        </w:rPr>
        <w:instrText xml:space="preserve"> FORMTEXT </w:instrText>
      </w:r>
      <w:r w:rsidRPr="00353485">
        <w:rPr>
          <w:rFonts w:ascii="Calibri" w:hAnsi="Calibri" w:cs="Arial"/>
          <w:sz w:val="24"/>
          <w:szCs w:val="24"/>
        </w:rPr>
      </w:r>
      <w:r w:rsidRPr="00353485">
        <w:rPr>
          <w:rFonts w:ascii="Calibri" w:hAnsi="Calibri" w:cs="Arial"/>
          <w:sz w:val="24"/>
          <w:szCs w:val="24"/>
        </w:rPr>
        <w:fldChar w:fldCharType="separate"/>
      </w:r>
      <w:r w:rsidRPr="00353485">
        <w:rPr>
          <w:rFonts w:ascii="Calibri" w:hAnsi="Calibri" w:cs="Arial"/>
          <w:sz w:val="24"/>
          <w:szCs w:val="24"/>
        </w:rPr>
        <w:t>Click here to begin typing</w:t>
      </w:r>
      <w:r w:rsidRPr="00353485">
        <w:rPr>
          <w:rFonts w:ascii="Calibri" w:hAnsi="Calibri" w:cs="Arial"/>
          <w:sz w:val="24"/>
          <w:szCs w:val="24"/>
        </w:rPr>
        <w:fldChar w:fldCharType="end"/>
      </w:r>
    </w:p>
    <w:p w14:paraId="15237D1E" w14:textId="77777777" w:rsidR="00956BAD" w:rsidRPr="00353485" w:rsidRDefault="00956BAD" w:rsidP="00956BAD">
      <w:pPr>
        <w:pStyle w:val="Heading4"/>
        <w:rPr>
          <w:rFonts w:ascii="Calibri" w:hAnsi="Calibri"/>
        </w:rPr>
      </w:pPr>
      <w:r w:rsidRPr="00353485">
        <w:rPr>
          <w:rFonts w:ascii="Calibri" w:hAnsi="Calibri"/>
        </w:rPr>
        <w:t>Unit Testing Description</w:t>
      </w:r>
    </w:p>
    <w:p w14:paraId="0D83B78D" w14:textId="77777777" w:rsidR="00956BAD" w:rsidRPr="00353485" w:rsidRDefault="00956BAD" w:rsidP="00956BAD">
      <w:pPr>
        <w:pStyle w:val="instructions"/>
        <w:rPr>
          <w:rFonts w:ascii="Calibri" w:hAnsi="Calibri"/>
          <w:sz w:val="24"/>
          <w:szCs w:val="24"/>
        </w:rPr>
      </w:pPr>
      <w:r w:rsidRPr="00353485">
        <w:rPr>
          <w:rFonts w:ascii="Calibri" w:hAnsi="Calibri"/>
          <w:sz w:val="24"/>
          <w:szCs w:val="24"/>
        </w:rPr>
        <w:t>List external functions and procedures that will be unit tested.</w:t>
      </w:r>
    </w:p>
    <w:p w14:paraId="112552EC" w14:textId="77777777" w:rsidR="00956BAD" w:rsidRPr="00353485" w:rsidRDefault="00956BAD" w:rsidP="00956BAD">
      <w:pPr>
        <w:pStyle w:val="BodyTextIndent"/>
        <w:rPr>
          <w:rFonts w:ascii="Calibri" w:hAnsi="Calibri" w:cs="Arial"/>
          <w:sz w:val="24"/>
          <w:szCs w:val="24"/>
        </w:rPr>
      </w:pPr>
      <w:r w:rsidRPr="00353485">
        <w:rPr>
          <w:rFonts w:ascii="Calibri" w:hAnsi="Calibri" w:cs="Arial"/>
          <w:sz w:val="24"/>
          <w:szCs w:val="24"/>
        </w:rPr>
        <w:fldChar w:fldCharType="begin">
          <w:ffData>
            <w:name w:val="Text3"/>
            <w:enabled/>
            <w:calcOnExit w:val="0"/>
            <w:textInput>
              <w:default w:val="Click here to begin typing"/>
              <w:format w:val="FIRST CAPITAL"/>
            </w:textInput>
          </w:ffData>
        </w:fldChar>
      </w:r>
      <w:r w:rsidRPr="00353485">
        <w:rPr>
          <w:rFonts w:ascii="Calibri" w:hAnsi="Calibri" w:cs="Arial"/>
          <w:sz w:val="24"/>
          <w:szCs w:val="24"/>
        </w:rPr>
        <w:instrText xml:space="preserve"> FORMTEXT </w:instrText>
      </w:r>
      <w:r w:rsidRPr="00353485">
        <w:rPr>
          <w:rFonts w:ascii="Calibri" w:hAnsi="Calibri" w:cs="Arial"/>
          <w:sz w:val="24"/>
          <w:szCs w:val="24"/>
        </w:rPr>
      </w:r>
      <w:r w:rsidRPr="00353485">
        <w:rPr>
          <w:rFonts w:ascii="Calibri" w:hAnsi="Calibri" w:cs="Arial"/>
          <w:sz w:val="24"/>
          <w:szCs w:val="24"/>
        </w:rPr>
        <w:fldChar w:fldCharType="separate"/>
      </w:r>
      <w:r w:rsidRPr="00353485">
        <w:rPr>
          <w:rFonts w:ascii="Calibri" w:hAnsi="Calibri" w:cs="Arial"/>
          <w:sz w:val="24"/>
          <w:szCs w:val="24"/>
        </w:rPr>
        <w:t>Click here to begin typing</w:t>
      </w:r>
      <w:r w:rsidRPr="00353485">
        <w:rPr>
          <w:rFonts w:ascii="Calibri" w:hAnsi="Calibri" w:cs="Arial"/>
          <w:sz w:val="24"/>
          <w:szCs w:val="24"/>
        </w:rPr>
        <w:fldChar w:fldCharType="end"/>
      </w:r>
    </w:p>
    <w:p w14:paraId="5FEAF223" w14:textId="77777777" w:rsidR="00CA2F8D" w:rsidRPr="00353485" w:rsidRDefault="00CA2F8D">
      <w:pPr>
        <w:pStyle w:val="Heading3"/>
        <w:rPr>
          <w:rFonts w:ascii="Calibri" w:hAnsi="Calibri"/>
        </w:rPr>
      </w:pPr>
      <w:bookmarkStart w:id="416" w:name="_Toc385970943"/>
      <w:r w:rsidRPr="00353485">
        <w:rPr>
          <w:rFonts w:ascii="Calibri" w:hAnsi="Calibri"/>
        </w:rPr>
        <w:t>Module 2</w:t>
      </w:r>
      <w:bookmarkEnd w:id="416"/>
    </w:p>
    <w:p w14:paraId="535810B7" w14:textId="77777777" w:rsidR="00CA2F8D" w:rsidRPr="00353485" w:rsidRDefault="00CA2F8D" w:rsidP="009F2CE0">
      <w:pPr>
        <w:pStyle w:val="instructions"/>
        <w:rPr>
          <w:rFonts w:ascii="Calibri" w:hAnsi="Calibri"/>
          <w:sz w:val="24"/>
          <w:szCs w:val="24"/>
        </w:rPr>
      </w:pPr>
      <w:r w:rsidRPr="00353485">
        <w:rPr>
          <w:rFonts w:ascii="Calibri" w:hAnsi="Calibri"/>
          <w:sz w:val="24"/>
          <w:szCs w:val="24"/>
        </w:rPr>
        <w:t>Provide a description of the module including the purpose, functionality</w:t>
      </w:r>
      <w:r w:rsidR="009F2CE0" w:rsidRPr="00353485">
        <w:rPr>
          <w:rFonts w:ascii="Calibri" w:hAnsi="Calibri"/>
          <w:sz w:val="24"/>
          <w:szCs w:val="24"/>
        </w:rPr>
        <w:t>,</w:t>
      </w:r>
      <w:r w:rsidRPr="00353485">
        <w:rPr>
          <w:rFonts w:ascii="Calibri" w:hAnsi="Calibri"/>
          <w:sz w:val="24"/>
          <w:szCs w:val="24"/>
        </w:rPr>
        <w:t xml:space="preserve"> and interdependency.  Describe major ideas and concepts that pertain to the design of this module. If this is an add-on feature, describe the design changes required in existing support modules.</w:t>
      </w:r>
    </w:p>
    <w:p w14:paraId="74861AD0" w14:textId="77777777" w:rsidR="00CA2F8D" w:rsidRPr="00353485" w:rsidRDefault="00CA2F8D">
      <w:pPr>
        <w:pStyle w:val="BodyTextIndent"/>
        <w:rPr>
          <w:rFonts w:ascii="Calibri" w:hAnsi="Calibri"/>
          <w:sz w:val="24"/>
          <w:szCs w:val="24"/>
        </w:rPr>
      </w:pPr>
      <w:r w:rsidRPr="00353485">
        <w:rPr>
          <w:rFonts w:ascii="Calibri" w:hAnsi="Calibri" w:cs="Arial"/>
          <w:sz w:val="24"/>
          <w:szCs w:val="24"/>
        </w:rPr>
        <w:fldChar w:fldCharType="begin">
          <w:ffData>
            <w:name w:val="Text3"/>
            <w:enabled/>
            <w:calcOnExit w:val="0"/>
            <w:textInput>
              <w:default w:val="Click here to begin typing"/>
              <w:format w:val="FIRST CAPITAL"/>
            </w:textInput>
          </w:ffData>
        </w:fldChar>
      </w:r>
      <w:r w:rsidRPr="00353485">
        <w:rPr>
          <w:rFonts w:ascii="Calibri" w:hAnsi="Calibri" w:cs="Arial"/>
          <w:sz w:val="24"/>
          <w:szCs w:val="24"/>
        </w:rPr>
        <w:instrText xml:space="preserve"> FORMTEXT </w:instrText>
      </w:r>
      <w:r w:rsidRPr="00353485">
        <w:rPr>
          <w:rFonts w:ascii="Calibri" w:hAnsi="Calibri" w:cs="Arial"/>
          <w:sz w:val="24"/>
          <w:szCs w:val="24"/>
        </w:rPr>
      </w:r>
      <w:r w:rsidRPr="00353485">
        <w:rPr>
          <w:rFonts w:ascii="Calibri" w:hAnsi="Calibri" w:cs="Arial"/>
          <w:sz w:val="24"/>
          <w:szCs w:val="24"/>
        </w:rPr>
        <w:fldChar w:fldCharType="separate"/>
      </w:r>
      <w:r w:rsidRPr="00353485">
        <w:rPr>
          <w:rFonts w:ascii="Calibri" w:hAnsi="Calibri" w:cs="Arial"/>
          <w:sz w:val="24"/>
          <w:szCs w:val="24"/>
        </w:rPr>
        <w:t>Click here to begin typing</w:t>
      </w:r>
      <w:r w:rsidRPr="00353485">
        <w:rPr>
          <w:rFonts w:ascii="Calibri" w:hAnsi="Calibri" w:cs="Arial"/>
          <w:sz w:val="24"/>
          <w:szCs w:val="24"/>
        </w:rPr>
        <w:fldChar w:fldCharType="end"/>
      </w:r>
    </w:p>
    <w:p w14:paraId="57BF91B3" w14:textId="77777777" w:rsidR="00CA2F8D" w:rsidRPr="00353485" w:rsidRDefault="00CA2F8D">
      <w:pPr>
        <w:pStyle w:val="Heading4"/>
        <w:rPr>
          <w:rFonts w:ascii="Calibri" w:hAnsi="Calibri"/>
        </w:rPr>
      </w:pPr>
      <w:r w:rsidRPr="00353485">
        <w:rPr>
          <w:rFonts w:ascii="Calibri" w:hAnsi="Calibri"/>
        </w:rPr>
        <w:t xml:space="preserve">Detailed Implementation Description </w:t>
      </w:r>
    </w:p>
    <w:p w14:paraId="6B456ED8" w14:textId="77777777" w:rsidR="00CA2F8D" w:rsidRPr="00353485" w:rsidRDefault="00CA2F8D" w:rsidP="009F2CE0">
      <w:pPr>
        <w:pStyle w:val="instructions"/>
        <w:rPr>
          <w:rFonts w:ascii="Calibri" w:hAnsi="Calibri"/>
          <w:sz w:val="24"/>
          <w:szCs w:val="24"/>
        </w:rPr>
      </w:pPr>
      <w:r w:rsidRPr="00353485">
        <w:rPr>
          <w:rFonts w:ascii="Calibri" w:hAnsi="Calibri"/>
          <w:sz w:val="24"/>
          <w:szCs w:val="24"/>
        </w:rPr>
        <w:t>Describe the implementation of the module in detail. Use diagrams as much as possible.</w:t>
      </w:r>
    </w:p>
    <w:p w14:paraId="61BA471B" w14:textId="77777777" w:rsidR="00CA2F8D" w:rsidRPr="00353485" w:rsidRDefault="00CA2F8D">
      <w:pPr>
        <w:pStyle w:val="BodyTextIndent"/>
        <w:rPr>
          <w:rFonts w:ascii="Calibri" w:hAnsi="Calibri" w:cs="Arial"/>
          <w:sz w:val="24"/>
          <w:szCs w:val="24"/>
        </w:rPr>
      </w:pPr>
      <w:r w:rsidRPr="00353485">
        <w:rPr>
          <w:rFonts w:ascii="Calibri" w:hAnsi="Calibri" w:cs="Arial"/>
          <w:sz w:val="24"/>
          <w:szCs w:val="24"/>
        </w:rPr>
        <w:fldChar w:fldCharType="begin">
          <w:ffData>
            <w:name w:val="Text3"/>
            <w:enabled/>
            <w:calcOnExit w:val="0"/>
            <w:textInput>
              <w:default w:val="Click here to begin typing"/>
              <w:format w:val="FIRST CAPITAL"/>
            </w:textInput>
          </w:ffData>
        </w:fldChar>
      </w:r>
      <w:r w:rsidRPr="00353485">
        <w:rPr>
          <w:rFonts w:ascii="Calibri" w:hAnsi="Calibri" w:cs="Arial"/>
          <w:sz w:val="24"/>
          <w:szCs w:val="24"/>
        </w:rPr>
        <w:instrText xml:space="preserve"> FORMTEXT </w:instrText>
      </w:r>
      <w:r w:rsidRPr="00353485">
        <w:rPr>
          <w:rFonts w:ascii="Calibri" w:hAnsi="Calibri" w:cs="Arial"/>
          <w:sz w:val="24"/>
          <w:szCs w:val="24"/>
        </w:rPr>
      </w:r>
      <w:r w:rsidRPr="00353485">
        <w:rPr>
          <w:rFonts w:ascii="Calibri" w:hAnsi="Calibri" w:cs="Arial"/>
          <w:sz w:val="24"/>
          <w:szCs w:val="24"/>
        </w:rPr>
        <w:fldChar w:fldCharType="separate"/>
      </w:r>
      <w:r w:rsidRPr="00353485">
        <w:rPr>
          <w:rFonts w:ascii="Calibri" w:hAnsi="Calibri" w:cs="Arial"/>
          <w:sz w:val="24"/>
          <w:szCs w:val="24"/>
        </w:rPr>
        <w:t>Click here to begin typing</w:t>
      </w:r>
      <w:r w:rsidRPr="00353485">
        <w:rPr>
          <w:rFonts w:ascii="Calibri" w:hAnsi="Calibri" w:cs="Arial"/>
          <w:sz w:val="24"/>
          <w:szCs w:val="24"/>
        </w:rPr>
        <w:fldChar w:fldCharType="end"/>
      </w:r>
    </w:p>
    <w:p w14:paraId="4246D3B7" w14:textId="77777777" w:rsidR="00CA2F8D" w:rsidRPr="00353485" w:rsidRDefault="00CA2F8D">
      <w:pPr>
        <w:pStyle w:val="Heading4"/>
        <w:rPr>
          <w:rFonts w:ascii="Calibri" w:hAnsi="Calibri"/>
        </w:rPr>
      </w:pPr>
      <w:r w:rsidRPr="00353485">
        <w:rPr>
          <w:rFonts w:ascii="Calibri" w:hAnsi="Calibri"/>
        </w:rPr>
        <w:lastRenderedPageBreak/>
        <w:t>External Interfaces to Other Modules</w:t>
      </w:r>
    </w:p>
    <w:p w14:paraId="3234E574" w14:textId="77777777" w:rsidR="00CA2F8D" w:rsidRPr="00353485" w:rsidRDefault="00CA2F8D" w:rsidP="009F2CE0">
      <w:pPr>
        <w:pStyle w:val="instructions"/>
        <w:rPr>
          <w:rFonts w:ascii="Calibri" w:hAnsi="Calibri"/>
          <w:sz w:val="24"/>
          <w:szCs w:val="24"/>
        </w:rPr>
      </w:pPr>
      <w:r w:rsidRPr="00353485">
        <w:rPr>
          <w:rFonts w:ascii="Calibri" w:hAnsi="Calibri"/>
          <w:sz w:val="24"/>
          <w:szCs w:val="24"/>
        </w:rPr>
        <w:t>Describe the external interfaces provided to other modules. Describe exported APIs and structure definitions, class definitions</w:t>
      </w:r>
      <w:r w:rsidR="009F2CE0" w:rsidRPr="00353485">
        <w:rPr>
          <w:rFonts w:ascii="Calibri" w:hAnsi="Calibri"/>
          <w:sz w:val="24"/>
          <w:szCs w:val="24"/>
        </w:rPr>
        <w:t>, etc.</w:t>
      </w:r>
    </w:p>
    <w:p w14:paraId="3253620B" w14:textId="77777777" w:rsidR="00CA2F8D" w:rsidRPr="00353485" w:rsidRDefault="00CA2F8D">
      <w:pPr>
        <w:pStyle w:val="BodyTextIndent"/>
        <w:rPr>
          <w:rFonts w:ascii="Calibri" w:hAnsi="Calibri" w:cs="Arial"/>
          <w:sz w:val="24"/>
          <w:szCs w:val="24"/>
        </w:rPr>
      </w:pPr>
      <w:r w:rsidRPr="00353485">
        <w:rPr>
          <w:rFonts w:ascii="Calibri" w:hAnsi="Calibri" w:cs="Arial"/>
          <w:sz w:val="24"/>
          <w:szCs w:val="24"/>
        </w:rPr>
        <w:fldChar w:fldCharType="begin">
          <w:ffData>
            <w:name w:val="Text3"/>
            <w:enabled/>
            <w:calcOnExit w:val="0"/>
            <w:textInput>
              <w:default w:val="Click here to begin typing"/>
              <w:format w:val="FIRST CAPITAL"/>
            </w:textInput>
          </w:ffData>
        </w:fldChar>
      </w:r>
      <w:r w:rsidRPr="00353485">
        <w:rPr>
          <w:rFonts w:ascii="Calibri" w:hAnsi="Calibri" w:cs="Arial"/>
          <w:sz w:val="24"/>
          <w:szCs w:val="24"/>
        </w:rPr>
        <w:instrText xml:space="preserve"> FORMTEXT </w:instrText>
      </w:r>
      <w:r w:rsidRPr="00353485">
        <w:rPr>
          <w:rFonts w:ascii="Calibri" w:hAnsi="Calibri" w:cs="Arial"/>
          <w:sz w:val="24"/>
          <w:szCs w:val="24"/>
        </w:rPr>
      </w:r>
      <w:r w:rsidRPr="00353485">
        <w:rPr>
          <w:rFonts w:ascii="Calibri" w:hAnsi="Calibri" w:cs="Arial"/>
          <w:sz w:val="24"/>
          <w:szCs w:val="24"/>
        </w:rPr>
        <w:fldChar w:fldCharType="separate"/>
      </w:r>
      <w:r w:rsidRPr="00353485">
        <w:rPr>
          <w:rFonts w:ascii="Calibri" w:hAnsi="Calibri" w:cs="Arial"/>
          <w:sz w:val="24"/>
          <w:szCs w:val="24"/>
        </w:rPr>
        <w:t>Click here to begin typing</w:t>
      </w:r>
      <w:r w:rsidRPr="00353485">
        <w:rPr>
          <w:rFonts w:ascii="Calibri" w:hAnsi="Calibri" w:cs="Arial"/>
          <w:sz w:val="24"/>
          <w:szCs w:val="24"/>
        </w:rPr>
        <w:fldChar w:fldCharType="end"/>
      </w:r>
    </w:p>
    <w:p w14:paraId="43E4FDBD" w14:textId="77777777" w:rsidR="00FC2630" w:rsidRPr="00353485" w:rsidRDefault="00FC2630" w:rsidP="00FC2630">
      <w:pPr>
        <w:pStyle w:val="Heading4"/>
        <w:rPr>
          <w:rFonts w:ascii="Calibri" w:hAnsi="Calibri"/>
        </w:rPr>
      </w:pPr>
      <w:r w:rsidRPr="00353485">
        <w:rPr>
          <w:rFonts w:ascii="Calibri" w:hAnsi="Calibri"/>
        </w:rPr>
        <w:t>Unit Testing Description</w:t>
      </w:r>
    </w:p>
    <w:p w14:paraId="42E708E9" w14:textId="77777777" w:rsidR="00FC2630" w:rsidRPr="00353485" w:rsidRDefault="00FC2630" w:rsidP="00FC2630">
      <w:pPr>
        <w:pStyle w:val="instructions"/>
        <w:rPr>
          <w:rFonts w:ascii="Calibri" w:hAnsi="Calibri"/>
          <w:sz w:val="24"/>
          <w:szCs w:val="24"/>
        </w:rPr>
      </w:pPr>
      <w:r w:rsidRPr="00353485">
        <w:rPr>
          <w:rFonts w:ascii="Calibri" w:hAnsi="Calibri"/>
          <w:sz w:val="24"/>
          <w:szCs w:val="24"/>
        </w:rPr>
        <w:t>List external functions and procedures that will be unit tested.</w:t>
      </w:r>
    </w:p>
    <w:p w14:paraId="344DB6E6" w14:textId="77777777" w:rsidR="00FC2630" w:rsidRPr="00353485" w:rsidRDefault="00FC2630" w:rsidP="00FC2630">
      <w:pPr>
        <w:pStyle w:val="BodyTextIndent"/>
        <w:rPr>
          <w:rFonts w:ascii="Calibri" w:hAnsi="Calibri" w:cs="Arial"/>
          <w:sz w:val="24"/>
          <w:szCs w:val="24"/>
        </w:rPr>
      </w:pPr>
      <w:r w:rsidRPr="00353485">
        <w:rPr>
          <w:rFonts w:ascii="Calibri" w:hAnsi="Calibri" w:cs="Arial"/>
          <w:sz w:val="24"/>
          <w:szCs w:val="24"/>
        </w:rPr>
        <w:fldChar w:fldCharType="begin">
          <w:ffData>
            <w:name w:val="Text3"/>
            <w:enabled/>
            <w:calcOnExit w:val="0"/>
            <w:textInput>
              <w:default w:val="Click here to begin typing"/>
              <w:format w:val="FIRST CAPITAL"/>
            </w:textInput>
          </w:ffData>
        </w:fldChar>
      </w:r>
      <w:r w:rsidRPr="00353485">
        <w:rPr>
          <w:rFonts w:ascii="Calibri" w:hAnsi="Calibri" w:cs="Arial"/>
          <w:sz w:val="24"/>
          <w:szCs w:val="24"/>
        </w:rPr>
        <w:instrText xml:space="preserve"> FORMTEXT </w:instrText>
      </w:r>
      <w:r w:rsidRPr="00353485">
        <w:rPr>
          <w:rFonts w:ascii="Calibri" w:hAnsi="Calibri" w:cs="Arial"/>
          <w:sz w:val="24"/>
          <w:szCs w:val="24"/>
        </w:rPr>
      </w:r>
      <w:r w:rsidRPr="00353485">
        <w:rPr>
          <w:rFonts w:ascii="Calibri" w:hAnsi="Calibri" w:cs="Arial"/>
          <w:sz w:val="24"/>
          <w:szCs w:val="24"/>
        </w:rPr>
        <w:fldChar w:fldCharType="separate"/>
      </w:r>
      <w:r w:rsidRPr="00353485">
        <w:rPr>
          <w:rFonts w:ascii="Calibri" w:hAnsi="Calibri" w:cs="Arial"/>
          <w:sz w:val="24"/>
          <w:szCs w:val="24"/>
        </w:rPr>
        <w:t>Click here to begin typing</w:t>
      </w:r>
      <w:r w:rsidRPr="00353485">
        <w:rPr>
          <w:rFonts w:ascii="Calibri" w:hAnsi="Calibri" w:cs="Arial"/>
          <w:sz w:val="24"/>
          <w:szCs w:val="24"/>
        </w:rPr>
        <w:fldChar w:fldCharType="end"/>
      </w:r>
    </w:p>
    <w:p w14:paraId="246E70BF" w14:textId="77777777" w:rsidR="00620957" w:rsidRPr="00353485" w:rsidRDefault="00620957" w:rsidP="00C916ED">
      <w:pPr>
        <w:pStyle w:val="Heading2"/>
        <w:tabs>
          <w:tab w:val="num" w:pos="567"/>
        </w:tabs>
        <w:ind w:left="709" w:hanging="688"/>
        <w:rPr>
          <w:rFonts w:ascii="Calibri" w:hAnsi="Calibri"/>
        </w:rPr>
      </w:pPr>
      <w:bookmarkStart w:id="417" w:name="_Toc248037860"/>
      <w:bookmarkStart w:id="418" w:name="_Toc385970944"/>
      <w:r w:rsidRPr="00353485">
        <w:rPr>
          <w:rFonts w:ascii="Calibri" w:hAnsi="Calibri"/>
        </w:rPr>
        <w:t>Internationalization</w:t>
      </w:r>
      <w:bookmarkEnd w:id="417"/>
      <w:bookmarkEnd w:id="418"/>
    </w:p>
    <w:p w14:paraId="3BE80509" w14:textId="77777777" w:rsidR="00620957" w:rsidRPr="00353485" w:rsidRDefault="00620957" w:rsidP="00856A13">
      <w:pPr>
        <w:pStyle w:val="instructions"/>
        <w:rPr>
          <w:rFonts w:ascii="Calibri" w:hAnsi="Calibri"/>
          <w:sz w:val="24"/>
          <w:szCs w:val="24"/>
        </w:rPr>
      </w:pPr>
      <w:r w:rsidRPr="00353485">
        <w:rPr>
          <w:rFonts w:ascii="Calibri" w:hAnsi="Calibri"/>
          <w:sz w:val="24"/>
          <w:szCs w:val="24"/>
        </w:rPr>
        <w:t xml:space="preserve">All CA products and common components must comply with the </w:t>
      </w:r>
      <w:hyperlink r:id="rId32" w:history="1">
        <w:r w:rsidR="00BC7826">
          <w:rPr>
            <w:rStyle w:val="Hyperlink"/>
            <w:rFonts w:ascii="Calibri" w:hAnsi="Calibri"/>
            <w:sz w:val="24"/>
            <w:szCs w:val="24"/>
          </w:rPr>
          <w:t>CA Product Internationalization Procedure</w:t>
        </w:r>
      </w:hyperlink>
      <w:r w:rsidRPr="00353485">
        <w:rPr>
          <w:rFonts w:ascii="Calibri" w:hAnsi="Calibri"/>
          <w:color w:val="808080"/>
          <w:sz w:val="24"/>
          <w:szCs w:val="24"/>
        </w:rPr>
        <w:t>.</w:t>
      </w:r>
      <w:r w:rsidRPr="00353485">
        <w:rPr>
          <w:rFonts w:ascii="Calibri" w:hAnsi="Calibri"/>
          <w:sz w:val="24"/>
          <w:szCs w:val="24"/>
        </w:rPr>
        <w:t xml:space="preserve"> Provide a description of how</w:t>
      </w:r>
      <w:r w:rsidR="00B44296" w:rsidRPr="00353485">
        <w:rPr>
          <w:rFonts w:ascii="Calibri" w:hAnsi="Calibri"/>
          <w:sz w:val="24"/>
          <w:szCs w:val="24"/>
        </w:rPr>
        <w:t xml:space="preserve"> the</w:t>
      </w:r>
      <w:r w:rsidRPr="00353485">
        <w:rPr>
          <w:rFonts w:ascii="Calibri" w:hAnsi="Calibri"/>
          <w:sz w:val="24"/>
          <w:szCs w:val="24"/>
        </w:rPr>
        <w:t xml:space="preserve"> component or design entity </w:t>
      </w:r>
      <w:r w:rsidRPr="00353485">
        <w:rPr>
          <w:rFonts w:ascii="Calibri" w:hAnsi="Calibri"/>
          <w:color w:val="808080"/>
          <w:sz w:val="24"/>
          <w:szCs w:val="24"/>
        </w:rPr>
        <w:t>supports the internationalization requirements defined in the PRD.</w:t>
      </w:r>
      <w:r w:rsidR="00856A13" w:rsidRPr="00353485">
        <w:rPr>
          <w:rFonts w:ascii="Calibri" w:hAnsi="Calibri"/>
          <w:color w:val="808080"/>
          <w:sz w:val="24"/>
          <w:szCs w:val="24"/>
        </w:rPr>
        <w:t xml:space="preserve"> </w:t>
      </w:r>
      <w:r w:rsidRPr="00353485">
        <w:rPr>
          <w:rFonts w:ascii="Calibri" w:hAnsi="Calibri"/>
          <w:sz w:val="24"/>
          <w:szCs w:val="24"/>
        </w:rPr>
        <w:t>Additional information about these requirements can be found in</w:t>
      </w:r>
      <w:r w:rsidR="00D16F9E">
        <w:rPr>
          <w:rFonts w:ascii="Calibri" w:hAnsi="Calibri"/>
          <w:sz w:val="24"/>
          <w:szCs w:val="24"/>
        </w:rPr>
        <w:t xml:space="preserve"> </w:t>
      </w:r>
      <w:r w:rsidR="001E14B6">
        <w:rPr>
          <w:rFonts w:ascii="Calibri" w:hAnsi="Calibri"/>
          <w:sz w:val="24"/>
          <w:szCs w:val="24"/>
        </w:rPr>
        <w:t xml:space="preserve">the </w:t>
      </w:r>
      <w:hyperlink r:id="rId33" w:anchor="AgileCAGlobalizationPractice-3224 ProductLocalization" w:history="1">
        <w:r w:rsidR="00D16F9E" w:rsidRPr="00BA72B5">
          <w:rPr>
            <w:rStyle w:val="Hyperlink"/>
            <w:rFonts w:ascii="Calibri" w:hAnsi="Calibri"/>
            <w:iCs/>
            <w:sz w:val="24"/>
            <w:szCs w:val="24"/>
          </w:rPr>
          <w:t>Agile</w:t>
        </w:r>
        <w:r w:rsidR="00D16F9E">
          <w:rPr>
            <w:rStyle w:val="Hyperlink"/>
            <w:rFonts w:ascii="Calibri" w:hAnsi="Calibri"/>
            <w:iCs/>
            <w:sz w:val="24"/>
            <w:szCs w:val="24"/>
          </w:rPr>
          <w:t xml:space="preserve">@CA </w:t>
        </w:r>
        <w:r w:rsidR="00D16F9E" w:rsidRPr="00BA72B5">
          <w:rPr>
            <w:rStyle w:val="Hyperlink"/>
            <w:rFonts w:ascii="Calibri" w:hAnsi="Calibri"/>
            <w:iCs/>
            <w:sz w:val="24"/>
            <w:szCs w:val="24"/>
          </w:rPr>
          <w:t>Globalization Practice</w:t>
        </w:r>
      </w:hyperlink>
      <w:r w:rsidR="00D16F9E">
        <w:rPr>
          <w:rFonts w:ascii="Calibri" w:hAnsi="Calibri"/>
          <w:iCs/>
          <w:color w:val="808080"/>
          <w:sz w:val="24"/>
          <w:szCs w:val="24"/>
        </w:rPr>
        <w:t xml:space="preserve"> and at</w:t>
      </w:r>
      <w:r w:rsidR="00EB689E">
        <w:rPr>
          <w:rFonts w:ascii="Calibri" w:hAnsi="Calibri"/>
          <w:sz w:val="24"/>
          <w:szCs w:val="24"/>
        </w:rPr>
        <w:t xml:space="preserve"> </w:t>
      </w:r>
      <w:r w:rsidR="003F40FF">
        <w:rPr>
          <w:rFonts w:ascii="Calibri" w:hAnsi="Calibri"/>
          <w:sz w:val="24"/>
          <w:szCs w:val="24"/>
        </w:rPr>
        <w:t xml:space="preserve">the </w:t>
      </w:r>
      <w:hyperlink r:id="rId34" w:history="1">
        <w:r w:rsidR="00BC7826" w:rsidRPr="00BC7826">
          <w:rPr>
            <w:rStyle w:val="Hyperlink"/>
            <w:rFonts w:ascii="Calibri" w:hAnsi="Calibri"/>
            <w:sz w:val="24"/>
            <w:szCs w:val="24"/>
          </w:rPr>
          <w:t>Globalization Center</w:t>
        </w:r>
      </w:hyperlink>
      <w:r w:rsidR="00BC7826">
        <w:rPr>
          <w:rFonts w:ascii="Calibri" w:hAnsi="Calibri"/>
          <w:sz w:val="24"/>
          <w:szCs w:val="24"/>
        </w:rPr>
        <w:t>.</w:t>
      </w:r>
    </w:p>
    <w:p w14:paraId="4F160635" w14:textId="77777777" w:rsidR="00620957" w:rsidRPr="00353485" w:rsidRDefault="00620957" w:rsidP="00620957">
      <w:pPr>
        <w:pStyle w:val="BodyTextIndent"/>
        <w:rPr>
          <w:rFonts w:ascii="Calibri" w:hAnsi="Calibri" w:cs="Arial"/>
          <w:sz w:val="24"/>
          <w:szCs w:val="24"/>
        </w:rPr>
      </w:pPr>
      <w:r w:rsidRPr="00353485">
        <w:rPr>
          <w:rFonts w:ascii="Calibri" w:hAnsi="Calibri" w:cs="Arial"/>
          <w:sz w:val="24"/>
          <w:szCs w:val="24"/>
        </w:rPr>
        <w:fldChar w:fldCharType="begin">
          <w:ffData>
            <w:name w:val="Text3"/>
            <w:enabled/>
            <w:calcOnExit w:val="0"/>
            <w:textInput>
              <w:default w:val="Click here to begin typing"/>
              <w:format w:val="FIRST CAPITAL"/>
            </w:textInput>
          </w:ffData>
        </w:fldChar>
      </w:r>
      <w:r w:rsidRPr="00353485">
        <w:rPr>
          <w:rFonts w:ascii="Calibri" w:hAnsi="Calibri" w:cs="Arial"/>
          <w:sz w:val="24"/>
          <w:szCs w:val="24"/>
        </w:rPr>
        <w:instrText xml:space="preserve"> FORMTEXT </w:instrText>
      </w:r>
      <w:r w:rsidRPr="00353485">
        <w:rPr>
          <w:rFonts w:ascii="Calibri" w:hAnsi="Calibri" w:cs="Arial"/>
          <w:sz w:val="24"/>
          <w:szCs w:val="24"/>
        </w:rPr>
      </w:r>
      <w:r w:rsidRPr="00353485">
        <w:rPr>
          <w:rFonts w:ascii="Calibri" w:hAnsi="Calibri" w:cs="Arial"/>
          <w:sz w:val="24"/>
          <w:szCs w:val="24"/>
        </w:rPr>
        <w:fldChar w:fldCharType="separate"/>
      </w:r>
      <w:r w:rsidRPr="00353485">
        <w:rPr>
          <w:rFonts w:ascii="Calibri" w:hAnsi="Calibri" w:cs="Arial"/>
          <w:sz w:val="24"/>
          <w:szCs w:val="24"/>
        </w:rPr>
        <w:t>Click here to begin typing</w:t>
      </w:r>
      <w:r w:rsidRPr="00353485">
        <w:rPr>
          <w:rFonts w:ascii="Calibri" w:hAnsi="Calibri" w:cs="Arial"/>
          <w:sz w:val="24"/>
          <w:szCs w:val="24"/>
        </w:rPr>
        <w:fldChar w:fldCharType="end"/>
      </w:r>
    </w:p>
    <w:p w14:paraId="1AF8F43A" w14:textId="77777777" w:rsidR="00CA2F8D" w:rsidRPr="00353485" w:rsidRDefault="00535B0F" w:rsidP="00C916ED">
      <w:pPr>
        <w:pStyle w:val="Heading2"/>
        <w:tabs>
          <w:tab w:val="num" w:pos="567"/>
        </w:tabs>
        <w:ind w:left="709" w:hanging="688"/>
        <w:rPr>
          <w:rFonts w:ascii="Calibri" w:hAnsi="Calibri"/>
        </w:rPr>
      </w:pPr>
      <w:bookmarkStart w:id="419" w:name="_Toc248037861"/>
      <w:bookmarkStart w:id="420" w:name="_Toc385970945"/>
      <w:r>
        <w:rPr>
          <w:rFonts w:ascii="Calibri" w:hAnsi="Calibri"/>
        </w:rPr>
        <w:t>L</w:t>
      </w:r>
      <w:r w:rsidR="00B01AD6" w:rsidRPr="00353485">
        <w:rPr>
          <w:rFonts w:ascii="Calibri" w:hAnsi="Calibri"/>
        </w:rPr>
        <w:t>ocalization</w:t>
      </w:r>
      <w:bookmarkEnd w:id="419"/>
      <w:bookmarkEnd w:id="420"/>
    </w:p>
    <w:p w14:paraId="5BBE07CC" w14:textId="77777777" w:rsidR="0039026E" w:rsidRPr="00353485" w:rsidRDefault="001E14B6">
      <w:pPr>
        <w:pStyle w:val="instructions"/>
        <w:rPr>
          <w:rFonts w:ascii="Calibri" w:hAnsi="Calibri"/>
          <w:iCs/>
          <w:color w:val="808080"/>
          <w:sz w:val="24"/>
          <w:szCs w:val="24"/>
        </w:rPr>
      </w:pPr>
      <w:r>
        <w:rPr>
          <w:rFonts w:ascii="Calibri" w:hAnsi="Calibri"/>
          <w:iCs/>
          <w:color w:val="808080"/>
          <w:sz w:val="24"/>
          <w:szCs w:val="24"/>
        </w:rPr>
        <w:t xml:space="preserve">Please refer to the </w:t>
      </w:r>
      <w:hyperlink r:id="rId35" w:anchor="AgileCAGlobalizationPractice-3224 ProductLocalization" w:history="1">
        <w:r w:rsidRPr="00BA72B5">
          <w:rPr>
            <w:rStyle w:val="Hyperlink"/>
            <w:rFonts w:ascii="Calibri" w:hAnsi="Calibri"/>
            <w:iCs/>
            <w:sz w:val="24"/>
            <w:szCs w:val="24"/>
          </w:rPr>
          <w:t>Agile</w:t>
        </w:r>
        <w:r>
          <w:rPr>
            <w:rStyle w:val="Hyperlink"/>
            <w:rFonts w:ascii="Calibri" w:hAnsi="Calibri"/>
            <w:iCs/>
            <w:sz w:val="24"/>
            <w:szCs w:val="24"/>
          </w:rPr>
          <w:t xml:space="preserve">@CA </w:t>
        </w:r>
        <w:r w:rsidRPr="00BA72B5">
          <w:rPr>
            <w:rStyle w:val="Hyperlink"/>
            <w:rFonts w:ascii="Calibri" w:hAnsi="Calibri"/>
            <w:iCs/>
            <w:sz w:val="24"/>
            <w:szCs w:val="24"/>
          </w:rPr>
          <w:t>Globalization Practice</w:t>
        </w:r>
      </w:hyperlink>
      <w:r>
        <w:rPr>
          <w:rFonts w:ascii="Calibri" w:hAnsi="Calibri"/>
          <w:iCs/>
          <w:color w:val="808080"/>
          <w:sz w:val="24"/>
          <w:szCs w:val="24"/>
        </w:rPr>
        <w:t xml:space="preserve"> for information about Localization. </w:t>
      </w:r>
      <w:r w:rsidR="006F2DE6">
        <w:rPr>
          <w:rFonts w:ascii="Calibri" w:hAnsi="Calibri"/>
          <w:iCs/>
          <w:color w:val="808080"/>
          <w:sz w:val="24"/>
          <w:szCs w:val="24"/>
        </w:rPr>
        <w:t xml:space="preserve">In the section below, list all languages that you want your product localized into. </w:t>
      </w:r>
    </w:p>
    <w:p w14:paraId="243DF5D4" w14:textId="77777777" w:rsidR="00CA2F8D" w:rsidRPr="00353485" w:rsidRDefault="0039026E" w:rsidP="0039026E">
      <w:pPr>
        <w:pStyle w:val="BodyTextIndent"/>
        <w:rPr>
          <w:rFonts w:ascii="Calibri" w:hAnsi="Calibri"/>
          <w:sz w:val="24"/>
          <w:szCs w:val="24"/>
        </w:rPr>
      </w:pPr>
      <w:r w:rsidRPr="00353485">
        <w:rPr>
          <w:rFonts w:ascii="Calibri" w:hAnsi="Calibri"/>
          <w:sz w:val="24"/>
          <w:szCs w:val="24"/>
        </w:rPr>
        <w:fldChar w:fldCharType="begin">
          <w:ffData>
            <w:name w:val="Text3"/>
            <w:enabled/>
            <w:calcOnExit w:val="0"/>
            <w:textInput>
              <w:default w:val="Click here to begin typing"/>
              <w:format w:val="FIRST CAPITAL"/>
            </w:textInput>
          </w:ffData>
        </w:fldChar>
      </w:r>
      <w:r w:rsidRPr="00353485">
        <w:rPr>
          <w:rFonts w:ascii="Calibri" w:hAnsi="Calibri"/>
          <w:sz w:val="24"/>
          <w:szCs w:val="24"/>
        </w:rPr>
        <w:instrText xml:space="preserve"> FORMTEXT </w:instrText>
      </w:r>
      <w:r w:rsidRPr="00353485">
        <w:rPr>
          <w:rFonts w:ascii="Calibri" w:hAnsi="Calibri"/>
          <w:sz w:val="24"/>
          <w:szCs w:val="24"/>
        </w:rPr>
      </w:r>
      <w:r w:rsidRPr="00353485">
        <w:rPr>
          <w:rFonts w:ascii="Calibri" w:hAnsi="Calibri"/>
          <w:sz w:val="24"/>
          <w:szCs w:val="24"/>
        </w:rPr>
        <w:fldChar w:fldCharType="separate"/>
      </w:r>
      <w:r w:rsidRPr="00353485">
        <w:rPr>
          <w:rFonts w:ascii="Calibri" w:hAnsi="Calibri"/>
          <w:sz w:val="24"/>
          <w:szCs w:val="24"/>
        </w:rPr>
        <w:t>Click here to begin typing</w:t>
      </w:r>
      <w:r w:rsidRPr="00353485">
        <w:rPr>
          <w:rFonts w:ascii="Calibri" w:hAnsi="Calibri"/>
          <w:sz w:val="24"/>
          <w:szCs w:val="24"/>
        </w:rPr>
        <w:fldChar w:fldCharType="end"/>
      </w:r>
    </w:p>
    <w:p w14:paraId="780C7BE3" w14:textId="77777777" w:rsidR="00CA2F8D" w:rsidRPr="00353485" w:rsidRDefault="00535B0F" w:rsidP="00C916ED">
      <w:pPr>
        <w:pStyle w:val="Heading2"/>
        <w:tabs>
          <w:tab w:val="num" w:pos="567"/>
        </w:tabs>
        <w:ind w:left="709" w:hanging="688"/>
        <w:rPr>
          <w:rFonts w:ascii="Calibri" w:hAnsi="Calibri"/>
        </w:rPr>
      </w:pPr>
      <w:bookmarkStart w:id="421" w:name="_Toc248037862"/>
      <w:bookmarkStart w:id="422" w:name="_Toc385970946"/>
      <w:r>
        <w:rPr>
          <w:rFonts w:ascii="Calibri" w:hAnsi="Calibri"/>
        </w:rPr>
        <w:t>U</w:t>
      </w:r>
      <w:r w:rsidR="00391D9B" w:rsidRPr="00353485">
        <w:rPr>
          <w:rFonts w:ascii="Calibri" w:hAnsi="Calibri"/>
        </w:rPr>
        <w:t>pdated effort estimate</w:t>
      </w:r>
      <w:bookmarkEnd w:id="421"/>
      <w:bookmarkEnd w:id="422"/>
      <w:r w:rsidR="00CA2F8D" w:rsidRPr="00353485">
        <w:rPr>
          <w:rFonts w:ascii="Calibri" w:hAnsi="Calibri"/>
        </w:rPr>
        <w:t xml:space="preserve"> </w:t>
      </w:r>
    </w:p>
    <w:p w14:paraId="11F9A44F" w14:textId="77777777" w:rsidR="00391D9B" w:rsidRPr="00353485" w:rsidRDefault="00391D9B" w:rsidP="00391D9B">
      <w:pPr>
        <w:pStyle w:val="instructions"/>
        <w:rPr>
          <w:rFonts w:ascii="Calibri" w:hAnsi="Calibri"/>
          <w:iCs/>
          <w:color w:val="808080"/>
          <w:sz w:val="24"/>
          <w:szCs w:val="24"/>
        </w:rPr>
      </w:pPr>
      <w:r w:rsidRPr="00353485">
        <w:rPr>
          <w:rFonts w:ascii="Calibri" w:hAnsi="Calibri"/>
          <w:iCs/>
          <w:color w:val="808080"/>
          <w:sz w:val="24"/>
          <w:szCs w:val="24"/>
        </w:rPr>
        <w:t>The updated estimate derived from the DDS should confirm the estimates provided at Phase 1: Business Case Review.  If the estimate is different, the Development Manager and Project Manager must be notified to determine the impact on the project schedule.</w:t>
      </w:r>
    </w:p>
    <w:p w14:paraId="74F9B6A7" w14:textId="77777777" w:rsidR="00CA2F8D" w:rsidRDefault="00CA2F8D">
      <w:pPr>
        <w:pStyle w:val="BodyTextIndent"/>
        <w:rPr>
          <w:rFonts w:ascii="Calibri" w:hAnsi="Calibri" w:cs="Arial"/>
          <w:sz w:val="24"/>
          <w:szCs w:val="24"/>
        </w:rPr>
      </w:pPr>
      <w:r w:rsidRPr="00353485">
        <w:rPr>
          <w:rFonts w:ascii="Calibri" w:hAnsi="Calibri" w:cs="Arial"/>
          <w:sz w:val="24"/>
          <w:szCs w:val="24"/>
        </w:rPr>
        <w:fldChar w:fldCharType="begin">
          <w:ffData>
            <w:name w:val="Text3"/>
            <w:enabled/>
            <w:calcOnExit w:val="0"/>
            <w:textInput>
              <w:default w:val="Click here to begin typing"/>
              <w:format w:val="FIRST CAPITAL"/>
            </w:textInput>
          </w:ffData>
        </w:fldChar>
      </w:r>
      <w:r w:rsidRPr="00353485">
        <w:rPr>
          <w:rFonts w:ascii="Calibri" w:hAnsi="Calibri" w:cs="Arial"/>
          <w:sz w:val="24"/>
          <w:szCs w:val="24"/>
        </w:rPr>
        <w:instrText xml:space="preserve"> FORMTEXT </w:instrText>
      </w:r>
      <w:r w:rsidRPr="00353485">
        <w:rPr>
          <w:rFonts w:ascii="Calibri" w:hAnsi="Calibri" w:cs="Arial"/>
          <w:sz w:val="24"/>
          <w:szCs w:val="24"/>
        </w:rPr>
      </w:r>
      <w:r w:rsidRPr="00353485">
        <w:rPr>
          <w:rFonts w:ascii="Calibri" w:hAnsi="Calibri" w:cs="Arial"/>
          <w:sz w:val="24"/>
          <w:szCs w:val="24"/>
        </w:rPr>
        <w:fldChar w:fldCharType="separate"/>
      </w:r>
      <w:r w:rsidRPr="00353485">
        <w:rPr>
          <w:rFonts w:ascii="Calibri" w:hAnsi="Calibri" w:cs="Arial"/>
          <w:sz w:val="24"/>
          <w:szCs w:val="24"/>
        </w:rPr>
        <w:t>Click here to begin typing</w:t>
      </w:r>
      <w:r w:rsidRPr="00353485">
        <w:rPr>
          <w:rFonts w:ascii="Calibri" w:hAnsi="Calibri" w:cs="Arial"/>
          <w:sz w:val="24"/>
          <w:szCs w:val="24"/>
        </w:rPr>
        <w:fldChar w:fldCharType="end"/>
      </w:r>
    </w:p>
    <w:p w14:paraId="2B166A6F" w14:textId="77777777" w:rsidR="00353C96" w:rsidRDefault="00353C96">
      <w:pPr>
        <w:pStyle w:val="BodyTextIndent"/>
        <w:rPr>
          <w:rFonts w:ascii="Calibri" w:hAnsi="Calibri" w:cs="Arial"/>
          <w:sz w:val="24"/>
          <w:szCs w:val="24"/>
        </w:rPr>
      </w:pPr>
    </w:p>
    <w:p w14:paraId="2AE12014" w14:textId="77777777" w:rsidR="00CA2F8D" w:rsidRPr="00353485" w:rsidRDefault="00CA2F8D">
      <w:pPr>
        <w:pStyle w:val="Heading1"/>
        <w:rPr>
          <w:rFonts w:ascii="Calibri" w:hAnsi="Calibri"/>
          <w:szCs w:val="24"/>
        </w:rPr>
      </w:pPr>
      <w:bookmarkStart w:id="423" w:name="_Toc248037863"/>
      <w:bookmarkStart w:id="424" w:name="_Toc385970947"/>
      <w:bookmarkEnd w:id="407"/>
      <w:bookmarkEnd w:id="408"/>
      <w:r w:rsidRPr="00353485">
        <w:rPr>
          <w:rFonts w:ascii="Calibri" w:hAnsi="Calibri"/>
          <w:szCs w:val="24"/>
        </w:rPr>
        <w:lastRenderedPageBreak/>
        <w:t>Impact Summary</w:t>
      </w:r>
      <w:bookmarkEnd w:id="409"/>
      <w:bookmarkEnd w:id="423"/>
      <w:bookmarkEnd w:id="424"/>
    </w:p>
    <w:p w14:paraId="1998590A" w14:textId="77777777" w:rsidR="00770847" w:rsidRPr="00353485" w:rsidRDefault="00770847" w:rsidP="00423A24">
      <w:pPr>
        <w:pStyle w:val="instructions"/>
        <w:rPr>
          <w:rFonts w:ascii="Calibri" w:hAnsi="Calibri"/>
          <w:iCs/>
          <w:color w:val="808080"/>
          <w:sz w:val="24"/>
          <w:szCs w:val="24"/>
        </w:rPr>
      </w:pPr>
      <w:r w:rsidRPr="00353485">
        <w:rPr>
          <w:rFonts w:ascii="Calibri" w:hAnsi="Calibri"/>
          <w:iCs/>
          <w:color w:val="808080"/>
          <w:sz w:val="24"/>
          <w:szCs w:val="24"/>
        </w:rPr>
        <w:t xml:space="preserve">The intention of this section is to give other groups such as Tech </w:t>
      </w:r>
      <w:r w:rsidR="00423A24" w:rsidRPr="00353485">
        <w:rPr>
          <w:rFonts w:ascii="Calibri" w:hAnsi="Calibri"/>
          <w:iCs/>
          <w:color w:val="808080"/>
          <w:sz w:val="24"/>
          <w:szCs w:val="24"/>
        </w:rPr>
        <w:t>Info.</w:t>
      </w:r>
      <w:r w:rsidRPr="00353485">
        <w:rPr>
          <w:rFonts w:ascii="Calibri" w:hAnsi="Calibri"/>
          <w:iCs/>
          <w:color w:val="808080"/>
          <w:sz w:val="24"/>
          <w:szCs w:val="24"/>
        </w:rPr>
        <w:t>, Technical Support, Education, CA Services, QA, and Localization an idea of the impact of this development effort.</w:t>
      </w:r>
    </w:p>
    <w:p w14:paraId="049C89D6" w14:textId="77777777" w:rsidR="00CA2F8D" w:rsidRPr="00353485" w:rsidRDefault="00CA2F8D" w:rsidP="00C916ED">
      <w:pPr>
        <w:pStyle w:val="Heading2"/>
        <w:tabs>
          <w:tab w:val="num" w:pos="567"/>
        </w:tabs>
        <w:ind w:left="709" w:hanging="688"/>
        <w:rPr>
          <w:rFonts w:ascii="Calibri" w:hAnsi="Calibri"/>
        </w:rPr>
      </w:pPr>
      <w:bookmarkStart w:id="425" w:name="_Toc484227727"/>
      <w:bookmarkStart w:id="426" w:name="_Toc33764695"/>
      <w:bookmarkStart w:id="427" w:name="_Toc248037864"/>
      <w:bookmarkStart w:id="428" w:name="_Toc385970948"/>
      <w:r w:rsidRPr="00353485">
        <w:rPr>
          <w:rFonts w:ascii="Calibri" w:hAnsi="Calibri"/>
        </w:rPr>
        <w:t xml:space="preserve">Product/Component </w:t>
      </w:r>
      <w:bookmarkEnd w:id="425"/>
      <w:bookmarkEnd w:id="426"/>
      <w:r w:rsidR="00770847" w:rsidRPr="00353485">
        <w:rPr>
          <w:rFonts w:ascii="Calibri" w:hAnsi="Calibri"/>
        </w:rPr>
        <w:t>summary</w:t>
      </w:r>
      <w:bookmarkEnd w:id="427"/>
      <w:bookmarkEnd w:id="428"/>
    </w:p>
    <w:p w14:paraId="046088E0" w14:textId="77777777" w:rsidR="00770847" w:rsidRPr="00353485" w:rsidRDefault="00770847" w:rsidP="00770847">
      <w:pPr>
        <w:pStyle w:val="instructions"/>
        <w:rPr>
          <w:rFonts w:ascii="Calibri" w:hAnsi="Calibri"/>
          <w:iCs/>
          <w:color w:val="808080"/>
          <w:sz w:val="24"/>
          <w:szCs w:val="24"/>
        </w:rPr>
      </w:pPr>
      <w:r w:rsidRPr="00353485">
        <w:rPr>
          <w:rFonts w:ascii="Calibri" w:hAnsi="Calibri"/>
          <w:iCs/>
          <w:color w:val="808080"/>
          <w:sz w:val="24"/>
          <w:szCs w:val="24"/>
        </w:rPr>
        <w:t>List the menus, screens/panels, commands, reports, and messages that are impacted by the development of the module/function.  Summarize these changes.</w:t>
      </w:r>
    </w:p>
    <w:p w14:paraId="066F9A59" w14:textId="77777777" w:rsidR="00955D0D" w:rsidRPr="00353485" w:rsidRDefault="00770847" w:rsidP="00770847">
      <w:pPr>
        <w:pStyle w:val="NormalIndent"/>
        <w:rPr>
          <w:rFonts w:ascii="Calibri" w:hAnsi="Calibri"/>
          <w:sz w:val="24"/>
          <w:szCs w:val="24"/>
        </w:rPr>
      </w:pPr>
      <w:r w:rsidRPr="00353485">
        <w:rPr>
          <w:rFonts w:ascii="Calibri" w:hAnsi="Calibri"/>
          <w:sz w:val="24"/>
          <w:szCs w:val="24"/>
        </w:rPr>
        <w:fldChar w:fldCharType="begin">
          <w:ffData>
            <w:name w:val="Text3"/>
            <w:enabled/>
            <w:calcOnExit w:val="0"/>
            <w:textInput>
              <w:default w:val="Click here to begin typing"/>
              <w:format w:val="FIRST CAPITAL"/>
            </w:textInput>
          </w:ffData>
        </w:fldChar>
      </w:r>
      <w:r w:rsidRPr="00353485">
        <w:rPr>
          <w:rFonts w:ascii="Calibri" w:hAnsi="Calibri"/>
          <w:sz w:val="24"/>
          <w:szCs w:val="24"/>
        </w:rPr>
        <w:instrText xml:space="preserve"> FORMTEXT </w:instrText>
      </w:r>
      <w:r w:rsidRPr="00353485">
        <w:rPr>
          <w:rFonts w:ascii="Calibri" w:hAnsi="Calibri"/>
          <w:sz w:val="24"/>
          <w:szCs w:val="24"/>
        </w:rPr>
      </w:r>
      <w:r w:rsidRPr="00353485">
        <w:rPr>
          <w:rFonts w:ascii="Calibri" w:hAnsi="Calibri"/>
          <w:sz w:val="24"/>
          <w:szCs w:val="24"/>
        </w:rPr>
        <w:fldChar w:fldCharType="separate"/>
      </w:r>
      <w:r w:rsidRPr="00353485">
        <w:rPr>
          <w:rFonts w:ascii="Calibri" w:hAnsi="Calibri"/>
          <w:sz w:val="24"/>
          <w:szCs w:val="24"/>
        </w:rPr>
        <w:t>Click here to begin typing</w:t>
      </w:r>
      <w:r w:rsidRPr="00353485">
        <w:rPr>
          <w:rFonts w:ascii="Calibri" w:hAnsi="Calibri"/>
          <w:sz w:val="24"/>
          <w:szCs w:val="24"/>
        </w:rPr>
        <w:fldChar w:fldCharType="end"/>
      </w:r>
    </w:p>
    <w:p w14:paraId="0280F8D1" w14:textId="77777777" w:rsidR="00CA2F8D" w:rsidRPr="00353485" w:rsidRDefault="00CA2F8D" w:rsidP="00C916ED">
      <w:pPr>
        <w:pStyle w:val="Heading2"/>
        <w:tabs>
          <w:tab w:val="num" w:pos="567"/>
        </w:tabs>
        <w:ind w:left="709" w:hanging="688"/>
        <w:rPr>
          <w:rFonts w:ascii="Calibri" w:hAnsi="Calibri"/>
        </w:rPr>
      </w:pPr>
      <w:bookmarkStart w:id="429" w:name="_Toc484227731"/>
      <w:bookmarkStart w:id="430" w:name="_Toc33764696"/>
      <w:bookmarkStart w:id="431" w:name="_Toc248037865"/>
      <w:bookmarkStart w:id="432" w:name="_Toc385970949"/>
      <w:r w:rsidRPr="00353485">
        <w:rPr>
          <w:rFonts w:ascii="Calibri" w:hAnsi="Calibri"/>
        </w:rPr>
        <w:t>Documentation</w:t>
      </w:r>
      <w:bookmarkEnd w:id="429"/>
      <w:bookmarkEnd w:id="430"/>
      <w:r w:rsidR="003759DA" w:rsidRPr="00353485">
        <w:rPr>
          <w:rFonts w:ascii="Calibri" w:hAnsi="Calibri"/>
        </w:rPr>
        <w:t xml:space="preserve"> summary</w:t>
      </w:r>
      <w:bookmarkEnd w:id="431"/>
      <w:bookmarkEnd w:id="432"/>
    </w:p>
    <w:p w14:paraId="28D60B0C" w14:textId="77777777" w:rsidR="00CA2F8D" w:rsidRPr="00353485" w:rsidRDefault="003759DA" w:rsidP="00564E88">
      <w:pPr>
        <w:pStyle w:val="instructions"/>
        <w:rPr>
          <w:rFonts w:ascii="Calibri" w:hAnsi="Calibri"/>
          <w:sz w:val="24"/>
          <w:szCs w:val="24"/>
        </w:rPr>
      </w:pPr>
      <w:r w:rsidRPr="00353485">
        <w:rPr>
          <w:rFonts w:ascii="Calibri" w:hAnsi="Calibri"/>
          <w:iCs/>
          <w:color w:val="808080"/>
          <w:sz w:val="24"/>
          <w:szCs w:val="24"/>
        </w:rPr>
        <w:t>List the existing end-user documentation that is affected by module changes; this includes structured information entities for Component Projects</w:t>
      </w:r>
      <w:r w:rsidRPr="00353485" w:rsidDel="00C92E85">
        <w:rPr>
          <w:rFonts w:ascii="Calibri" w:hAnsi="Calibri"/>
          <w:iCs/>
          <w:color w:val="808080"/>
          <w:sz w:val="24"/>
          <w:szCs w:val="24"/>
        </w:rPr>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3420"/>
      </w:tblGrid>
      <w:tr w:rsidR="00CA2F8D" w:rsidRPr="00353485" w14:paraId="54A2FD3B" w14:textId="77777777">
        <w:trPr>
          <w:tblHeader/>
        </w:trPr>
        <w:tc>
          <w:tcPr>
            <w:tcW w:w="4050" w:type="dxa"/>
            <w:shd w:val="pct30" w:color="auto" w:fill="auto"/>
          </w:tcPr>
          <w:p w14:paraId="367289C7" w14:textId="77777777" w:rsidR="00CA2F8D" w:rsidRPr="00353485" w:rsidRDefault="00CA2F8D">
            <w:pPr>
              <w:spacing w:before="60" w:after="60"/>
              <w:jc w:val="center"/>
              <w:rPr>
                <w:rFonts w:ascii="Calibri" w:hAnsi="Calibri" w:cs="Arial"/>
                <w:b/>
                <w:sz w:val="24"/>
                <w:szCs w:val="24"/>
              </w:rPr>
            </w:pPr>
            <w:r w:rsidRPr="00353485">
              <w:rPr>
                <w:rFonts w:ascii="Calibri" w:hAnsi="Calibri" w:cs="Arial"/>
                <w:b/>
                <w:sz w:val="24"/>
                <w:szCs w:val="24"/>
              </w:rPr>
              <w:t>MANUAL</w:t>
            </w:r>
          </w:p>
        </w:tc>
        <w:tc>
          <w:tcPr>
            <w:tcW w:w="3420" w:type="dxa"/>
            <w:shd w:val="pct30" w:color="auto" w:fill="auto"/>
          </w:tcPr>
          <w:p w14:paraId="631C6D89" w14:textId="77777777" w:rsidR="00CA2F8D" w:rsidRPr="00353485" w:rsidRDefault="00CA2F8D">
            <w:pPr>
              <w:spacing w:before="60" w:after="60"/>
              <w:jc w:val="center"/>
              <w:rPr>
                <w:rFonts w:ascii="Calibri" w:hAnsi="Calibri" w:cs="Arial"/>
                <w:b/>
                <w:sz w:val="24"/>
                <w:szCs w:val="24"/>
              </w:rPr>
            </w:pPr>
            <w:r w:rsidRPr="00353485">
              <w:rPr>
                <w:rFonts w:ascii="Calibri" w:hAnsi="Calibri" w:cs="Arial"/>
                <w:b/>
                <w:sz w:val="24"/>
                <w:szCs w:val="24"/>
              </w:rPr>
              <w:t>IMPACT</w:t>
            </w:r>
          </w:p>
        </w:tc>
      </w:tr>
      <w:tr w:rsidR="00CA2F8D" w:rsidRPr="00353485" w14:paraId="2328F7BF" w14:textId="77777777">
        <w:tc>
          <w:tcPr>
            <w:tcW w:w="4050" w:type="dxa"/>
          </w:tcPr>
          <w:p w14:paraId="0BD99FD2" w14:textId="77777777" w:rsidR="00CA2F8D" w:rsidRPr="00353485" w:rsidRDefault="003759DA">
            <w:pPr>
              <w:spacing w:before="20" w:after="20"/>
              <w:rPr>
                <w:rFonts w:ascii="Calibri" w:hAnsi="Calibri" w:cs="Arial"/>
                <w:sz w:val="24"/>
                <w:szCs w:val="24"/>
              </w:rPr>
            </w:pPr>
            <w:r w:rsidRPr="00353485">
              <w:rPr>
                <w:rFonts w:ascii="Calibri" w:hAnsi="Calibri" w:cs="Arial"/>
                <w:sz w:val="24"/>
                <w:szCs w:val="24"/>
              </w:rPr>
              <w:t>Installation Guide</w:t>
            </w:r>
          </w:p>
        </w:tc>
        <w:tc>
          <w:tcPr>
            <w:tcW w:w="3420" w:type="dxa"/>
          </w:tcPr>
          <w:p w14:paraId="36D4F788" w14:textId="77777777" w:rsidR="00CA2F8D" w:rsidRPr="00353485" w:rsidRDefault="00CA2F8D">
            <w:pPr>
              <w:spacing w:before="20" w:after="20"/>
              <w:rPr>
                <w:rFonts w:ascii="Calibri" w:hAnsi="Calibri" w:cs="Arial"/>
                <w:sz w:val="24"/>
                <w:szCs w:val="24"/>
              </w:rPr>
            </w:pPr>
          </w:p>
        </w:tc>
      </w:tr>
      <w:tr w:rsidR="00CA2F8D" w:rsidRPr="00353485" w14:paraId="323E86F6" w14:textId="77777777">
        <w:tc>
          <w:tcPr>
            <w:tcW w:w="4050" w:type="dxa"/>
          </w:tcPr>
          <w:p w14:paraId="75B51DF8" w14:textId="77777777" w:rsidR="00CA2F8D" w:rsidRPr="00353485" w:rsidRDefault="00CA2F8D">
            <w:pPr>
              <w:spacing w:before="20" w:after="20"/>
              <w:rPr>
                <w:rFonts w:ascii="Calibri" w:hAnsi="Calibri" w:cs="Arial"/>
                <w:sz w:val="24"/>
                <w:szCs w:val="24"/>
              </w:rPr>
            </w:pPr>
            <w:r w:rsidRPr="00353485">
              <w:rPr>
                <w:rFonts w:ascii="Calibri" w:hAnsi="Calibri" w:cs="Arial"/>
                <w:sz w:val="24"/>
                <w:szCs w:val="24"/>
              </w:rPr>
              <w:t>Administration Guide</w:t>
            </w:r>
          </w:p>
        </w:tc>
        <w:tc>
          <w:tcPr>
            <w:tcW w:w="3420" w:type="dxa"/>
          </w:tcPr>
          <w:p w14:paraId="404BAD27" w14:textId="77777777" w:rsidR="00CA2F8D" w:rsidRPr="00353485" w:rsidRDefault="00CA2F8D">
            <w:pPr>
              <w:spacing w:before="20" w:after="20"/>
              <w:rPr>
                <w:rFonts w:ascii="Calibri" w:hAnsi="Calibri" w:cs="Arial"/>
                <w:sz w:val="24"/>
                <w:szCs w:val="24"/>
              </w:rPr>
            </w:pPr>
          </w:p>
        </w:tc>
      </w:tr>
      <w:tr w:rsidR="00CA2F8D" w:rsidRPr="00353485" w14:paraId="268C97B1" w14:textId="77777777">
        <w:tc>
          <w:tcPr>
            <w:tcW w:w="4050" w:type="dxa"/>
          </w:tcPr>
          <w:p w14:paraId="23CC6462" w14:textId="77777777" w:rsidR="00CA2F8D" w:rsidRPr="00353485" w:rsidRDefault="003759DA">
            <w:pPr>
              <w:spacing w:before="20" w:after="20"/>
              <w:rPr>
                <w:rFonts w:ascii="Calibri" w:hAnsi="Calibri" w:cs="Arial"/>
                <w:sz w:val="24"/>
                <w:szCs w:val="24"/>
              </w:rPr>
            </w:pPr>
            <w:r w:rsidRPr="00353485">
              <w:rPr>
                <w:rFonts w:ascii="Calibri" w:hAnsi="Calibri" w:cs="Arial"/>
                <w:sz w:val="24"/>
                <w:szCs w:val="24"/>
              </w:rPr>
              <w:t>Help Modules</w:t>
            </w:r>
          </w:p>
        </w:tc>
        <w:tc>
          <w:tcPr>
            <w:tcW w:w="3420" w:type="dxa"/>
          </w:tcPr>
          <w:p w14:paraId="7333D558" w14:textId="77777777" w:rsidR="00CA2F8D" w:rsidRPr="00353485" w:rsidRDefault="00CA2F8D">
            <w:pPr>
              <w:spacing w:before="20" w:after="20"/>
              <w:rPr>
                <w:rFonts w:ascii="Calibri" w:hAnsi="Calibri" w:cs="Arial"/>
                <w:sz w:val="24"/>
                <w:szCs w:val="24"/>
              </w:rPr>
            </w:pPr>
          </w:p>
        </w:tc>
      </w:tr>
      <w:tr w:rsidR="00CA2F8D" w:rsidRPr="00353485" w14:paraId="1B168709" w14:textId="77777777">
        <w:tc>
          <w:tcPr>
            <w:tcW w:w="4050" w:type="dxa"/>
          </w:tcPr>
          <w:p w14:paraId="7AA42B8D" w14:textId="77777777" w:rsidR="00CA2F8D" w:rsidRPr="00353485" w:rsidRDefault="00CA2F8D">
            <w:pPr>
              <w:spacing w:before="20" w:after="20"/>
              <w:rPr>
                <w:rFonts w:ascii="Calibri" w:hAnsi="Calibri" w:cs="Arial"/>
                <w:szCs w:val="22"/>
              </w:rPr>
            </w:pPr>
          </w:p>
        </w:tc>
        <w:tc>
          <w:tcPr>
            <w:tcW w:w="3420" w:type="dxa"/>
          </w:tcPr>
          <w:p w14:paraId="0727C0A7" w14:textId="77777777" w:rsidR="00CA2F8D" w:rsidRPr="00353485" w:rsidRDefault="00CA2F8D">
            <w:pPr>
              <w:spacing w:before="20" w:after="20"/>
              <w:rPr>
                <w:rFonts w:ascii="Calibri" w:hAnsi="Calibri" w:cs="Arial"/>
                <w:szCs w:val="22"/>
              </w:rPr>
            </w:pPr>
          </w:p>
        </w:tc>
      </w:tr>
    </w:tbl>
    <w:p w14:paraId="4A4718DE" w14:textId="77777777" w:rsidR="003759DA" w:rsidRPr="00353485" w:rsidRDefault="00535B0F" w:rsidP="00C916ED">
      <w:pPr>
        <w:pStyle w:val="Heading2"/>
        <w:tabs>
          <w:tab w:val="num" w:pos="567"/>
        </w:tabs>
        <w:ind w:left="709" w:hanging="688"/>
        <w:rPr>
          <w:rFonts w:ascii="Calibri" w:hAnsi="Calibri"/>
        </w:rPr>
      </w:pPr>
      <w:bookmarkStart w:id="433" w:name="_Toc248037866"/>
      <w:bookmarkStart w:id="434" w:name="_Toc385970950"/>
      <w:r>
        <w:rPr>
          <w:rFonts w:ascii="Calibri" w:hAnsi="Calibri"/>
        </w:rPr>
        <w:t>P</w:t>
      </w:r>
      <w:r w:rsidR="003759DA" w:rsidRPr="00353485">
        <w:rPr>
          <w:rFonts w:ascii="Calibri" w:hAnsi="Calibri"/>
        </w:rPr>
        <w:t>atent information</w:t>
      </w:r>
      <w:bookmarkEnd w:id="433"/>
      <w:bookmarkEnd w:id="434"/>
    </w:p>
    <w:p w14:paraId="2491EA1F" w14:textId="77777777" w:rsidR="003759DA" w:rsidRPr="00353485" w:rsidRDefault="00BC108B" w:rsidP="003759DA">
      <w:pPr>
        <w:pStyle w:val="instructions"/>
        <w:rPr>
          <w:rFonts w:ascii="Calibri" w:hAnsi="Calibri"/>
          <w:iCs/>
          <w:color w:val="808080"/>
          <w:sz w:val="24"/>
          <w:szCs w:val="24"/>
        </w:rPr>
      </w:pPr>
      <w:r w:rsidRPr="00353485">
        <w:rPr>
          <w:rFonts w:ascii="Calibri" w:hAnsi="Calibri"/>
          <w:iCs/>
          <w:color w:val="808080"/>
          <w:sz w:val="24"/>
          <w:szCs w:val="24"/>
        </w:rPr>
        <w:t xml:space="preserve">List any technology being developed for this feature that could be considered for a patent, and complete the Invention Disclosure Form.  Information on the CA Innovation Patent Program and applicable forms can be found at </w:t>
      </w:r>
      <w:hyperlink r:id="rId36" w:history="1">
        <w:r w:rsidR="00CE530C" w:rsidRPr="00CE530C">
          <w:rPr>
            <w:rFonts w:ascii="Calibri" w:eastAsia="Calibri" w:hAnsi="Calibri" w:cs="Calibri"/>
            <w:i w:val="0"/>
            <w:color w:val="0000FF"/>
            <w:szCs w:val="24"/>
            <w:u w:val="single"/>
            <w:lang w:val="en-GB"/>
          </w:rPr>
          <w:t>CA Patent Program</w:t>
        </w:r>
      </w:hyperlink>
      <w:r w:rsidRPr="00353485">
        <w:rPr>
          <w:rStyle w:val="Hyperlink"/>
          <w:rFonts w:ascii="Calibri" w:hAnsi="Calibri"/>
          <w:iCs/>
          <w:color w:val="808080"/>
          <w:sz w:val="24"/>
          <w:szCs w:val="24"/>
          <w:u w:val="none"/>
        </w:rPr>
        <w:t>.</w:t>
      </w:r>
    </w:p>
    <w:p w14:paraId="0CCF6934" w14:textId="77777777" w:rsidR="003759DA" w:rsidRPr="00353485" w:rsidRDefault="003759DA" w:rsidP="003759DA">
      <w:pPr>
        <w:pStyle w:val="NormalIndent"/>
        <w:rPr>
          <w:rFonts w:ascii="Calibri" w:hAnsi="Calibri"/>
          <w:sz w:val="24"/>
          <w:szCs w:val="24"/>
        </w:rPr>
      </w:pPr>
      <w:r w:rsidRPr="00353485">
        <w:rPr>
          <w:rFonts w:ascii="Calibri" w:hAnsi="Calibri"/>
          <w:sz w:val="24"/>
          <w:szCs w:val="24"/>
        </w:rPr>
        <w:fldChar w:fldCharType="begin">
          <w:ffData>
            <w:name w:val="Text3"/>
            <w:enabled/>
            <w:calcOnExit w:val="0"/>
            <w:textInput>
              <w:default w:val="Click here to begin typing"/>
              <w:format w:val="FIRST CAPITAL"/>
            </w:textInput>
          </w:ffData>
        </w:fldChar>
      </w:r>
      <w:r w:rsidRPr="00353485">
        <w:rPr>
          <w:rFonts w:ascii="Calibri" w:hAnsi="Calibri"/>
          <w:sz w:val="24"/>
          <w:szCs w:val="24"/>
        </w:rPr>
        <w:instrText xml:space="preserve"> FORMTEXT </w:instrText>
      </w:r>
      <w:r w:rsidRPr="00353485">
        <w:rPr>
          <w:rFonts w:ascii="Calibri" w:hAnsi="Calibri"/>
          <w:sz w:val="24"/>
          <w:szCs w:val="24"/>
        </w:rPr>
      </w:r>
      <w:r w:rsidRPr="00353485">
        <w:rPr>
          <w:rFonts w:ascii="Calibri" w:hAnsi="Calibri"/>
          <w:sz w:val="24"/>
          <w:szCs w:val="24"/>
        </w:rPr>
        <w:fldChar w:fldCharType="separate"/>
      </w:r>
      <w:r w:rsidRPr="00353485">
        <w:rPr>
          <w:rFonts w:ascii="Calibri" w:hAnsi="Calibri"/>
          <w:sz w:val="24"/>
          <w:szCs w:val="24"/>
        </w:rPr>
        <w:t>Click here to begin typing</w:t>
      </w:r>
      <w:r w:rsidRPr="00353485">
        <w:rPr>
          <w:rFonts w:ascii="Calibri" w:hAnsi="Calibri"/>
          <w:sz w:val="24"/>
          <w:szCs w:val="24"/>
        </w:rPr>
        <w:fldChar w:fldCharType="end"/>
      </w:r>
    </w:p>
    <w:p w14:paraId="0C039D60" w14:textId="77777777" w:rsidR="003759DA" w:rsidRPr="00353485" w:rsidRDefault="003759DA" w:rsidP="00F36441">
      <w:pPr>
        <w:pStyle w:val="BodyTextIndent"/>
        <w:rPr>
          <w:rFonts w:ascii="Calibri" w:hAnsi="Calibri"/>
        </w:rPr>
      </w:pPr>
    </w:p>
    <w:p w14:paraId="01B9292C" w14:textId="77777777" w:rsidR="00CA2F8D" w:rsidRPr="00353485" w:rsidRDefault="00CA2F8D">
      <w:pPr>
        <w:pStyle w:val="Heading1"/>
        <w:rPr>
          <w:rFonts w:ascii="Calibri" w:hAnsi="Calibri"/>
          <w:szCs w:val="24"/>
        </w:rPr>
      </w:pPr>
      <w:bookmarkStart w:id="435" w:name="_Toc33764697"/>
      <w:bookmarkStart w:id="436" w:name="_Toc248037867"/>
      <w:bookmarkStart w:id="437" w:name="_Toc385970951"/>
      <w:bookmarkStart w:id="438" w:name="_Toc484227737"/>
      <w:bookmarkEnd w:id="410"/>
      <w:r w:rsidRPr="00353485">
        <w:rPr>
          <w:rFonts w:ascii="Calibri" w:hAnsi="Calibri"/>
          <w:szCs w:val="24"/>
        </w:rPr>
        <w:lastRenderedPageBreak/>
        <w:t>Quality Issues</w:t>
      </w:r>
      <w:bookmarkEnd w:id="435"/>
      <w:bookmarkEnd w:id="436"/>
      <w:bookmarkEnd w:id="437"/>
    </w:p>
    <w:p w14:paraId="376D206D" w14:textId="77777777" w:rsidR="00CA2F8D" w:rsidRPr="00353485" w:rsidRDefault="00095ADD" w:rsidP="00564E88">
      <w:pPr>
        <w:pStyle w:val="instructions"/>
        <w:rPr>
          <w:rFonts w:ascii="Calibri" w:hAnsi="Calibri"/>
          <w:sz w:val="24"/>
          <w:szCs w:val="24"/>
        </w:rPr>
      </w:pPr>
      <w:r w:rsidRPr="00353485">
        <w:rPr>
          <w:rFonts w:ascii="Calibri" w:hAnsi="Calibri"/>
          <w:iCs/>
          <w:color w:val="808080"/>
          <w:sz w:val="24"/>
          <w:szCs w:val="24"/>
        </w:rPr>
        <w:t>Look at the component from the QA point of view. Suggest any special tests that will stress the component, think about how to make the component NOT work, and determine special tests that should be performed on this component. This is a guideline to the QA testing procedures.</w:t>
      </w:r>
    </w:p>
    <w:p w14:paraId="7081CC37" w14:textId="77777777" w:rsidR="00CA2F8D" w:rsidRPr="00353485" w:rsidRDefault="00535B0F" w:rsidP="00C916ED">
      <w:pPr>
        <w:pStyle w:val="Heading2"/>
        <w:tabs>
          <w:tab w:val="num" w:pos="567"/>
        </w:tabs>
        <w:ind w:left="709" w:hanging="688"/>
        <w:rPr>
          <w:rFonts w:ascii="Calibri" w:hAnsi="Calibri"/>
        </w:rPr>
      </w:pPr>
      <w:bookmarkStart w:id="439" w:name="_Toc248037868"/>
      <w:bookmarkStart w:id="440" w:name="_Toc385970952"/>
      <w:r>
        <w:rPr>
          <w:rFonts w:ascii="Calibri" w:hAnsi="Calibri"/>
        </w:rPr>
        <w:t>T</w:t>
      </w:r>
      <w:r w:rsidR="00CB0DD7" w:rsidRPr="00353485">
        <w:rPr>
          <w:rFonts w:ascii="Calibri" w:hAnsi="Calibri"/>
        </w:rPr>
        <w:t>esting recommendations and risk assessment</w:t>
      </w:r>
      <w:bookmarkEnd w:id="439"/>
      <w:bookmarkEnd w:id="440"/>
    </w:p>
    <w:p w14:paraId="3E8449EC" w14:textId="77777777" w:rsidR="00CB0DD7" w:rsidRPr="00353485" w:rsidRDefault="00CB0DD7" w:rsidP="00CB0DD7">
      <w:pPr>
        <w:pStyle w:val="instructions"/>
        <w:rPr>
          <w:rFonts w:ascii="Calibri" w:hAnsi="Calibri"/>
          <w:iCs/>
          <w:color w:val="808080"/>
          <w:sz w:val="24"/>
          <w:szCs w:val="24"/>
        </w:rPr>
      </w:pPr>
      <w:r w:rsidRPr="00353485">
        <w:rPr>
          <w:rFonts w:ascii="Calibri" w:hAnsi="Calibri"/>
          <w:iCs/>
          <w:color w:val="808080"/>
          <w:sz w:val="24"/>
          <w:szCs w:val="24"/>
        </w:rPr>
        <w:t>Suggest additional necessary function tests. Special test requirements include the security levels, hardware or software configurations, code page and multiple code pages, multi-system issues. Note anything that cannot be tested which might require field tests. What can go wrong? For example: Files are not allocated, TCP/IP bouncing, network errors. How are these situations handled?  What are implications of failure in a component?  Regression Risk assessment, migration and backward compatibility need to be considered.</w:t>
      </w:r>
    </w:p>
    <w:p w14:paraId="7414CAF5" w14:textId="77777777" w:rsidR="00CA2F8D" w:rsidRPr="00353485" w:rsidRDefault="00CA2F8D">
      <w:pPr>
        <w:pStyle w:val="BodyTextIndent"/>
        <w:rPr>
          <w:rFonts w:ascii="Calibri" w:hAnsi="Calibri" w:cs="Arial"/>
          <w:sz w:val="24"/>
          <w:szCs w:val="24"/>
        </w:rPr>
      </w:pPr>
      <w:r w:rsidRPr="00353485">
        <w:rPr>
          <w:rFonts w:ascii="Calibri" w:hAnsi="Calibri" w:cs="Arial"/>
          <w:sz w:val="24"/>
          <w:szCs w:val="24"/>
        </w:rPr>
        <w:fldChar w:fldCharType="begin">
          <w:ffData>
            <w:name w:val="Text3"/>
            <w:enabled/>
            <w:calcOnExit w:val="0"/>
            <w:textInput>
              <w:default w:val="Click here to begin typing"/>
              <w:format w:val="FIRST CAPITAL"/>
            </w:textInput>
          </w:ffData>
        </w:fldChar>
      </w:r>
      <w:r w:rsidRPr="00353485">
        <w:rPr>
          <w:rFonts w:ascii="Calibri" w:hAnsi="Calibri" w:cs="Arial"/>
          <w:sz w:val="24"/>
          <w:szCs w:val="24"/>
        </w:rPr>
        <w:instrText xml:space="preserve"> FORMTEXT </w:instrText>
      </w:r>
      <w:r w:rsidRPr="00353485">
        <w:rPr>
          <w:rFonts w:ascii="Calibri" w:hAnsi="Calibri" w:cs="Arial"/>
          <w:sz w:val="24"/>
          <w:szCs w:val="24"/>
        </w:rPr>
      </w:r>
      <w:r w:rsidRPr="00353485">
        <w:rPr>
          <w:rFonts w:ascii="Calibri" w:hAnsi="Calibri" w:cs="Arial"/>
          <w:sz w:val="24"/>
          <w:szCs w:val="24"/>
        </w:rPr>
        <w:fldChar w:fldCharType="separate"/>
      </w:r>
      <w:r w:rsidRPr="00353485">
        <w:rPr>
          <w:rFonts w:ascii="Calibri" w:hAnsi="Calibri" w:cs="Arial"/>
          <w:sz w:val="24"/>
          <w:szCs w:val="24"/>
        </w:rPr>
        <w:t>Click here to begin typing</w:t>
      </w:r>
      <w:r w:rsidRPr="00353485">
        <w:rPr>
          <w:rFonts w:ascii="Calibri" w:hAnsi="Calibri" w:cs="Arial"/>
          <w:sz w:val="24"/>
          <w:szCs w:val="24"/>
        </w:rPr>
        <w:fldChar w:fldCharType="end"/>
      </w:r>
    </w:p>
    <w:p w14:paraId="5CBB0C3E" w14:textId="77777777" w:rsidR="00CA2F8D" w:rsidRPr="00353485" w:rsidRDefault="00CA2F8D">
      <w:pPr>
        <w:pStyle w:val="Heading1"/>
        <w:rPr>
          <w:rFonts w:ascii="Calibri" w:hAnsi="Calibri"/>
          <w:szCs w:val="24"/>
        </w:rPr>
      </w:pPr>
      <w:bookmarkStart w:id="441" w:name="_Toc33764701"/>
      <w:bookmarkStart w:id="442" w:name="_Toc248037869"/>
      <w:bookmarkStart w:id="443" w:name="_Toc385970953"/>
      <w:bookmarkStart w:id="444" w:name="_Toc393873510"/>
      <w:bookmarkStart w:id="445" w:name="_Toc484227738"/>
      <w:bookmarkEnd w:id="438"/>
      <w:r w:rsidRPr="00353485">
        <w:rPr>
          <w:rFonts w:ascii="Calibri" w:hAnsi="Calibri"/>
          <w:szCs w:val="24"/>
        </w:rPr>
        <w:lastRenderedPageBreak/>
        <w:t>Packaging and Installation Impact</w:t>
      </w:r>
      <w:bookmarkEnd w:id="441"/>
      <w:bookmarkEnd w:id="442"/>
      <w:bookmarkEnd w:id="443"/>
    </w:p>
    <w:p w14:paraId="0ED18E74" w14:textId="77777777" w:rsidR="00762FC2" w:rsidRPr="00353485" w:rsidRDefault="00762FC2" w:rsidP="00762FC2">
      <w:pPr>
        <w:pStyle w:val="instructions"/>
        <w:rPr>
          <w:rFonts w:ascii="Calibri" w:hAnsi="Calibri"/>
          <w:iCs/>
          <w:color w:val="808080"/>
          <w:sz w:val="24"/>
          <w:szCs w:val="24"/>
        </w:rPr>
      </w:pPr>
      <w:r w:rsidRPr="00353485">
        <w:rPr>
          <w:rFonts w:ascii="Calibri" w:hAnsi="Calibri"/>
          <w:iCs/>
          <w:color w:val="808080"/>
          <w:sz w:val="24"/>
          <w:szCs w:val="24"/>
        </w:rPr>
        <w:t>This section should be used when the feature has an impact on the packaging or installation.  If so, indicate and detail any special packaging or installation requirements. Include conversion utilities, compatibility, and migration issues for existing customers. Detail any new files that are required, as well as any new licensing requirements.</w:t>
      </w:r>
    </w:p>
    <w:p w14:paraId="1852A925" w14:textId="77777777" w:rsidR="00762FC2" w:rsidRPr="00353485" w:rsidRDefault="00762FC2" w:rsidP="0044306D">
      <w:pPr>
        <w:pStyle w:val="instructions"/>
        <w:numPr>
          <w:ilvl w:val="0"/>
          <w:numId w:val="5"/>
        </w:numPr>
        <w:rPr>
          <w:rFonts w:ascii="Calibri" w:hAnsi="Calibri"/>
          <w:iCs/>
          <w:color w:val="808080"/>
          <w:sz w:val="24"/>
          <w:szCs w:val="24"/>
        </w:rPr>
      </w:pPr>
      <w:r w:rsidRPr="00353485">
        <w:rPr>
          <w:rFonts w:ascii="Calibri" w:hAnsi="Calibri"/>
          <w:iCs/>
          <w:color w:val="808080"/>
          <w:sz w:val="24"/>
          <w:szCs w:val="24"/>
        </w:rPr>
        <w:t>Dependencies</w:t>
      </w:r>
    </w:p>
    <w:p w14:paraId="362FC257" w14:textId="77777777" w:rsidR="00762FC2" w:rsidRPr="00353485" w:rsidRDefault="00762FC2" w:rsidP="0044306D">
      <w:pPr>
        <w:pStyle w:val="instructions"/>
        <w:numPr>
          <w:ilvl w:val="0"/>
          <w:numId w:val="5"/>
        </w:numPr>
        <w:rPr>
          <w:rFonts w:ascii="Calibri" w:hAnsi="Calibri"/>
          <w:iCs/>
          <w:color w:val="808080"/>
          <w:sz w:val="24"/>
          <w:szCs w:val="24"/>
        </w:rPr>
      </w:pPr>
      <w:r w:rsidRPr="00353485">
        <w:rPr>
          <w:rFonts w:ascii="Calibri" w:hAnsi="Calibri"/>
          <w:iCs/>
          <w:color w:val="808080"/>
          <w:sz w:val="24"/>
          <w:szCs w:val="24"/>
        </w:rPr>
        <w:t>Configuration</w:t>
      </w:r>
    </w:p>
    <w:p w14:paraId="613F4B89" w14:textId="77777777" w:rsidR="00762FC2" w:rsidRPr="00353485" w:rsidRDefault="00762FC2" w:rsidP="0044306D">
      <w:pPr>
        <w:pStyle w:val="instructions"/>
        <w:numPr>
          <w:ilvl w:val="0"/>
          <w:numId w:val="5"/>
        </w:numPr>
        <w:rPr>
          <w:rFonts w:ascii="Calibri" w:hAnsi="Calibri"/>
          <w:iCs/>
          <w:color w:val="808080"/>
          <w:sz w:val="24"/>
          <w:szCs w:val="24"/>
        </w:rPr>
      </w:pPr>
      <w:r w:rsidRPr="00353485">
        <w:rPr>
          <w:rFonts w:ascii="Calibri" w:hAnsi="Calibri"/>
          <w:iCs/>
          <w:color w:val="808080"/>
          <w:sz w:val="24"/>
          <w:szCs w:val="24"/>
        </w:rPr>
        <w:t>Install Paths</w:t>
      </w:r>
    </w:p>
    <w:p w14:paraId="5441AEFE" w14:textId="77777777" w:rsidR="00762FC2" w:rsidRPr="00353485" w:rsidRDefault="00762FC2" w:rsidP="0044306D">
      <w:pPr>
        <w:pStyle w:val="instructions"/>
        <w:numPr>
          <w:ilvl w:val="0"/>
          <w:numId w:val="5"/>
        </w:numPr>
        <w:rPr>
          <w:rFonts w:ascii="Calibri" w:hAnsi="Calibri"/>
          <w:iCs/>
          <w:color w:val="808080"/>
          <w:sz w:val="24"/>
          <w:szCs w:val="24"/>
        </w:rPr>
      </w:pPr>
      <w:r w:rsidRPr="00353485">
        <w:rPr>
          <w:rFonts w:ascii="Calibri" w:hAnsi="Calibri"/>
          <w:iCs/>
          <w:color w:val="808080"/>
          <w:sz w:val="24"/>
          <w:szCs w:val="24"/>
        </w:rPr>
        <w:t>Multi-language information</w:t>
      </w:r>
    </w:p>
    <w:p w14:paraId="76E33983" w14:textId="77777777" w:rsidR="00762FC2" w:rsidRPr="00353485" w:rsidRDefault="00762FC2" w:rsidP="0044306D">
      <w:pPr>
        <w:pStyle w:val="instructions"/>
        <w:numPr>
          <w:ilvl w:val="0"/>
          <w:numId w:val="5"/>
        </w:numPr>
        <w:rPr>
          <w:rFonts w:ascii="Calibri" w:hAnsi="Calibri"/>
          <w:iCs/>
          <w:color w:val="808080"/>
          <w:sz w:val="24"/>
          <w:szCs w:val="24"/>
        </w:rPr>
      </w:pPr>
      <w:r w:rsidRPr="00353485">
        <w:rPr>
          <w:rFonts w:ascii="Calibri" w:hAnsi="Calibri"/>
          <w:iCs/>
          <w:color w:val="808080"/>
          <w:sz w:val="24"/>
          <w:szCs w:val="24"/>
        </w:rPr>
        <w:t>Upgrade Information</w:t>
      </w:r>
    </w:p>
    <w:p w14:paraId="06223E5F" w14:textId="77777777" w:rsidR="00762FC2" w:rsidRPr="00353485" w:rsidRDefault="00762FC2" w:rsidP="0044306D">
      <w:pPr>
        <w:pStyle w:val="instructions"/>
        <w:numPr>
          <w:ilvl w:val="0"/>
          <w:numId w:val="5"/>
        </w:numPr>
        <w:rPr>
          <w:rFonts w:ascii="Calibri" w:hAnsi="Calibri"/>
          <w:iCs/>
          <w:color w:val="808080"/>
          <w:sz w:val="24"/>
          <w:szCs w:val="24"/>
        </w:rPr>
      </w:pPr>
      <w:r w:rsidRPr="00353485">
        <w:rPr>
          <w:rFonts w:ascii="Calibri" w:hAnsi="Calibri"/>
          <w:iCs/>
          <w:color w:val="808080"/>
          <w:sz w:val="24"/>
          <w:szCs w:val="24"/>
        </w:rPr>
        <w:t>Registry Information</w:t>
      </w:r>
    </w:p>
    <w:p w14:paraId="6ABF65A7" w14:textId="77777777" w:rsidR="00762FC2" w:rsidRPr="00353485" w:rsidRDefault="00762FC2" w:rsidP="0044306D">
      <w:pPr>
        <w:pStyle w:val="instructions"/>
        <w:numPr>
          <w:ilvl w:val="0"/>
          <w:numId w:val="5"/>
        </w:numPr>
        <w:rPr>
          <w:rFonts w:ascii="Calibri" w:hAnsi="Calibri"/>
          <w:iCs/>
          <w:color w:val="808080"/>
          <w:sz w:val="24"/>
          <w:szCs w:val="24"/>
        </w:rPr>
      </w:pPr>
      <w:r w:rsidRPr="00353485">
        <w:rPr>
          <w:rFonts w:ascii="Calibri" w:hAnsi="Calibri"/>
          <w:iCs/>
          <w:color w:val="808080"/>
          <w:sz w:val="24"/>
          <w:szCs w:val="24"/>
        </w:rPr>
        <w:t>Default Installation</w:t>
      </w:r>
    </w:p>
    <w:p w14:paraId="4BAB98C6" w14:textId="77777777" w:rsidR="00762FC2" w:rsidRPr="00353485" w:rsidRDefault="00762FC2" w:rsidP="0044306D">
      <w:pPr>
        <w:pStyle w:val="instructions"/>
        <w:numPr>
          <w:ilvl w:val="0"/>
          <w:numId w:val="5"/>
        </w:numPr>
        <w:rPr>
          <w:rFonts w:ascii="Calibri" w:hAnsi="Calibri"/>
          <w:iCs/>
          <w:color w:val="808080"/>
          <w:sz w:val="24"/>
          <w:szCs w:val="24"/>
        </w:rPr>
      </w:pPr>
      <w:r w:rsidRPr="00353485">
        <w:rPr>
          <w:rFonts w:ascii="Calibri" w:hAnsi="Calibri"/>
          <w:iCs/>
          <w:color w:val="808080"/>
          <w:sz w:val="24"/>
          <w:szCs w:val="24"/>
        </w:rPr>
        <w:t xml:space="preserve">Licensing Information (also see </w:t>
      </w:r>
      <w:hyperlink r:id="rId37" w:history="1">
        <w:r w:rsidRPr="00353485">
          <w:rPr>
            <w:rStyle w:val="Hyperlink"/>
            <w:rFonts w:ascii="Calibri" w:hAnsi="Calibri"/>
            <w:iCs/>
            <w:color w:val="808080"/>
            <w:sz w:val="24"/>
            <w:szCs w:val="24"/>
            <w:u w:val="none"/>
          </w:rPr>
          <w:t>Licensing Requirements Checklist</w:t>
        </w:r>
      </w:hyperlink>
      <w:r w:rsidRPr="00353485">
        <w:rPr>
          <w:rFonts w:ascii="Calibri" w:hAnsi="Calibri"/>
          <w:iCs/>
          <w:color w:val="808080"/>
          <w:sz w:val="24"/>
          <w:szCs w:val="24"/>
        </w:rPr>
        <w:t>)</w:t>
      </w:r>
    </w:p>
    <w:p w14:paraId="1110CD5B" w14:textId="77777777" w:rsidR="00CA2F8D" w:rsidRPr="00353485" w:rsidRDefault="00762FC2" w:rsidP="0044306D">
      <w:pPr>
        <w:pStyle w:val="instructions"/>
        <w:numPr>
          <w:ilvl w:val="0"/>
          <w:numId w:val="3"/>
        </w:numPr>
        <w:tabs>
          <w:tab w:val="num" w:pos="1080"/>
        </w:tabs>
        <w:ind w:hanging="432"/>
        <w:rPr>
          <w:rFonts w:ascii="Calibri" w:hAnsi="Calibri"/>
          <w:sz w:val="24"/>
          <w:szCs w:val="24"/>
        </w:rPr>
      </w:pPr>
      <w:r w:rsidRPr="00353485">
        <w:rPr>
          <w:rFonts w:ascii="Calibri" w:hAnsi="Calibri"/>
          <w:iCs/>
          <w:color w:val="808080"/>
          <w:sz w:val="24"/>
          <w:szCs w:val="24"/>
        </w:rPr>
        <w:t>Common Component levels to be upgraded</w:t>
      </w:r>
    </w:p>
    <w:p w14:paraId="4CA2E557" w14:textId="77777777" w:rsidR="00CA2F8D" w:rsidRPr="00353485" w:rsidRDefault="00CA2F8D">
      <w:pPr>
        <w:pStyle w:val="ListBullet"/>
        <w:numPr>
          <w:ilvl w:val="0"/>
          <w:numId w:val="0"/>
        </w:numPr>
        <w:ind w:left="720"/>
        <w:rPr>
          <w:rFonts w:ascii="Calibri" w:hAnsi="Calibri" w:cs="Arial"/>
          <w:sz w:val="24"/>
          <w:szCs w:val="24"/>
        </w:rPr>
      </w:pPr>
    </w:p>
    <w:p w14:paraId="204506CF" w14:textId="77777777" w:rsidR="00CA2F8D" w:rsidRPr="00353485" w:rsidRDefault="00CA2F8D">
      <w:pPr>
        <w:pStyle w:val="BodyTextIndent"/>
        <w:rPr>
          <w:rFonts w:ascii="Calibri" w:hAnsi="Calibri" w:cs="Arial"/>
          <w:sz w:val="24"/>
          <w:szCs w:val="24"/>
        </w:rPr>
      </w:pPr>
      <w:r w:rsidRPr="00353485">
        <w:rPr>
          <w:rFonts w:ascii="Calibri" w:hAnsi="Calibri" w:cs="Arial"/>
          <w:sz w:val="24"/>
          <w:szCs w:val="24"/>
        </w:rPr>
        <w:t xml:space="preserve">  </w:t>
      </w:r>
      <w:r w:rsidRPr="00353485">
        <w:rPr>
          <w:rFonts w:ascii="Calibri" w:hAnsi="Calibri" w:cs="Arial"/>
          <w:sz w:val="24"/>
          <w:szCs w:val="24"/>
        </w:rPr>
        <w:fldChar w:fldCharType="begin">
          <w:ffData>
            <w:name w:val="Text3"/>
            <w:enabled/>
            <w:calcOnExit w:val="0"/>
            <w:textInput>
              <w:default w:val="Click here to begin typing"/>
              <w:format w:val="FIRST CAPITAL"/>
            </w:textInput>
          </w:ffData>
        </w:fldChar>
      </w:r>
      <w:r w:rsidRPr="00353485">
        <w:rPr>
          <w:rFonts w:ascii="Calibri" w:hAnsi="Calibri" w:cs="Arial"/>
          <w:sz w:val="24"/>
          <w:szCs w:val="24"/>
        </w:rPr>
        <w:instrText xml:space="preserve"> FORMTEXT </w:instrText>
      </w:r>
      <w:r w:rsidRPr="00353485">
        <w:rPr>
          <w:rFonts w:ascii="Calibri" w:hAnsi="Calibri" w:cs="Arial"/>
          <w:sz w:val="24"/>
          <w:szCs w:val="24"/>
        </w:rPr>
      </w:r>
      <w:r w:rsidRPr="00353485">
        <w:rPr>
          <w:rFonts w:ascii="Calibri" w:hAnsi="Calibri" w:cs="Arial"/>
          <w:sz w:val="24"/>
          <w:szCs w:val="24"/>
        </w:rPr>
        <w:fldChar w:fldCharType="separate"/>
      </w:r>
      <w:r w:rsidRPr="00353485">
        <w:rPr>
          <w:rFonts w:ascii="Calibri" w:hAnsi="Calibri" w:cs="Arial"/>
          <w:sz w:val="24"/>
          <w:szCs w:val="24"/>
        </w:rPr>
        <w:t>Click here to begin typing</w:t>
      </w:r>
      <w:r w:rsidRPr="00353485">
        <w:rPr>
          <w:rFonts w:ascii="Calibri" w:hAnsi="Calibri" w:cs="Arial"/>
          <w:sz w:val="24"/>
          <w:szCs w:val="24"/>
        </w:rPr>
        <w:fldChar w:fldCharType="end"/>
      </w:r>
    </w:p>
    <w:p w14:paraId="132302A0" w14:textId="77777777" w:rsidR="00CA2F8D" w:rsidRPr="00353485" w:rsidRDefault="00CD1904">
      <w:pPr>
        <w:pStyle w:val="Heading1"/>
        <w:rPr>
          <w:rFonts w:ascii="Calibri" w:hAnsi="Calibri"/>
          <w:szCs w:val="24"/>
        </w:rPr>
      </w:pPr>
      <w:bookmarkStart w:id="446" w:name="_Toc33764702"/>
      <w:bookmarkStart w:id="447" w:name="_Toc248037870"/>
      <w:bookmarkStart w:id="448" w:name="_Toc385970954"/>
      <w:bookmarkEnd w:id="444"/>
      <w:bookmarkEnd w:id="445"/>
      <w:r w:rsidRPr="00353485">
        <w:rPr>
          <w:rFonts w:ascii="Calibri" w:hAnsi="Calibri"/>
          <w:szCs w:val="24"/>
        </w:rPr>
        <w:lastRenderedPageBreak/>
        <w:t xml:space="preserve">technical </w:t>
      </w:r>
      <w:r w:rsidR="00CA2F8D" w:rsidRPr="00353485">
        <w:rPr>
          <w:rFonts w:ascii="Calibri" w:hAnsi="Calibri"/>
          <w:szCs w:val="24"/>
        </w:rPr>
        <w:t>Support Impact</w:t>
      </w:r>
      <w:bookmarkEnd w:id="446"/>
      <w:bookmarkEnd w:id="447"/>
      <w:bookmarkEnd w:id="448"/>
    </w:p>
    <w:p w14:paraId="41287C48" w14:textId="77777777" w:rsidR="00CA2F8D" w:rsidRPr="00353485" w:rsidRDefault="00CA2F8D" w:rsidP="00052283">
      <w:pPr>
        <w:pStyle w:val="instructions"/>
        <w:rPr>
          <w:rFonts w:ascii="Calibri" w:hAnsi="Calibri"/>
          <w:sz w:val="24"/>
          <w:szCs w:val="24"/>
        </w:rPr>
      </w:pPr>
      <w:r w:rsidRPr="00353485">
        <w:rPr>
          <w:rFonts w:ascii="Calibri" w:hAnsi="Calibri"/>
          <w:sz w:val="24"/>
          <w:szCs w:val="24"/>
        </w:rPr>
        <w:t>Detail any diagnostics or trace facilities built in to the component, or facilities built into other components that would be used to gather information about what is happening. Note anything that may make the component:</w:t>
      </w:r>
    </w:p>
    <w:p w14:paraId="4934ACEC" w14:textId="77777777" w:rsidR="00CA2F8D" w:rsidRPr="00353485" w:rsidRDefault="00CA2F8D" w:rsidP="0044306D">
      <w:pPr>
        <w:pStyle w:val="instructions"/>
        <w:numPr>
          <w:ilvl w:val="0"/>
          <w:numId w:val="6"/>
        </w:numPr>
        <w:rPr>
          <w:rFonts w:ascii="Calibri" w:hAnsi="Calibri"/>
          <w:sz w:val="24"/>
          <w:szCs w:val="24"/>
        </w:rPr>
      </w:pPr>
      <w:r w:rsidRPr="00353485">
        <w:rPr>
          <w:rFonts w:ascii="Calibri" w:hAnsi="Calibri"/>
          <w:sz w:val="24"/>
          <w:szCs w:val="24"/>
        </w:rPr>
        <w:t xml:space="preserve">Difficult to diagnose (for example: no tracing facility) </w:t>
      </w:r>
    </w:p>
    <w:p w14:paraId="04DAC09D" w14:textId="77777777" w:rsidR="00CA2F8D" w:rsidRPr="00353485" w:rsidRDefault="00CA2F8D" w:rsidP="0044306D">
      <w:pPr>
        <w:pStyle w:val="instructions"/>
        <w:numPr>
          <w:ilvl w:val="0"/>
          <w:numId w:val="6"/>
        </w:numPr>
        <w:rPr>
          <w:rFonts w:ascii="Calibri" w:hAnsi="Calibri"/>
          <w:sz w:val="24"/>
          <w:szCs w:val="24"/>
        </w:rPr>
      </w:pPr>
      <w:r w:rsidRPr="00353485">
        <w:rPr>
          <w:rFonts w:ascii="Calibri" w:hAnsi="Calibri"/>
          <w:sz w:val="24"/>
          <w:szCs w:val="24"/>
        </w:rPr>
        <w:t>Difficult to service</w:t>
      </w:r>
    </w:p>
    <w:p w14:paraId="571C0992" w14:textId="77777777" w:rsidR="00CA2F8D" w:rsidRPr="00353485" w:rsidRDefault="00CA2F8D" w:rsidP="0044306D">
      <w:pPr>
        <w:pStyle w:val="instructions"/>
        <w:numPr>
          <w:ilvl w:val="0"/>
          <w:numId w:val="6"/>
        </w:numPr>
        <w:rPr>
          <w:rFonts w:ascii="Calibri" w:hAnsi="Calibri"/>
          <w:sz w:val="24"/>
          <w:szCs w:val="24"/>
        </w:rPr>
      </w:pPr>
      <w:r w:rsidRPr="00353485">
        <w:rPr>
          <w:rFonts w:ascii="Calibri" w:hAnsi="Calibri"/>
          <w:sz w:val="24"/>
          <w:szCs w:val="24"/>
        </w:rPr>
        <w:t xml:space="preserve">Unreliable (for example: External Risks) </w:t>
      </w:r>
    </w:p>
    <w:p w14:paraId="69A80B44" w14:textId="77777777" w:rsidR="00CA2F8D" w:rsidRPr="00353485" w:rsidRDefault="00CA2F8D" w:rsidP="0044306D">
      <w:pPr>
        <w:pStyle w:val="instructions"/>
        <w:numPr>
          <w:ilvl w:val="0"/>
          <w:numId w:val="6"/>
        </w:numPr>
        <w:rPr>
          <w:rFonts w:ascii="Calibri" w:hAnsi="Calibri"/>
          <w:sz w:val="24"/>
          <w:szCs w:val="24"/>
        </w:rPr>
      </w:pPr>
      <w:r w:rsidRPr="00353485">
        <w:rPr>
          <w:rFonts w:ascii="Calibri" w:hAnsi="Calibri"/>
          <w:sz w:val="24"/>
          <w:szCs w:val="24"/>
        </w:rPr>
        <w:t>Workarounds</w:t>
      </w:r>
    </w:p>
    <w:p w14:paraId="6EC518C0" w14:textId="77777777" w:rsidR="00CD1904" w:rsidRPr="00353485" w:rsidRDefault="00CD1904" w:rsidP="0044306D">
      <w:pPr>
        <w:pStyle w:val="instructions"/>
        <w:numPr>
          <w:ilvl w:val="0"/>
          <w:numId w:val="6"/>
        </w:numPr>
        <w:rPr>
          <w:rFonts w:ascii="Calibri" w:hAnsi="Calibri"/>
          <w:iCs/>
          <w:color w:val="808080"/>
          <w:sz w:val="24"/>
          <w:szCs w:val="24"/>
        </w:rPr>
      </w:pPr>
      <w:r w:rsidRPr="00353485">
        <w:rPr>
          <w:rFonts w:ascii="Calibri" w:hAnsi="Calibri"/>
          <w:iCs/>
          <w:color w:val="808080"/>
          <w:sz w:val="24"/>
          <w:szCs w:val="24"/>
        </w:rPr>
        <w:t>Difficult to support (new skill set required)</w:t>
      </w:r>
    </w:p>
    <w:p w14:paraId="1A5370EB" w14:textId="77777777" w:rsidR="00CA2F8D" w:rsidRPr="00353485" w:rsidRDefault="00CA2F8D">
      <w:pPr>
        <w:pStyle w:val="BodyTextIndent"/>
        <w:rPr>
          <w:rFonts w:ascii="Calibri" w:hAnsi="Calibri" w:cs="Arial"/>
          <w:sz w:val="24"/>
          <w:szCs w:val="24"/>
        </w:rPr>
      </w:pPr>
      <w:r w:rsidRPr="00353485">
        <w:rPr>
          <w:rFonts w:ascii="Calibri" w:hAnsi="Calibri" w:cs="Arial"/>
          <w:sz w:val="24"/>
          <w:szCs w:val="24"/>
        </w:rPr>
        <w:fldChar w:fldCharType="begin">
          <w:ffData>
            <w:name w:val="Text3"/>
            <w:enabled/>
            <w:calcOnExit w:val="0"/>
            <w:textInput>
              <w:default w:val="Click here to begin typing"/>
              <w:format w:val="FIRST CAPITAL"/>
            </w:textInput>
          </w:ffData>
        </w:fldChar>
      </w:r>
      <w:r w:rsidRPr="00353485">
        <w:rPr>
          <w:rFonts w:ascii="Calibri" w:hAnsi="Calibri" w:cs="Arial"/>
          <w:sz w:val="24"/>
          <w:szCs w:val="24"/>
        </w:rPr>
        <w:instrText xml:space="preserve"> FORMTEXT </w:instrText>
      </w:r>
      <w:r w:rsidRPr="00353485">
        <w:rPr>
          <w:rFonts w:ascii="Calibri" w:hAnsi="Calibri" w:cs="Arial"/>
          <w:sz w:val="24"/>
          <w:szCs w:val="24"/>
        </w:rPr>
      </w:r>
      <w:r w:rsidRPr="00353485">
        <w:rPr>
          <w:rFonts w:ascii="Calibri" w:hAnsi="Calibri" w:cs="Arial"/>
          <w:sz w:val="24"/>
          <w:szCs w:val="24"/>
        </w:rPr>
        <w:fldChar w:fldCharType="separate"/>
      </w:r>
      <w:r w:rsidRPr="00353485">
        <w:rPr>
          <w:rFonts w:ascii="Calibri" w:hAnsi="Calibri" w:cs="Arial"/>
          <w:sz w:val="24"/>
          <w:szCs w:val="24"/>
        </w:rPr>
        <w:t>Click here to begin typing</w:t>
      </w:r>
      <w:r w:rsidRPr="00353485">
        <w:rPr>
          <w:rFonts w:ascii="Calibri" w:hAnsi="Calibri" w:cs="Arial"/>
          <w:sz w:val="24"/>
          <w:szCs w:val="24"/>
        </w:rPr>
        <w:fldChar w:fldCharType="end"/>
      </w:r>
    </w:p>
    <w:sectPr w:rsidR="00CA2F8D" w:rsidRPr="00353485" w:rsidSect="00FB4AD5">
      <w:headerReference w:type="even" r:id="rId38"/>
      <w:footerReference w:type="even" r:id="rId39"/>
      <w:footerReference w:type="default" r:id="rId40"/>
      <w:headerReference w:type="first" r:id="rId41"/>
      <w:footerReference w:type="first" r:id="rId42"/>
      <w:pgSz w:w="12240" w:h="15840" w:code="1"/>
      <w:pgMar w:top="1354" w:right="1584" w:bottom="720" w:left="1440" w:header="720" w:footer="720" w:gutter="0"/>
      <w:cols w:space="720"/>
      <w:formProt w:val="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0" w:author="Shvechkov, Alexey" w:date="2016-03-21T17:24:00Z" w:initials="SA">
    <w:p w14:paraId="1AA0ABD8" w14:textId="4A837728" w:rsidR="00D11A72" w:rsidRDefault="00D11A72">
      <w:pPr>
        <w:pStyle w:val="CommentText"/>
      </w:pPr>
      <w:r>
        <w:rPr>
          <w:rStyle w:val="CommentReference"/>
        </w:rPr>
        <w:annotationRef/>
      </w:r>
      <w:r>
        <w:t>What is recovery set?</w:t>
      </w:r>
    </w:p>
  </w:comment>
  <w:comment w:id="31" w:author="Mao, Jacky" w:date="2016-03-22T17:25:00Z" w:initials="MJ">
    <w:p w14:paraId="337C4AE9" w14:textId="1F4A9823" w:rsidR="00D11A72" w:rsidRDefault="00D11A72">
      <w:pPr>
        <w:pStyle w:val="CommentText"/>
      </w:pPr>
      <w:r>
        <w:rPr>
          <w:rStyle w:val="CommentReference"/>
        </w:rPr>
        <w:annotationRef/>
      </w:r>
      <w:r>
        <w:t>I take a screenshot of Recovery Set. It is used to avoid merge operation on the Recovery Points. The 1</w:t>
      </w:r>
      <w:r w:rsidRPr="009A5CDE">
        <w:rPr>
          <w:vertAlign w:val="superscript"/>
        </w:rPr>
        <w:t>st</w:t>
      </w:r>
      <w:r>
        <w:t xml:space="preserve"> backup of Recovery Set is always full backup.</w:t>
      </w:r>
    </w:p>
  </w:comment>
  <w:comment w:id="28" w:author="Mao, Jacky" w:date="2016-03-15T16:54:00Z" w:initials="MJ">
    <w:p w14:paraId="0202526F" w14:textId="01E9A7A5" w:rsidR="00D11A72" w:rsidRDefault="00D11A72">
      <w:pPr>
        <w:pStyle w:val="CommentText"/>
      </w:pPr>
      <w:r>
        <w:rPr>
          <w:rStyle w:val="CommentReference"/>
        </w:rPr>
        <w:annotationRef/>
      </w:r>
      <w:r>
        <w:t xml:space="preserve">Austin suggests to support </w:t>
      </w:r>
      <w:r w:rsidRPr="00155546">
        <w:rPr>
          <w:rFonts w:hint="eastAsia"/>
        </w:rPr>
        <w:t>Recovery</w:t>
      </w:r>
      <w:r>
        <w:t xml:space="preserve"> </w:t>
      </w:r>
      <w:r w:rsidRPr="00155546">
        <w:rPr>
          <w:rFonts w:hint="eastAsia"/>
        </w:rPr>
        <w:t>Point</w:t>
      </w:r>
      <w:r>
        <w:t xml:space="preserve"> and Dedup Data Store only.</w:t>
      </w:r>
    </w:p>
    <w:p w14:paraId="53F2BC74" w14:textId="77777777" w:rsidR="00D11A72" w:rsidRPr="00155546" w:rsidRDefault="00D11A72">
      <w:pPr>
        <w:pStyle w:val="CommentText"/>
        <w:rPr>
          <w:rFonts w:eastAsiaTheme="minorEastAsia"/>
          <w:lang w:eastAsia="zh-CN"/>
        </w:rPr>
      </w:pPr>
    </w:p>
  </w:comment>
  <w:comment w:id="29" w:author="Shvechkov, Alexey" w:date="2016-03-22T11:39:00Z" w:initials="SA">
    <w:p w14:paraId="2234A0DC" w14:textId="2812F151" w:rsidR="00D11A72" w:rsidRDefault="00D11A72">
      <w:pPr>
        <w:pStyle w:val="CommentText"/>
      </w:pPr>
      <w:r>
        <w:rPr>
          <w:rStyle w:val="CommentReference"/>
        </w:rPr>
        <w:annotationRef/>
      </w:r>
      <w:r>
        <w:t xml:space="preserve">What do we do if customer uses standalone version of product and still wants to protect CIFS </w:t>
      </w:r>
    </w:p>
    <w:p w14:paraId="4D649E1F" w14:textId="77777777" w:rsidR="00D11A72" w:rsidRDefault="00D11A72">
      <w:pPr>
        <w:pStyle w:val="CommentText"/>
      </w:pPr>
    </w:p>
    <w:p w14:paraId="79C07309" w14:textId="41F0D403" w:rsidR="00D11A72" w:rsidRDefault="00D11A72">
      <w:pPr>
        <w:pStyle w:val="CommentText"/>
      </w:pPr>
      <w:r>
        <w:t>Another question is do we want to support CIFS for standalone version of product AND do we want to support standalone UDP at all?</w:t>
      </w:r>
    </w:p>
  </w:comment>
  <w:comment w:id="35" w:author="Mao, Jacky" w:date="2016-03-15T17:16:00Z" w:initials="MJ">
    <w:p w14:paraId="39A85A72" w14:textId="4F4E091D" w:rsidR="00D11A72" w:rsidRDefault="00D11A72">
      <w:pPr>
        <w:pStyle w:val="CommentText"/>
      </w:pPr>
      <w:r>
        <w:rPr>
          <w:rStyle w:val="CommentReference"/>
        </w:rPr>
        <w:annotationRef/>
      </w:r>
      <w:r>
        <w:t>Is it a “nice to have” feature? Shall we consider it in the future release?</w:t>
      </w:r>
    </w:p>
  </w:comment>
  <w:comment w:id="36" w:author="Shvechkov, Alexey" w:date="2016-03-22T11:49:00Z" w:initials="SA">
    <w:p w14:paraId="5715A219" w14:textId="13D582E1" w:rsidR="00D11A72" w:rsidRDefault="00D11A72">
      <w:pPr>
        <w:pStyle w:val="CommentText"/>
      </w:pPr>
      <w:r>
        <w:rPr>
          <w:rStyle w:val="CommentReference"/>
        </w:rPr>
        <w:annotationRef/>
      </w:r>
      <w:r>
        <w:t xml:space="preserve">Yes, in fist release I would only support  restoring  original security attributes and not restoring  security attributes if customer choses it in UI. When user decides not to restore security attributes there should be a default permission mask/owner for restored files. </w:t>
      </w:r>
    </w:p>
    <w:p w14:paraId="2780433C" w14:textId="3B3BF38E" w:rsidR="00D11A72" w:rsidRDefault="00D11A72">
      <w:pPr>
        <w:pStyle w:val="CommentText"/>
      </w:pPr>
      <w:r>
        <w:t xml:space="preserve">Will we use the same credentials which used for reading data from CIFS  or maybe we can ask for specific credentials when in restore wizard? </w:t>
      </w:r>
    </w:p>
    <w:p w14:paraId="05FB5DB7" w14:textId="77777777" w:rsidR="00D11A72" w:rsidRDefault="00D11A72">
      <w:pPr>
        <w:pStyle w:val="CommentText"/>
      </w:pPr>
    </w:p>
    <w:p w14:paraId="1746E1C4" w14:textId="33E1A0BC" w:rsidR="00D11A72" w:rsidRDefault="00D11A72">
      <w:pPr>
        <w:pStyle w:val="CommentText"/>
      </w:pPr>
      <w:r>
        <w:t xml:space="preserve">But I agree that we need something simple (but functional) in first release </w:t>
      </w:r>
    </w:p>
  </w:comment>
  <w:comment w:id="37" w:author="Mao, Jacky" w:date="2016-03-23T17:11:00Z" w:initials="MJ">
    <w:p w14:paraId="1DAFB6B5" w14:textId="54B0F77D" w:rsidR="00D11A72" w:rsidRDefault="00D11A72" w:rsidP="00D54577">
      <w:pPr>
        <w:pStyle w:val="CommentText"/>
      </w:pPr>
      <w:r>
        <w:rPr>
          <w:rStyle w:val="CommentReference"/>
        </w:rPr>
        <w:annotationRef/>
      </w:r>
      <w:r>
        <w:t>I think the permission required for backup is different from the one for restore. Maybe the account used for backup is not allowed to perform restore.</w:t>
      </w:r>
    </w:p>
  </w:comment>
  <w:comment w:id="43" w:author="Shvechkov, Alexey" w:date="2016-03-21T17:29:00Z" w:initials="SA">
    <w:p w14:paraId="5C444760" w14:textId="36896AE7" w:rsidR="00D11A72" w:rsidRDefault="00D11A72">
      <w:pPr>
        <w:pStyle w:val="CommentText"/>
      </w:pPr>
      <w:r>
        <w:rPr>
          <w:rStyle w:val="CommentReference"/>
        </w:rPr>
        <w:annotationRef/>
      </w:r>
      <w:r>
        <w:t>I would suggest trying to create VSS snapshot always. It will succeed for Windows machines and will fail for the rest. If VSS snapshot fails, we report in logs that backup is not crash consistent /ask users to avoid modification of files while backup is in progress</w:t>
      </w:r>
    </w:p>
  </w:comment>
  <w:comment w:id="44" w:author="Mao, Jacky" w:date="2016-03-22T17:30:00Z" w:initials="MJ">
    <w:p w14:paraId="064C9884" w14:textId="33E40FBA" w:rsidR="00D11A72" w:rsidRDefault="00D11A72">
      <w:pPr>
        <w:pStyle w:val="CommentText"/>
      </w:pPr>
      <w:r>
        <w:rPr>
          <w:rStyle w:val="CommentReference"/>
        </w:rPr>
        <w:annotationRef/>
      </w:r>
      <w:r>
        <w:t>I think the problems are that:</w:t>
      </w:r>
    </w:p>
    <w:p w14:paraId="4F3C28D0" w14:textId="4B8416CF" w:rsidR="00D11A72" w:rsidRDefault="00D11A72" w:rsidP="00A3329E">
      <w:pPr>
        <w:pStyle w:val="CommentText"/>
        <w:numPr>
          <w:ilvl w:val="0"/>
          <w:numId w:val="48"/>
        </w:numPr>
      </w:pPr>
      <w:r>
        <w:t xml:space="preserve"> How to take a snapshot on a remote machine? The account we require should be at least administrator group, and we need to deploy some utilities to the remote machine to find out which volume the CIFS resides, and then take the snapshot.</w:t>
      </w:r>
    </w:p>
    <w:p w14:paraId="39306A0F" w14:textId="125943AB" w:rsidR="00D11A72" w:rsidRDefault="00D11A72" w:rsidP="00A3329E">
      <w:pPr>
        <w:pStyle w:val="CommentText"/>
        <w:numPr>
          <w:ilvl w:val="0"/>
          <w:numId w:val="48"/>
        </w:numPr>
      </w:pPr>
      <w:r>
        <w:t xml:space="preserve"> How to expose the snapshot to a remote machine?</w:t>
      </w:r>
    </w:p>
    <w:p w14:paraId="0585ABCD" w14:textId="5F5809FF" w:rsidR="00D11A72" w:rsidRDefault="00D11A72" w:rsidP="00A3329E">
      <w:pPr>
        <w:pStyle w:val="CommentText"/>
        <w:ind w:left="0"/>
      </w:pPr>
      <w:r>
        <w:t>We need some time to investigate it. Shall we put it as low priority at this moment? I have one resource in this project right now.</w:t>
      </w:r>
    </w:p>
    <w:p w14:paraId="4F8477DE" w14:textId="052D5CE3" w:rsidR="00D11A72" w:rsidRDefault="00D11A72" w:rsidP="00A3329E">
      <w:pPr>
        <w:pStyle w:val="CommentText"/>
        <w:ind w:left="0"/>
      </w:pPr>
    </w:p>
    <w:p w14:paraId="38513194" w14:textId="2AFE6931" w:rsidR="00D11A72" w:rsidRPr="00A3329E" w:rsidRDefault="00D11A72" w:rsidP="00A3329E">
      <w:pPr>
        <w:pStyle w:val="CommentText"/>
        <w:ind w:left="0"/>
        <w:rPr>
          <w:rFonts w:eastAsiaTheme="minorEastAsia"/>
          <w:lang w:eastAsia="zh-CN"/>
        </w:rPr>
      </w:pPr>
      <w:r>
        <w:t>I get your solution in the next comment. Let’s discuss it there.</w:t>
      </w:r>
    </w:p>
  </w:comment>
  <w:comment w:id="45" w:author="Shvechkov, Alexey" w:date="2016-03-22T12:27:00Z" w:initials="SA">
    <w:p w14:paraId="71E01CEB" w14:textId="3DC24E4B" w:rsidR="00D11A72" w:rsidRDefault="00D11A72">
      <w:pPr>
        <w:pStyle w:val="CommentText"/>
      </w:pPr>
      <w:r>
        <w:rPr>
          <w:rStyle w:val="CommentReference"/>
        </w:rPr>
        <w:annotationRef/>
      </w:r>
    </w:p>
    <w:p w14:paraId="624274E0" w14:textId="272F10DB" w:rsidR="00D11A72" w:rsidRDefault="00D11A72">
      <w:pPr>
        <w:pStyle w:val="CommentText"/>
      </w:pPr>
      <w:r>
        <w:t xml:space="preserve">This is a good reading - </w:t>
      </w:r>
      <w:hyperlink r:id="rId1" w:history="1">
        <w:r w:rsidRPr="00504956">
          <w:rPr>
            <w:rStyle w:val="Hyperlink"/>
          </w:rPr>
          <w:t>https://blogs.technet.microsoft.com/clausjor/2012/06/14/vss-for-smb-file-shares/</w:t>
        </w:r>
      </w:hyperlink>
    </w:p>
    <w:p w14:paraId="7FCB9A3D" w14:textId="77777777" w:rsidR="00D11A72" w:rsidRDefault="00D11A72">
      <w:pPr>
        <w:pStyle w:val="CommentText"/>
      </w:pPr>
    </w:p>
    <w:p w14:paraId="3CBD431E" w14:textId="43C4A386" w:rsidR="00D11A72" w:rsidRDefault="00D11A72" w:rsidP="00AF66A1">
      <w:pPr>
        <w:pStyle w:val="CommentText"/>
      </w:pPr>
      <w:r>
        <w:t>Apparently making a VSS snapshot on SMB share is transparent to backup application (the  environment should fulfill requirements  though - see blog)</w:t>
      </w:r>
    </w:p>
    <w:p w14:paraId="69C22C69" w14:textId="77777777" w:rsidR="00D11A72" w:rsidRDefault="00D11A72" w:rsidP="00AF66A1">
      <w:pPr>
        <w:pStyle w:val="CommentText"/>
      </w:pPr>
    </w:p>
    <w:p w14:paraId="592EA517" w14:textId="2A8824F8" w:rsidR="00D11A72" w:rsidRDefault="00D11A72" w:rsidP="00AF66A1">
      <w:pPr>
        <w:pStyle w:val="CommentText"/>
      </w:pPr>
      <w:r>
        <w:t xml:space="preserve">Backup app can create VSS snapshot for UNC path – Windows OS will take care about all plumbing behind the scenes … </w:t>
      </w:r>
    </w:p>
    <w:p w14:paraId="01761820" w14:textId="77777777" w:rsidR="00D11A72" w:rsidRDefault="00D11A72" w:rsidP="00AF66A1">
      <w:pPr>
        <w:pStyle w:val="CommentText"/>
      </w:pPr>
    </w:p>
    <w:p w14:paraId="43FF116A" w14:textId="77777777" w:rsidR="00D11A72" w:rsidRDefault="00D11A72" w:rsidP="00AF66A1">
      <w:pPr>
        <w:pStyle w:val="CommentText"/>
      </w:pPr>
    </w:p>
    <w:p w14:paraId="2B4BF440" w14:textId="5AF10F71" w:rsidR="00D11A72" w:rsidRDefault="00D11A72" w:rsidP="00AF66A1">
      <w:pPr>
        <w:pStyle w:val="CommentText"/>
      </w:pPr>
      <w:r>
        <w:t>I would still requires us to try to invoke VSS snapshot for remote share . However we can regulate this in configuration file/registry .</w:t>
      </w:r>
    </w:p>
    <w:p w14:paraId="689FF118" w14:textId="77777777" w:rsidR="00D11A72" w:rsidRDefault="00D11A72" w:rsidP="00AF66A1">
      <w:pPr>
        <w:pStyle w:val="CommentText"/>
      </w:pPr>
    </w:p>
    <w:p w14:paraId="6CEA4734" w14:textId="7E43EA3D" w:rsidR="00D11A72" w:rsidRDefault="00D11A72" w:rsidP="00AF66A1">
      <w:pPr>
        <w:pStyle w:val="CommentText"/>
      </w:pPr>
      <w:r>
        <w:t xml:space="preserve">Let’s give it secondary priority and deliver after major scope is finished . </w:t>
      </w:r>
    </w:p>
    <w:p w14:paraId="2A8AA937" w14:textId="77777777" w:rsidR="00D11A72" w:rsidRDefault="00D11A72">
      <w:pPr>
        <w:pStyle w:val="CommentText"/>
      </w:pPr>
    </w:p>
    <w:p w14:paraId="248A75C7" w14:textId="77777777" w:rsidR="00D11A72" w:rsidRDefault="00D11A72">
      <w:pPr>
        <w:pStyle w:val="CommentText"/>
      </w:pPr>
    </w:p>
    <w:p w14:paraId="6ED5221D" w14:textId="77777777" w:rsidR="00D11A72" w:rsidRDefault="00D11A72">
      <w:pPr>
        <w:pStyle w:val="CommentText"/>
      </w:pPr>
    </w:p>
  </w:comment>
  <w:comment w:id="46" w:author="Shvechkov, Alexey" w:date="2016-03-21T17:30:00Z" w:initials="SA">
    <w:p w14:paraId="470F6194" w14:textId="283B00D2" w:rsidR="00D11A72" w:rsidRDefault="00D11A72">
      <w:pPr>
        <w:pStyle w:val="CommentText"/>
      </w:pPr>
      <w:r>
        <w:rPr>
          <w:rStyle w:val="CommentReference"/>
        </w:rPr>
        <w:annotationRef/>
      </w:r>
      <w:r>
        <w:t xml:space="preserve">Per my understanding you can trigger VSS snapshot for remote SMB3 share on Windows w/o running code on remote server </w:t>
      </w:r>
    </w:p>
    <w:p w14:paraId="22A4D2E3" w14:textId="77777777" w:rsidR="00D11A72" w:rsidRDefault="00D11A72">
      <w:pPr>
        <w:pStyle w:val="CommentText"/>
      </w:pPr>
    </w:p>
    <w:p w14:paraId="7A9B2E29" w14:textId="77777777" w:rsidR="00D11A72" w:rsidRDefault="00D11A72">
      <w:pPr>
        <w:pStyle w:val="CommentText"/>
      </w:pPr>
    </w:p>
    <w:p w14:paraId="2E46CBBD" w14:textId="2181FCA9" w:rsidR="00D11A72" w:rsidRDefault="00D11A72">
      <w:pPr>
        <w:pStyle w:val="CommentText"/>
      </w:pPr>
      <w:r>
        <w:t>We may let user to provide script which will be always executed before backup .</w:t>
      </w:r>
    </w:p>
    <w:p w14:paraId="6D02DA6A" w14:textId="69C6269C" w:rsidR="00D11A72" w:rsidRDefault="00D11A72">
      <w:pPr>
        <w:pStyle w:val="CommentText"/>
      </w:pPr>
      <w:r>
        <w:t xml:space="preserve">In that script user will be able to call his own utility to create HW snapshot /call NAS API to create snapshot etc </w:t>
      </w:r>
    </w:p>
    <w:p w14:paraId="12C6A575" w14:textId="77777777" w:rsidR="00D11A72" w:rsidRDefault="00D11A72">
      <w:pPr>
        <w:pStyle w:val="CommentText"/>
      </w:pPr>
    </w:p>
    <w:p w14:paraId="71C415D8" w14:textId="78BA9344" w:rsidR="00D11A72" w:rsidRDefault="00D11A72">
      <w:pPr>
        <w:pStyle w:val="CommentText"/>
      </w:pPr>
      <w:r>
        <w:t xml:space="preserve">We may consider that script returning new path to a snapshot and using that new path for backing up CIFS share </w:t>
      </w:r>
    </w:p>
    <w:p w14:paraId="0A87043F" w14:textId="77777777" w:rsidR="00D11A72" w:rsidRDefault="00D11A72">
      <w:pPr>
        <w:pStyle w:val="CommentText"/>
      </w:pPr>
    </w:p>
    <w:p w14:paraId="28B08241" w14:textId="77777777" w:rsidR="00D11A72" w:rsidRDefault="00D11A72">
      <w:pPr>
        <w:pStyle w:val="CommentText"/>
      </w:pPr>
    </w:p>
    <w:p w14:paraId="04C484F9" w14:textId="77777777" w:rsidR="00D11A72" w:rsidRDefault="00D11A72">
      <w:pPr>
        <w:pStyle w:val="CommentText"/>
      </w:pPr>
      <w:r>
        <w:t xml:space="preserve">(i.e. in UI we will have check boxes </w:t>
      </w:r>
    </w:p>
    <w:p w14:paraId="391A3729" w14:textId="77777777" w:rsidR="00D11A72" w:rsidRDefault="00D11A72">
      <w:pPr>
        <w:pStyle w:val="CommentText"/>
      </w:pPr>
      <w:r>
        <w:t>– execute script before backup.</w:t>
      </w:r>
    </w:p>
    <w:p w14:paraId="1681B67B" w14:textId="51F99C76" w:rsidR="00D11A72" w:rsidRDefault="00D11A72" w:rsidP="00237859">
      <w:pPr>
        <w:pStyle w:val="CommentText"/>
        <w:numPr>
          <w:ilvl w:val="0"/>
          <w:numId w:val="45"/>
        </w:numPr>
      </w:pPr>
      <w:r>
        <w:t>Use new path returned by script for backup  )</w:t>
      </w:r>
    </w:p>
    <w:p w14:paraId="1427F1C6" w14:textId="77777777" w:rsidR="00D11A72" w:rsidRDefault="00D11A72" w:rsidP="00237859">
      <w:pPr>
        <w:pStyle w:val="CommentText"/>
      </w:pPr>
    </w:p>
    <w:p w14:paraId="11C8733D" w14:textId="4E6DC4A4" w:rsidR="00D11A72" w:rsidRDefault="00D11A72" w:rsidP="00237859">
      <w:pPr>
        <w:pStyle w:val="CommentText"/>
      </w:pPr>
      <w:r>
        <w:t>Let’s discuss</w:t>
      </w:r>
    </w:p>
    <w:p w14:paraId="641DB858" w14:textId="77777777" w:rsidR="00D11A72" w:rsidRDefault="00D11A72" w:rsidP="00237859">
      <w:pPr>
        <w:pStyle w:val="CommentText"/>
      </w:pPr>
    </w:p>
  </w:comment>
  <w:comment w:id="47" w:author="Mao, Jacky" w:date="2016-03-22T17:37:00Z" w:initials="MJ">
    <w:p w14:paraId="4800E171" w14:textId="0733B8F2" w:rsidR="00D11A72" w:rsidRDefault="00D11A72">
      <w:pPr>
        <w:pStyle w:val="CommentText"/>
      </w:pPr>
      <w:r>
        <w:rPr>
          <w:rStyle w:val="CommentReference"/>
        </w:rPr>
        <w:annotationRef/>
      </w:r>
      <w:r>
        <w:t>Considering this is in Plan Settings, are the configurations the same for all CIFS?</w:t>
      </w:r>
    </w:p>
    <w:p w14:paraId="664ACF63" w14:textId="6F28F429" w:rsidR="00D11A72" w:rsidRDefault="00D11A72">
      <w:pPr>
        <w:pStyle w:val="CommentText"/>
      </w:pPr>
      <w:r>
        <w:t>Let’s find a time to discuss the details.</w:t>
      </w:r>
    </w:p>
  </w:comment>
  <w:comment w:id="48" w:author="Shvechkov, Alexey" w:date="2016-03-22T12:34:00Z" w:initials="SA">
    <w:p w14:paraId="0E7E26D1" w14:textId="4A841B29" w:rsidR="00D11A72" w:rsidRDefault="00D11A72">
      <w:pPr>
        <w:pStyle w:val="CommentText"/>
      </w:pPr>
      <w:r>
        <w:rPr>
          <w:rStyle w:val="CommentReference"/>
        </w:rPr>
        <w:annotationRef/>
      </w:r>
      <w:r>
        <w:t>Yes, script would be local to proxy and will be the same for all shares in the plan (for simplicity sake) .</w:t>
      </w:r>
    </w:p>
    <w:p w14:paraId="558E2DE9" w14:textId="42463C2A" w:rsidR="00D11A72" w:rsidRDefault="00D11A72">
      <w:pPr>
        <w:pStyle w:val="CommentText"/>
      </w:pPr>
      <w:r>
        <w:t>Script should get UNC path (or other params – lets discuss) as input …</w:t>
      </w:r>
    </w:p>
    <w:p w14:paraId="1B7EF333" w14:textId="77777777" w:rsidR="00D11A72" w:rsidRDefault="00D11A72">
      <w:pPr>
        <w:pStyle w:val="CommentText"/>
      </w:pPr>
    </w:p>
    <w:p w14:paraId="70449A21" w14:textId="1060C8DE" w:rsidR="00D11A72" w:rsidRDefault="00D11A72">
      <w:pPr>
        <w:pStyle w:val="CommentText"/>
      </w:pPr>
      <w:r>
        <w:t>In the script user (or our support folks) can implement  any logics based on input params …</w:t>
      </w:r>
    </w:p>
    <w:p w14:paraId="6C069422" w14:textId="77777777" w:rsidR="00D11A72" w:rsidRDefault="00D11A72">
      <w:pPr>
        <w:pStyle w:val="CommentText"/>
      </w:pPr>
    </w:p>
    <w:p w14:paraId="3E12206D" w14:textId="77777777" w:rsidR="00D11A72" w:rsidRDefault="00D11A72">
      <w:pPr>
        <w:pStyle w:val="CommentText"/>
      </w:pPr>
      <w:r>
        <w:t xml:space="preserve">Script should return some path (or empty value) </w:t>
      </w:r>
    </w:p>
    <w:p w14:paraId="536DD1FD" w14:textId="536778A5" w:rsidR="00D11A72" w:rsidRDefault="00D11A72">
      <w:pPr>
        <w:pStyle w:val="CommentText"/>
      </w:pPr>
      <w:r>
        <w:t xml:space="preserve">If path is returned we should treat it is a new location from where to read data (use case:  in the script user calls some other tool and creates HW snapshot and then tells us where to get data from)  </w:t>
      </w:r>
    </w:p>
  </w:comment>
  <w:comment w:id="49" w:author="Shvechkov, Alexey" w:date="2016-03-21T17:35:00Z" w:initials="SA">
    <w:p w14:paraId="5B72F16D" w14:textId="7C6689D3" w:rsidR="00D11A72" w:rsidRDefault="00D11A72">
      <w:pPr>
        <w:pStyle w:val="CommentText"/>
      </w:pPr>
      <w:r>
        <w:rPr>
          <w:rStyle w:val="CommentReference"/>
        </w:rPr>
        <w:annotationRef/>
      </w:r>
      <w:r>
        <w:t xml:space="preserve">If we would allow at this point calling script it would be enough for this release  </w:t>
      </w:r>
    </w:p>
  </w:comment>
  <w:comment w:id="50" w:author="Shvechkov, Alexey" w:date="2016-03-21T17:35:00Z" w:initials="SA">
    <w:p w14:paraId="1D67AA8C" w14:textId="77777777" w:rsidR="00D11A72" w:rsidRDefault="00D11A72" w:rsidP="00237859">
      <w:pPr>
        <w:pStyle w:val="CommentText"/>
      </w:pPr>
      <w:r>
        <w:rPr>
          <w:rStyle w:val="CommentReference"/>
        </w:rPr>
        <w:annotationRef/>
      </w:r>
      <w:r>
        <w:rPr>
          <w:rStyle w:val="CommentReference"/>
        </w:rPr>
        <w:annotationRef/>
      </w:r>
      <w:r>
        <w:t xml:space="preserve">If we would allow at this point calling script it would be enough for this release  </w:t>
      </w:r>
    </w:p>
    <w:p w14:paraId="04C26B20" w14:textId="31946DB0" w:rsidR="00D11A72" w:rsidRDefault="00D11A72">
      <w:pPr>
        <w:pStyle w:val="CommentText"/>
      </w:pPr>
    </w:p>
  </w:comment>
  <w:comment w:id="56" w:author="Mao, Jacky" w:date="2016-03-22T18:35:00Z" w:initials="MJ">
    <w:p w14:paraId="57B72299" w14:textId="7335608D" w:rsidR="00D11A72" w:rsidRDefault="00D11A72">
      <w:pPr>
        <w:pStyle w:val="CommentText"/>
      </w:pPr>
      <w:r>
        <w:rPr>
          <w:rStyle w:val="CommentReference"/>
        </w:rPr>
        <w:annotationRef/>
      </w:r>
      <w:r>
        <w:t>How do we display it in data store? In Nodes / Resources View, we could display it as what is in the screenshot.</w:t>
      </w:r>
    </w:p>
    <w:p w14:paraId="61C5FF1A" w14:textId="77D58EDC" w:rsidR="00D11A72" w:rsidRDefault="00D11A72">
      <w:pPr>
        <w:pStyle w:val="CommentText"/>
      </w:pPr>
      <w:r>
        <w:t>I would suggest to separate the shared folders under the same node. We trade them as different nodes in the data store. For instance, “\\node_2\path\a\b\share3” and “\\node_2\path\xyz\share4” are 2 different nodes. Do you think this is OK? The benefits are:</w:t>
      </w:r>
    </w:p>
    <w:p w14:paraId="56D68AE7" w14:textId="4FE9294E" w:rsidR="00D11A72" w:rsidRDefault="00D11A72" w:rsidP="00E00EB2">
      <w:pPr>
        <w:pStyle w:val="CommentText"/>
        <w:numPr>
          <w:ilvl w:val="0"/>
          <w:numId w:val="49"/>
        </w:numPr>
      </w:pPr>
      <w:r>
        <w:t xml:space="preserve"> Those 2 shares could be added into 2 different Plan, different retention and different schedule.</w:t>
      </w:r>
    </w:p>
    <w:p w14:paraId="74900162" w14:textId="46D8B92B" w:rsidR="00D11A72" w:rsidRDefault="00D11A72" w:rsidP="00E00EB2">
      <w:pPr>
        <w:pStyle w:val="CommentText"/>
        <w:numPr>
          <w:ilvl w:val="0"/>
          <w:numId w:val="49"/>
        </w:numPr>
      </w:pPr>
      <w:r>
        <w:t xml:space="preserve"> If they are in the same Plan, they could be backed up separately with different priority.</w:t>
      </w:r>
    </w:p>
    <w:p w14:paraId="03448722" w14:textId="4B541139" w:rsidR="00D11A72" w:rsidRDefault="00D11A72" w:rsidP="00E00EB2">
      <w:pPr>
        <w:pStyle w:val="CommentText"/>
        <w:numPr>
          <w:ilvl w:val="0"/>
          <w:numId w:val="49"/>
        </w:numPr>
      </w:pPr>
      <w:r>
        <w:t xml:space="preserve"> The backend logic could be simple. Each node has one disk, one volume.</w:t>
      </w:r>
    </w:p>
  </w:comment>
  <w:comment w:id="57" w:author="Shvechkov, Alexey" w:date="2016-03-22T12:39:00Z" w:initials="SA">
    <w:p w14:paraId="6624EF6A" w14:textId="4B04F95D" w:rsidR="00D11A72" w:rsidRDefault="00D11A72">
      <w:pPr>
        <w:pStyle w:val="CommentText"/>
      </w:pPr>
      <w:r>
        <w:rPr>
          <w:rStyle w:val="CommentReference"/>
        </w:rPr>
        <w:annotationRef/>
      </w:r>
      <w:r>
        <w:t>Let’s discuss with UX/Michael . Can you create mockup for above proposal we could explain idea to Michael?</w:t>
      </w:r>
    </w:p>
  </w:comment>
  <w:comment w:id="81" w:author="Shvechkov, Alexey" w:date="2016-03-21T17:54:00Z" w:initials="SA">
    <w:p w14:paraId="2557A901" w14:textId="79C8B734" w:rsidR="00D11A72" w:rsidRDefault="00D11A72">
      <w:pPr>
        <w:pStyle w:val="CommentText"/>
      </w:pPr>
      <w:r>
        <w:rPr>
          <w:rStyle w:val="CommentReference"/>
        </w:rPr>
        <w:annotationRef/>
      </w:r>
      <w:r>
        <w:t xml:space="preserve">Can we temporarily pause backup job and then resume?   </w:t>
      </w:r>
    </w:p>
  </w:comment>
  <w:comment w:id="82" w:author="Mao, Jacky" w:date="2016-03-22T18:41:00Z" w:initials="MJ">
    <w:p w14:paraId="0C95EA09" w14:textId="77777777" w:rsidR="00D11A72" w:rsidRDefault="00D11A72">
      <w:pPr>
        <w:pStyle w:val="CommentText"/>
      </w:pPr>
      <w:r>
        <w:rPr>
          <w:rStyle w:val="CommentReference"/>
        </w:rPr>
        <w:annotationRef/>
      </w:r>
      <w:r>
        <w:t>This would be a new concept comparing to the regular jobs.</w:t>
      </w:r>
    </w:p>
    <w:p w14:paraId="4D3D3837" w14:textId="1A0C99F3" w:rsidR="00D11A72" w:rsidRDefault="00D11A72" w:rsidP="001A64F6">
      <w:pPr>
        <w:pStyle w:val="CommentText"/>
        <w:numPr>
          <w:ilvl w:val="0"/>
          <w:numId w:val="50"/>
        </w:numPr>
      </w:pPr>
      <w:r>
        <w:t xml:space="preserve"> Shall we keep the job there in the backend or directly exits and when resume request comes, we start a new job to continue?</w:t>
      </w:r>
    </w:p>
    <w:p w14:paraId="4FFB1E26" w14:textId="6DE188EA" w:rsidR="00D11A72" w:rsidRDefault="00D11A72" w:rsidP="001A64F6">
      <w:pPr>
        <w:pStyle w:val="CommentText"/>
        <w:numPr>
          <w:ilvl w:val="0"/>
          <w:numId w:val="50"/>
        </w:numPr>
      </w:pPr>
      <w:r>
        <w:t xml:space="preserve"> Shall we apply pause on other job types?</w:t>
      </w:r>
    </w:p>
  </w:comment>
  <w:comment w:id="83" w:author="Shvechkov, Alexey" w:date="2016-03-22T12:41:00Z" w:initials="SA">
    <w:p w14:paraId="6E22F994" w14:textId="2BD637B6" w:rsidR="00D11A72" w:rsidRDefault="00D11A72">
      <w:pPr>
        <w:pStyle w:val="CommentText"/>
      </w:pPr>
      <w:r>
        <w:rPr>
          <w:rStyle w:val="CommentReference"/>
        </w:rPr>
        <w:annotationRef/>
      </w:r>
      <w:r>
        <w:t>Use case: I’m imagining big NAS which will take days to backup, User may want to suspend backup and continue after pick hours … Now we can only do restart …</w:t>
      </w:r>
    </w:p>
    <w:p w14:paraId="5CA5FEC0" w14:textId="77777777" w:rsidR="00D11A72" w:rsidRDefault="00D11A72">
      <w:pPr>
        <w:pStyle w:val="CommentText"/>
      </w:pPr>
    </w:p>
    <w:p w14:paraId="672AECA1" w14:textId="77777777" w:rsidR="00D11A72" w:rsidRDefault="00D11A72">
      <w:pPr>
        <w:pStyle w:val="CommentText"/>
      </w:pPr>
    </w:p>
    <w:p w14:paraId="74C4D75E" w14:textId="2A3A612A" w:rsidR="00D11A72" w:rsidRDefault="00D11A72">
      <w:pPr>
        <w:pStyle w:val="CommentText"/>
      </w:pPr>
      <w:r>
        <w:t>Let’s keep this as enhancement suggestion and work on this if time/resource allows (may be not in 6.5 but in v7 )</w:t>
      </w:r>
    </w:p>
    <w:p w14:paraId="3E872D28" w14:textId="77777777" w:rsidR="00D11A72" w:rsidRDefault="00D11A72">
      <w:pPr>
        <w:pStyle w:val="CommentText"/>
      </w:pPr>
    </w:p>
  </w:comment>
  <w:comment w:id="90" w:author="Mao, Jacky" w:date="2016-03-18T16:34:00Z" w:initials="MJ">
    <w:p w14:paraId="7F07BDB8" w14:textId="47B4FD27" w:rsidR="00D11A72" w:rsidRDefault="00D11A72">
      <w:pPr>
        <w:pStyle w:val="CommentText"/>
      </w:pPr>
      <w:r>
        <w:rPr>
          <w:rStyle w:val="CommentReference"/>
        </w:rPr>
        <w:annotationRef/>
      </w:r>
      <w:r>
        <w:t>This requires Eric’s team to finalize the design. We need to move Restore UI from Agent to Console. CIFS restore is almost the same as Agent and Agentless restore.</w:t>
      </w:r>
    </w:p>
  </w:comment>
  <w:comment w:id="91" w:author="Shvechkov, Alexey" w:date="2016-03-22T12:44:00Z" w:initials="SA">
    <w:p w14:paraId="542410EA" w14:textId="5BFAEE99" w:rsidR="00D11A72" w:rsidRDefault="00D11A72">
      <w:pPr>
        <w:pStyle w:val="CommentText"/>
      </w:pPr>
      <w:r>
        <w:rPr>
          <w:rStyle w:val="CommentReference"/>
        </w:rPr>
        <w:annotationRef/>
      </w:r>
      <w:r>
        <w:t xml:space="preserve">Could you please pass this doc to Eric so they could prioritize and work on their part? </w:t>
      </w:r>
    </w:p>
  </w:comment>
  <w:comment w:id="112" w:author="Shvechkov, Alexey" w:date="2016-03-21T17:59:00Z" w:initials="SA">
    <w:p w14:paraId="2FB2ADA8" w14:textId="254DD712" w:rsidR="00D11A72" w:rsidRDefault="00D11A72">
      <w:pPr>
        <w:pStyle w:val="CommentText"/>
      </w:pPr>
      <w:r>
        <w:rPr>
          <w:rStyle w:val="CommentReference"/>
        </w:rPr>
        <w:annotationRef/>
      </w:r>
      <w:r>
        <w:t xml:space="preserve">Data can be changing as we do backup , so we cannot preserve exact sequence of writes/events so we are not even crash consistent (unless we take VSS snapshot) </w:t>
      </w:r>
    </w:p>
  </w:comment>
  <w:comment w:id="113" w:author="Mao, Jacky" w:date="2016-03-22T18:50:00Z" w:initials="MJ">
    <w:p w14:paraId="0C786972" w14:textId="1A888E6C" w:rsidR="00D11A72" w:rsidRDefault="00D11A72">
      <w:pPr>
        <w:pStyle w:val="CommentText"/>
      </w:pPr>
      <w:r>
        <w:rPr>
          <w:rStyle w:val="CommentReference"/>
        </w:rPr>
        <w:annotationRef/>
      </w:r>
      <w:r>
        <w:t>For the file we are backing up, we use Shared-Read mode to open the source file. It doesn’t allow the data to be written.</w:t>
      </w:r>
    </w:p>
    <w:p w14:paraId="164D6ACD" w14:textId="308C5648" w:rsidR="00D11A72" w:rsidRDefault="00D11A72">
      <w:pPr>
        <w:pStyle w:val="CommentText"/>
      </w:pPr>
      <w:r>
        <w:t>For other files which we are not backing up, we have to accept the fact that there will be a change during our backup. But the solution I propose should be fine. We could not take a consistent backup without snapshot. The customers have to accept this limitation.</w:t>
      </w:r>
    </w:p>
  </w:comment>
  <w:comment w:id="114" w:author="Shvechkov, Alexey" w:date="2016-03-22T12:46:00Z" w:initials="SA">
    <w:p w14:paraId="1EC8811D" w14:textId="23153E91" w:rsidR="00D11A72" w:rsidRDefault="00D11A72">
      <w:pPr>
        <w:pStyle w:val="CommentText"/>
      </w:pPr>
      <w:r>
        <w:rPr>
          <w:rStyle w:val="CommentReference"/>
        </w:rPr>
        <w:annotationRef/>
      </w:r>
      <w:r>
        <w:t>We may block other apps from working then …</w:t>
      </w:r>
    </w:p>
    <w:p w14:paraId="26325737" w14:textId="7026C6BF" w:rsidR="00D11A72" w:rsidRDefault="00D11A72" w:rsidP="00D36785">
      <w:pPr>
        <w:pStyle w:val="CommentText"/>
      </w:pPr>
      <w:r>
        <w:t xml:space="preserve">Should we give user control on how to open files for backup? At least from configuration file/registry settings ? </w:t>
      </w:r>
    </w:p>
  </w:comment>
  <w:comment w:id="115" w:author="Shvechkov, Alexey" w:date="2016-03-21T18:01:00Z" w:initials="SA">
    <w:p w14:paraId="7AE5D519" w14:textId="77777777" w:rsidR="00D11A72" w:rsidRDefault="00D11A72">
      <w:pPr>
        <w:pStyle w:val="CommentText"/>
      </w:pPr>
      <w:r>
        <w:rPr>
          <w:rStyle w:val="CommentReference"/>
        </w:rPr>
        <w:annotationRef/>
      </w:r>
      <w:r>
        <w:t xml:space="preserve">Do we need to expose option to fail backup? </w:t>
      </w:r>
    </w:p>
    <w:p w14:paraId="364092C6" w14:textId="5BDA65B6" w:rsidR="00D11A72" w:rsidRDefault="00D11A72">
      <w:pPr>
        <w:pStyle w:val="CommentText"/>
      </w:pPr>
      <w:r>
        <w:t>If some files could not be backed up we should raise warning in the GUI  to draw user’s attention about partial backup</w:t>
      </w:r>
    </w:p>
  </w:comment>
  <w:comment w:id="116" w:author="Mao, Jacky" w:date="2016-03-22T18:53:00Z" w:initials="MJ">
    <w:p w14:paraId="3B244321" w14:textId="0CF1981D" w:rsidR="00D11A72" w:rsidRDefault="00D11A72">
      <w:pPr>
        <w:pStyle w:val="CommentText"/>
      </w:pPr>
      <w:r>
        <w:rPr>
          <w:rStyle w:val="CommentReference"/>
        </w:rPr>
        <w:annotationRef/>
      </w:r>
      <w:r>
        <w:t>We could expose this option. Be default, we could set it unchecked, I think.</w:t>
      </w:r>
    </w:p>
  </w:comment>
  <w:comment w:id="117" w:author="Shvechkov, Alexey" w:date="2016-03-21T18:03:00Z" w:initials="SA">
    <w:p w14:paraId="48E0C638" w14:textId="34C4B0CD" w:rsidR="00D11A72" w:rsidRDefault="00D11A72">
      <w:pPr>
        <w:pStyle w:val="CommentText"/>
      </w:pPr>
      <w:r>
        <w:rPr>
          <w:rStyle w:val="CommentReference"/>
        </w:rPr>
        <w:annotationRef/>
      </w:r>
      <w:r>
        <w:t xml:space="preserve">As discussed previously we want to backup full file (not only changed blocks) </w:t>
      </w:r>
    </w:p>
    <w:p w14:paraId="7CF0E105" w14:textId="77777777" w:rsidR="00D11A72" w:rsidRDefault="00D11A72">
      <w:pPr>
        <w:pStyle w:val="CommentText"/>
      </w:pPr>
    </w:p>
    <w:p w14:paraId="6CC81140" w14:textId="78BF7DE3" w:rsidR="00D11A72" w:rsidRDefault="00D11A72">
      <w:pPr>
        <w:pStyle w:val="CommentText"/>
      </w:pPr>
      <w:r>
        <w:t xml:space="preserve">This approach however works well for dedupe… But what do we do in case of non-dedupe backup? </w:t>
      </w:r>
    </w:p>
    <w:p w14:paraId="17AD5B58" w14:textId="77777777" w:rsidR="00D11A72" w:rsidRDefault="00D11A72">
      <w:pPr>
        <w:pStyle w:val="CommentText"/>
      </w:pPr>
    </w:p>
    <w:p w14:paraId="7095FA76" w14:textId="77777777" w:rsidR="00D11A72" w:rsidRDefault="00D11A72">
      <w:pPr>
        <w:pStyle w:val="CommentText"/>
      </w:pPr>
      <w:r>
        <w:t xml:space="preserve">IMO for non-dedupe backup we should find and store only changed blocks </w:t>
      </w:r>
    </w:p>
    <w:p w14:paraId="240A54C2" w14:textId="77777777" w:rsidR="00D11A72" w:rsidRDefault="00D11A72">
      <w:pPr>
        <w:pStyle w:val="CommentText"/>
      </w:pPr>
    </w:p>
    <w:p w14:paraId="3B626D65" w14:textId="77777777" w:rsidR="00D11A72" w:rsidRDefault="00D11A72">
      <w:pPr>
        <w:pStyle w:val="CommentText"/>
      </w:pPr>
    </w:p>
    <w:p w14:paraId="4A0B8A24" w14:textId="12CECC1E" w:rsidR="00D11A72" w:rsidRDefault="00D11A72">
      <w:pPr>
        <w:pStyle w:val="CommentText"/>
      </w:pPr>
      <w:r>
        <w:t>SO I would first support backup to dedupe store  (High priority)_</w:t>
      </w:r>
    </w:p>
    <w:p w14:paraId="495CE62F" w14:textId="77777777" w:rsidR="00D11A72" w:rsidRDefault="00D11A72">
      <w:pPr>
        <w:pStyle w:val="CommentText"/>
      </w:pPr>
      <w:r>
        <w:t xml:space="preserve">And then would add support for non-dedupe store where we would start storing only changed blocks </w:t>
      </w:r>
    </w:p>
    <w:p w14:paraId="31814FD7" w14:textId="77777777" w:rsidR="00D11A72" w:rsidRDefault="00D11A72">
      <w:pPr>
        <w:pStyle w:val="CommentText"/>
      </w:pPr>
    </w:p>
    <w:p w14:paraId="7DE634CB" w14:textId="0BF783A0" w:rsidR="00D11A72" w:rsidRDefault="00D11A72">
      <w:pPr>
        <w:pStyle w:val="CommentText"/>
      </w:pPr>
    </w:p>
  </w:comment>
  <w:comment w:id="118" w:author="Mao, Jacky" w:date="2016-03-22T18:55:00Z" w:initials="MJ">
    <w:p w14:paraId="75194F2A" w14:textId="3051BFA5" w:rsidR="00D11A72" w:rsidRDefault="00D11A72">
      <w:pPr>
        <w:pStyle w:val="CommentText"/>
      </w:pPr>
      <w:r>
        <w:rPr>
          <w:rStyle w:val="CommentReference"/>
        </w:rPr>
        <w:annotationRef/>
      </w:r>
      <w:r>
        <w:t>I agree. We need to find out a way to track the changed blocks. We could put it in the next update or next release.</w:t>
      </w:r>
    </w:p>
  </w:comment>
  <w:comment w:id="119" w:author="Shvechkov, Alexey" w:date="2016-03-22T12:49:00Z" w:initials="SA">
    <w:p w14:paraId="22795412" w14:textId="0C7765F1" w:rsidR="00D11A72" w:rsidRDefault="00D11A72">
      <w:pPr>
        <w:pStyle w:val="CommentText"/>
      </w:pPr>
      <w:r>
        <w:rPr>
          <w:rStyle w:val="CommentReference"/>
        </w:rPr>
        <w:annotationRef/>
      </w:r>
      <w:r>
        <w:t>yep</w:t>
      </w:r>
    </w:p>
  </w:comment>
  <w:comment w:id="121" w:author="Shvechkov, Alexey" w:date="2016-03-21T18:08:00Z" w:initials="SA">
    <w:p w14:paraId="50282D17" w14:textId="3EF8EA91" w:rsidR="00D11A72" w:rsidRDefault="00D11A72">
      <w:pPr>
        <w:pStyle w:val="CommentText"/>
      </w:pPr>
      <w:r>
        <w:rPr>
          <w:rStyle w:val="CommentReference"/>
        </w:rPr>
        <w:annotationRef/>
      </w:r>
      <w:r>
        <w:t xml:space="preserve">Not sure I understand . first we create empty session/volume with size 16TB  …But in later step with create MFT which supports only 8TB … Do I miss anything here? </w:t>
      </w:r>
    </w:p>
  </w:comment>
  <w:comment w:id="122" w:author="Mao, Jacky" w:date="2016-03-22T18:56:00Z" w:initials="MJ">
    <w:p w14:paraId="0A669FEA" w14:textId="74B6E3F9" w:rsidR="00D11A72" w:rsidRDefault="00D11A72">
      <w:pPr>
        <w:pStyle w:val="CommentText"/>
      </w:pPr>
      <w:r>
        <w:rPr>
          <w:rStyle w:val="CommentReference"/>
        </w:rPr>
        <w:annotationRef/>
      </w:r>
      <w:r>
        <w:t>You are right. This is explained in the design documentation of Writable Recovery Point.</w:t>
      </w:r>
    </w:p>
  </w:comment>
  <w:comment w:id="123" w:author="Shvechkov, Alexey" w:date="2016-03-21T18:10:00Z" w:initials="SA">
    <w:p w14:paraId="596B348C" w14:textId="77777777" w:rsidR="00D11A72" w:rsidRDefault="00D11A72">
      <w:pPr>
        <w:pStyle w:val="CommentText"/>
      </w:pPr>
      <w:r>
        <w:rPr>
          <w:rStyle w:val="CommentReference"/>
        </w:rPr>
        <w:annotationRef/>
      </w:r>
      <w:r>
        <w:t xml:space="preserve">Will updating MTF/maintainimg it outside of dedupe store be handled by mounting driver?  (i.e will it be transparent for CIFS agent?) </w:t>
      </w:r>
    </w:p>
    <w:p w14:paraId="24708612" w14:textId="77777777" w:rsidR="00D11A72" w:rsidRDefault="00D11A72">
      <w:pPr>
        <w:pStyle w:val="CommentText"/>
      </w:pPr>
    </w:p>
    <w:p w14:paraId="4B5CFC9F" w14:textId="6696C8A0" w:rsidR="00D11A72" w:rsidRDefault="00D11A72">
      <w:pPr>
        <w:pStyle w:val="CommentText"/>
      </w:pPr>
      <w:r>
        <w:t xml:space="preserve">Such an MFT  data will be critical . If it is lost we lose information about backup. Will we provide any redundancy there? (i.e. make copies ) and will we put it on SSD for faster performance? (i.e will we be giving user such option) </w:t>
      </w:r>
    </w:p>
  </w:comment>
  <w:comment w:id="124" w:author="Mao, Jacky" w:date="2016-03-22T18:57:00Z" w:initials="MJ">
    <w:p w14:paraId="538A4F7E" w14:textId="77777777" w:rsidR="00D11A72" w:rsidRDefault="00D11A72">
      <w:pPr>
        <w:pStyle w:val="CommentText"/>
      </w:pPr>
      <w:r>
        <w:rPr>
          <w:rStyle w:val="CommentReference"/>
        </w:rPr>
        <w:annotationRef/>
      </w:r>
      <w:r>
        <w:t>It is handled by AFStore. It is transparent by Mounting Driver and CIFS Agent.</w:t>
      </w:r>
    </w:p>
    <w:p w14:paraId="6CD3961F" w14:textId="077BE018" w:rsidR="00D11A72" w:rsidRDefault="00D11A72">
      <w:pPr>
        <w:pStyle w:val="CommentText"/>
      </w:pPr>
      <w:r>
        <w:t>I agree with you that the meta data is critical. I think we don’t have redundancy of metadata in the backup session before.</w:t>
      </w:r>
    </w:p>
  </w:comment>
  <w:comment w:id="125" w:author="Shvechkov, Alexey" w:date="2016-03-22T12:50:00Z" w:initials="SA">
    <w:p w14:paraId="6C029D9A" w14:textId="1993C3E5" w:rsidR="00D11A72" w:rsidRDefault="00D11A72">
      <w:pPr>
        <w:pStyle w:val="CommentText"/>
      </w:pPr>
      <w:r>
        <w:rPr>
          <w:rStyle w:val="CommentReference"/>
        </w:rPr>
        <w:annotationRef/>
      </w:r>
      <w:r>
        <w:t xml:space="preserve">Ok, will review doc from Lei on Writable RP and will discussion of redundancy issue there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A0ABD8" w15:done="0"/>
  <w15:commentEx w15:paraId="337C4AE9" w15:paraIdParent="1AA0ABD8" w15:done="0"/>
  <w15:commentEx w15:paraId="53F2BC74" w15:done="0"/>
  <w15:commentEx w15:paraId="79C07309" w15:paraIdParent="53F2BC74" w15:done="0"/>
  <w15:commentEx w15:paraId="39A85A72" w15:done="0"/>
  <w15:commentEx w15:paraId="1746E1C4" w15:paraIdParent="39A85A72" w15:done="0"/>
  <w15:commentEx w15:paraId="1DAFB6B5" w15:paraIdParent="39A85A72" w15:done="0"/>
  <w15:commentEx w15:paraId="5C444760" w15:done="0"/>
  <w15:commentEx w15:paraId="38513194" w15:paraIdParent="5C444760" w15:done="0"/>
  <w15:commentEx w15:paraId="6ED5221D" w15:paraIdParent="5C444760" w15:done="0"/>
  <w15:commentEx w15:paraId="641DB858" w15:done="0"/>
  <w15:commentEx w15:paraId="664ACF63" w15:paraIdParent="641DB858" w15:done="0"/>
  <w15:commentEx w15:paraId="536DD1FD" w15:paraIdParent="641DB858" w15:done="0"/>
  <w15:commentEx w15:paraId="5B72F16D" w15:done="0"/>
  <w15:commentEx w15:paraId="04C26B20" w15:done="0"/>
  <w15:commentEx w15:paraId="03448722" w15:done="0"/>
  <w15:commentEx w15:paraId="6624EF6A" w15:paraIdParent="03448722" w15:done="0"/>
  <w15:commentEx w15:paraId="2557A901" w15:done="0"/>
  <w15:commentEx w15:paraId="4FFB1E26" w15:paraIdParent="2557A901" w15:done="0"/>
  <w15:commentEx w15:paraId="3E872D28" w15:paraIdParent="2557A901" w15:done="0"/>
  <w15:commentEx w15:paraId="7F07BDB8" w15:done="0"/>
  <w15:commentEx w15:paraId="542410EA" w15:paraIdParent="7F07BDB8" w15:done="0"/>
  <w15:commentEx w15:paraId="2FB2ADA8" w15:done="0"/>
  <w15:commentEx w15:paraId="164D6ACD" w15:paraIdParent="2FB2ADA8" w15:done="0"/>
  <w15:commentEx w15:paraId="26325737" w15:paraIdParent="2FB2ADA8" w15:done="0"/>
  <w15:commentEx w15:paraId="364092C6" w15:done="0"/>
  <w15:commentEx w15:paraId="3B244321" w15:paraIdParent="364092C6" w15:done="0"/>
  <w15:commentEx w15:paraId="7DE634CB" w15:done="0"/>
  <w15:commentEx w15:paraId="75194F2A" w15:paraIdParent="7DE634CB" w15:done="0"/>
  <w15:commentEx w15:paraId="22795412" w15:paraIdParent="7DE634CB" w15:done="0"/>
  <w15:commentEx w15:paraId="50282D17" w15:done="0"/>
  <w15:commentEx w15:paraId="0A669FEA" w15:paraIdParent="50282D17" w15:done="0"/>
  <w15:commentEx w15:paraId="4B5CFC9F" w15:done="0"/>
  <w15:commentEx w15:paraId="6CD3961F" w15:paraIdParent="4B5CFC9F" w15:done="0"/>
  <w15:commentEx w15:paraId="6C029D9A" w15:paraIdParent="4B5CFC9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CC6E46" w14:textId="77777777" w:rsidR="00890C6A" w:rsidRDefault="00890C6A">
      <w:r>
        <w:separator/>
      </w:r>
    </w:p>
  </w:endnote>
  <w:endnote w:type="continuationSeparator" w:id="0">
    <w:p w14:paraId="6E7B5076" w14:textId="77777777" w:rsidR="00890C6A" w:rsidRDefault="00890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panose1 w:val="00000000000000000000"/>
    <w:charset w:val="00"/>
    <w:family w:val="roman"/>
    <w:notTrueType/>
    <w:pitch w:val="variable"/>
    <w:sig w:usb0="00000003" w:usb1="00000000" w:usb2="00000000" w:usb3="00000000" w:csb0="00000001" w:csb1="00000000"/>
  </w:font>
  <w:font w:name="CA Sans">
    <w:altName w:val="Arial Narrow"/>
    <w:charset w:val="00"/>
    <w:family w:val="auto"/>
    <w:pitch w:val="variable"/>
    <w:sig w:usb0="00000001" w:usb1="5000206A" w:usb2="00000000" w:usb3="00000000" w:csb0="00000093" w:csb1="00000000"/>
  </w:font>
  <w:font w:name="Tahoma">
    <w:panose1 w:val="020B0604030504040204"/>
    <w:charset w:val="00"/>
    <w:family w:val="swiss"/>
    <w:pitch w:val="variable"/>
    <w:sig w:usb0="E1002EFF" w:usb1="C000605B" w:usb2="00000029" w:usb3="00000000" w:csb0="000101FF" w:csb1="00000000"/>
  </w:font>
  <w:font w:name="AvantGarde">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CE552" w14:textId="1C83D820" w:rsidR="00D11A72" w:rsidRDefault="00D11A72">
    <w:pPr>
      <w:pStyle w:val="Footer"/>
    </w:pPr>
    <w:r>
      <w:tab/>
    </w:r>
    <w:fldSimple w:instr=" FILENAME \* Lower \* MERGEFORMAT ">
      <w:r>
        <w:rPr>
          <w:noProof/>
        </w:rPr>
        <w:t>document2</w:t>
      </w:r>
    </w:fldSimple>
    <w:r>
      <w:t xml:space="preserve"> </w:t>
    </w:r>
    <w:r>
      <w:fldChar w:fldCharType="begin"/>
    </w:r>
    <w:r>
      <w:instrText xml:space="preserve"> SAVEDATE \@ "M/d/yy h:mm am/pm" \* MERGEFORMAT </w:instrText>
    </w:r>
    <w:r>
      <w:fldChar w:fldCharType="separate"/>
    </w:r>
    <w:ins w:id="449" w:author="Mao, Jacky" w:date="2016-03-23T16:55:00Z">
      <w:r>
        <w:rPr>
          <w:noProof/>
        </w:rPr>
        <w:t>3/23/16 12:48 PM</w:t>
      </w:r>
    </w:ins>
    <w:ins w:id="450" w:author="Shvechkov, Alexey" w:date="2016-03-22T12:46:00Z">
      <w:del w:id="451" w:author="Mao, Jacky" w:date="2016-03-23T12:37:00Z">
        <w:r w:rsidDel="0014763B">
          <w:rPr>
            <w:noProof/>
          </w:rPr>
          <w:delText>3/22/16 12:45 PM</w:delText>
        </w:r>
      </w:del>
    </w:ins>
    <w:del w:id="452" w:author="Mao, Jacky" w:date="2016-03-23T12:37:00Z">
      <w:r w:rsidDel="0014763B">
        <w:rPr>
          <w:noProof/>
        </w:rPr>
        <w:delText>3/18/16 7:29 AM</w:delText>
      </w:r>
    </w:del>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369CD" w14:textId="77777777" w:rsidR="00D11A72" w:rsidRDefault="00D11A72">
    <w:pPr>
      <w:pStyle w:val="Footer"/>
      <w:pBdr>
        <w:top w:val="none" w:sz="0" w:space="0" w:color="auto"/>
        <w:bottom w:val="none" w:sz="0" w:space="0" w:color="auto"/>
      </w:pBdr>
      <w:jc w:val="center"/>
      <w:rPr>
        <w:rFonts w:cs="Arial"/>
        <w:b/>
        <w:bCs/>
        <w:color w:val="000000"/>
        <w:sz w:val="18"/>
        <w:szCs w:val="18"/>
      </w:rPr>
    </w:pPr>
  </w:p>
  <w:p w14:paraId="55AEBCC8" w14:textId="1E9E55DD" w:rsidR="00D11A72" w:rsidRPr="00353485" w:rsidRDefault="00D11A72" w:rsidP="0028582D">
    <w:pPr>
      <w:pStyle w:val="Footer"/>
      <w:pBdr>
        <w:top w:val="none" w:sz="0" w:space="0" w:color="auto"/>
        <w:bottom w:val="none" w:sz="0" w:space="0" w:color="auto"/>
      </w:pBdr>
      <w:jc w:val="center"/>
      <w:rPr>
        <w:rFonts w:ascii="Calibri" w:hAnsi="Calibri"/>
        <w:b/>
        <w:bCs/>
        <w:color w:val="000000"/>
        <w:sz w:val="18"/>
        <w:szCs w:val="18"/>
      </w:rPr>
    </w:pPr>
    <w:r>
      <w:rPr>
        <w:rFonts w:ascii="Calibri" w:hAnsi="Calibri" w:cs="Arial"/>
        <w:b/>
        <w:bCs/>
        <w:color w:val="000000"/>
        <w:sz w:val="18"/>
        <w:szCs w:val="18"/>
      </w:rPr>
      <w:t>Detailed_Design_Specification(DDS)-</w:t>
    </w:r>
    <w:r w:rsidRPr="000F032A">
      <w:rPr>
        <w:rFonts w:asciiTheme="minorHAnsi" w:hAnsiTheme="minorHAnsi" w:cs="Arial"/>
        <w:b/>
        <w:bCs/>
        <w:color w:val="000000"/>
        <w:sz w:val="18"/>
        <w:szCs w:val="18"/>
      </w:rPr>
      <w:t>2016</w:t>
    </w:r>
    <w:r w:rsidRPr="000F032A">
      <w:rPr>
        <w:rFonts w:asciiTheme="minorHAnsi" w:eastAsiaTheme="minorEastAsia" w:hAnsiTheme="minorHAnsi" w:cs="Arial"/>
        <w:b/>
        <w:bCs/>
        <w:color w:val="000000"/>
        <w:sz w:val="18"/>
        <w:szCs w:val="18"/>
        <w:lang w:eastAsia="zh-CN"/>
      </w:rPr>
      <w:t>March</w:t>
    </w:r>
    <w:r w:rsidRPr="000F032A">
      <w:rPr>
        <w:rFonts w:asciiTheme="minorHAnsi" w:hAnsiTheme="minorHAnsi" w:cs="Arial"/>
        <w:b/>
        <w:bCs/>
        <w:color w:val="000000"/>
        <w:sz w:val="18"/>
        <w:szCs w:val="18"/>
      </w:rPr>
      <w:t>01</w:t>
    </w:r>
  </w:p>
  <w:p w14:paraId="2B8D204C" w14:textId="3C10188A" w:rsidR="00D11A72" w:rsidRPr="000F032A" w:rsidRDefault="00D11A72" w:rsidP="003613FB">
    <w:pPr>
      <w:rPr>
        <w:rFonts w:asciiTheme="minorHAnsi" w:eastAsia="Times New Roman" w:hAnsiTheme="minorHAnsi" w:cs="Arial"/>
        <w:color w:val="000000"/>
        <w:sz w:val="16"/>
        <w:szCs w:val="16"/>
      </w:rPr>
    </w:pPr>
    <w:r w:rsidRPr="00353485">
      <w:rPr>
        <w:rFonts w:ascii="Calibri" w:eastAsia="Times New Roman" w:hAnsi="Calibri" w:cs="Arial"/>
        <w:color w:val="000000"/>
        <w:sz w:val="16"/>
        <w:szCs w:val="16"/>
      </w:rPr>
      <w:t>Copyright © 20</w:t>
    </w:r>
    <w:r>
      <w:rPr>
        <w:rFonts w:ascii="Calibri" w:eastAsia="Times New Roman" w:hAnsi="Calibri" w:cs="Arial"/>
        <w:color w:val="000000"/>
        <w:sz w:val="16"/>
        <w:szCs w:val="16"/>
      </w:rPr>
      <w:t xml:space="preserve">16 </w:t>
    </w:r>
    <w:r w:rsidRPr="000F032A">
      <w:rPr>
        <w:rFonts w:asciiTheme="minorHAnsi" w:eastAsiaTheme="minorEastAsia" w:hAnsiTheme="minorHAnsi" w:cs="Arial"/>
        <w:color w:val="000000"/>
        <w:sz w:val="16"/>
        <w:szCs w:val="16"/>
        <w:lang w:eastAsia="zh-CN"/>
      </w:rPr>
      <w:t>Arcserve</w:t>
    </w:r>
    <w:r w:rsidRPr="00353485">
      <w:rPr>
        <w:rFonts w:ascii="Calibri" w:eastAsia="Times New Roman" w:hAnsi="Calibri" w:cs="Arial"/>
        <w:color w:val="000000"/>
        <w:sz w:val="16"/>
        <w:szCs w:val="16"/>
      </w:rPr>
      <w:t xml:space="preserve">. All </w:t>
    </w:r>
    <w:r w:rsidRPr="000F032A">
      <w:rPr>
        <w:rFonts w:asciiTheme="minorHAnsi" w:eastAsia="Times New Roman" w:hAnsiTheme="minorHAnsi" w:cs="Arial"/>
        <w:color w:val="000000"/>
        <w:sz w:val="16"/>
        <w:szCs w:val="16"/>
      </w:rPr>
      <w:t xml:space="preserve">rights reserved.  </w:t>
    </w:r>
    <w:r w:rsidRPr="000F032A">
      <w:rPr>
        <w:rFonts w:asciiTheme="minorHAnsi" w:eastAsiaTheme="minorEastAsia" w:hAnsiTheme="minorHAnsi" w:cs="Arial"/>
        <w:color w:val="000000"/>
        <w:sz w:val="16"/>
        <w:szCs w:val="16"/>
        <w:lang w:eastAsia="zh-CN"/>
      </w:rPr>
      <w:t>Arcserve</w:t>
    </w:r>
    <w:r w:rsidRPr="000F032A">
      <w:rPr>
        <w:rFonts w:asciiTheme="minorHAnsi" w:eastAsia="Times New Roman" w:hAnsiTheme="minorHAnsi" w:cs="Arial"/>
        <w:color w:val="000000"/>
        <w:sz w:val="16"/>
        <w:szCs w:val="16"/>
      </w:rPr>
      <w:t xml:space="preserve"> confidential and proprietary information for </w:t>
    </w:r>
    <w:r w:rsidRPr="000F032A">
      <w:rPr>
        <w:rFonts w:asciiTheme="minorHAnsi" w:eastAsiaTheme="minorEastAsia" w:hAnsiTheme="minorHAnsi" w:cs="Arial"/>
        <w:color w:val="000000"/>
        <w:sz w:val="16"/>
        <w:szCs w:val="16"/>
        <w:lang w:eastAsia="zh-CN"/>
      </w:rPr>
      <w:t>Arcserve</w:t>
    </w:r>
    <w:r w:rsidRPr="000F032A">
      <w:rPr>
        <w:rFonts w:asciiTheme="minorHAnsi" w:eastAsia="Times New Roman" w:hAnsiTheme="minorHAnsi" w:cs="Arial"/>
        <w:color w:val="000000"/>
        <w:sz w:val="16"/>
        <w:szCs w:val="16"/>
      </w:rPr>
      <w:t xml:space="preserve"> internal use only. No unauthorized copying or distribution permitted.</w:t>
    </w:r>
  </w:p>
  <w:p w14:paraId="601CBCB4" w14:textId="77777777" w:rsidR="00D11A72" w:rsidRPr="00353485" w:rsidRDefault="00D11A72">
    <w:pPr>
      <w:pStyle w:val="Footer"/>
      <w:pBdr>
        <w:top w:val="none" w:sz="0" w:space="0" w:color="auto"/>
        <w:bottom w:val="none" w:sz="0" w:space="0" w:color="auto"/>
      </w:pBdr>
      <w:rPr>
        <w:rFonts w:ascii="Calibri" w:hAnsi="Calibri" w:cs="Arial"/>
        <w:b/>
        <w:bCs/>
        <w:color w:val="000000"/>
        <w:szCs w:val="16"/>
      </w:rPr>
    </w:pPr>
  </w:p>
  <w:p w14:paraId="49802EF7" w14:textId="649AE42D" w:rsidR="00D11A72" w:rsidRPr="000F032A" w:rsidRDefault="00D11A72" w:rsidP="00353485">
    <w:pPr>
      <w:pStyle w:val="Footer"/>
      <w:pBdr>
        <w:top w:val="none" w:sz="0" w:space="0" w:color="auto"/>
        <w:bottom w:val="none" w:sz="0" w:space="0" w:color="auto"/>
      </w:pBdr>
      <w:rPr>
        <w:rStyle w:val="PageNumber"/>
        <w:rFonts w:asciiTheme="minorHAnsi" w:hAnsiTheme="minorHAnsi" w:cs="Arial"/>
        <w:color w:val="000000"/>
        <w:szCs w:val="16"/>
      </w:rPr>
    </w:pPr>
    <w:r w:rsidRPr="000F032A">
      <w:rPr>
        <w:rStyle w:val="PageNumber"/>
        <w:rFonts w:asciiTheme="minorHAnsi" w:hAnsiTheme="minorHAnsi" w:cs="Arial"/>
        <w:szCs w:val="16"/>
      </w:rPr>
      <w:t xml:space="preserve">Issue Date: </w:t>
    </w:r>
    <w:r w:rsidRPr="000F032A">
      <w:rPr>
        <w:rFonts w:asciiTheme="minorHAnsi" w:eastAsiaTheme="minorEastAsia" w:hAnsiTheme="minorHAnsi" w:cs="Arial"/>
        <w:color w:val="000000"/>
        <w:szCs w:val="16"/>
        <w:lang w:eastAsia="zh-CN"/>
      </w:rPr>
      <w:t>March</w:t>
    </w:r>
    <w:r w:rsidRPr="000F032A">
      <w:rPr>
        <w:rFonts w:asciiTheme="minorHAnsi" w:hAnsiTheme="minorHAnsi" w:cs="Arial"/>
        <w:color w:val="000000"/>
        <w:szCs w:val="16"/>
      </w:rPr>
      <w:t xml:space="preserve"> 1, 2016</w:t>
    </w:r>
    <w:r w:rsidRPr="000F032A">
      <w:rPr>
        <w:rStyle w:val="PageNumber"/>
        <w:rFonts w:asciiTheme="minorHAnsi" w:hAnsiTheme="minorHAnsi" w:cs="Arial"/>
        <w:szCs w:val="16"/>
      </w:rPr>
      <w:tab/>
    </w:r>
    <w:r w:rsidRPr="000F032A">
      <w:rPr>
        <w:rStyle w:val="PageNumber"/>
        <w:rFonts w:asciiTheme="minorHAnsi" w:hAnsiTheme="minorHAnsi" w:cs="Arial"/>
        <w:szCs w:val="16"/>
      </w:rPr>
      <w:tab/>
      <w:t xml:space="preserve">  </w:t>
    </w:r>
    <w:r w:rsidRPr="000F032A">
      <w:rPr>
        <w:rStyle w:val="PageNumber"/>
        <w:rFonts w:asciiTheme="minorHAnsi" w:hAnsiTheme="minorHAnsi" w:cs="Arial"/>
        <w:szCs w:val="16"/>
      </w:rPr>
      <w:tab/>
    </w:r>
    <w:r w:rsidRPr="000F032A">
      <w:rPr>
        <w:rStyle w:val="PageNumber"/>
        <w:rFonts w:asciiTheme="minorHAnsi" w:hAnsiTheme="minorHAnsi" w:cs="Arial"/>
        <w:szCs w:val="16"/>
      </w:rPr>
      <w:tab/>
    </w:r>
    <w:r w:rsidRPr="000F032A">
      <w:rPr>
        <w:rFonts w:asciiTheme="minorHAnsi" w:hAnsiTheme="minorHAnsi" w:cs="Arial"/>
        <w:color w:val="000000"/>
        <w:szCs w:val="16"/>
      </w:rPr>
      <w:t>Page</w:t>
    </w:r>
    <w:r w:rsidRPr="000F032A">
      <w:rPr>
        <w:rFonts w:asciiTheme="minorHAnsi" w:hAnsiTheme="minorHAnsi" w:cs="Arial"/>
        <w:b/>
        <w:bCs/>
        <w:color w:val="000000"/>
        <w:szCs w:val="16"/>
      </w:rPr>
      <w:t xml:space="preserve"> </w:t>
    </w:r>
    <w:r w:rsidRPr="000F032A">
      <w:rPr>
        <w:rStyle w:val="PageNumber"/>
        <w:rFonts w:asciiTheme="minorHAnsi" w:hAnsiTheme="minorHAnsi" w:cs="Arial"/>
        <w:szCs w:val="16"/>
      </w:rPr>
      <w:fldChar w:fldCharType="begin"/>
    </w:r>
    <w:r w:rsidRPr="000F032A">
      <w:rPr>
        <w:rStyle w:val="PageNumber"/>
        <w:rFonts w:asciiTheme="minorHAnsi" w:hAnsiTheme="minorHAnsi" w:cs="Arial"/>
        <w:szCs w:val="16"/>
      </w:rPr>
      <w:instrText xml:space="preserve"> PAGE </w:instrText>
    </w:r>
    <w:r w:rsidRPr="000F032A">
      <w:rPr>
        <w:rStyle w:val="PageNumber"/>
        <w:rFonts w:asciiTheme="minorHAnsi" w:hAnsiTheme="minorHAnsi" w:cs="Arial"/>
        <w:szCs w:val="16"/>
      </w:rPr>
      <w:fldChar w:fldCharType="separate"/>
    </w:r>
    <w:r w:rsidR="00275B49">
      <w:rPr>
        <w:rStyle w:val="PageNumber"/>
        <w:rFonts w:asciiTheme="minorHAnsi" w:hAnsiTheme="minorHAnsi" w:cs="Arial"/>
        <w:noProof/>
        <w:szCs w:val="16"/>
      </w:rPr>
      <w:t>22</w:t>
    </w:r>
    <w:r w:rsidRPr="000F032A">
      <w:rPr>
        <w:rStyle w:val="PageNumber"/>
        <w:rFonts w:asciiTheme="minorHAnsi" w:hAnsiTheme="minorHAnsi" w:cs="Arial"/>
        <w:szCs w:val="16"/>
      </w:rPr>
      <w:fldChar w:fldCharType="end"/>
    </w:r>
    <w:r w:rsidRPr="000F032A">
      <w:rPr>
        <w:rStyle w:val="PageNumber"/>
        <w:rFonts w:asciiTheme="minorHAnsi" w:hAnsiTheme="minorHAnsi" w:cs="Arial"/>
        <w:szCs w:val="16"/>
      </w:rPr>
      <w:t xml:space="preserve"> of </w:t>
    </w:r>
    <w:r w:rsidRPr="000F032A">
      <w:rPr>
        <w:rStyle w:val="PageNumber"/>
        <w:rFonts w:asciiTheme="minorHAnsi" w:hAnsiTheme="minorHAnsi" w:cs="Arial"/>
        <w:szCs w:val="16"/>
      </w:rPr>
      <w:fldChar w:fldCharType="begin"/>
    </w:r>
    <w:r w:rsidRPr="000F032A">
      <w:rPr>
        <w:rStyle w:val="PageNumber"/>
        <w:rFonts w:asciiTheme="minorHAnsi" w:hAnsiTheme="minorHAnsi" w:cs="Arial"/>
        <w:szCs w:val="16"/>
      </w:rPr>
      <w:instrText xml:space="preserve"> NUMPAGES </w:instrText>
    </w:r>
    <w:r w:rsidRPr="000F032A">
      <w:rPr>
        <w:rStyle w:val="PageNumber"/>
        <w:rFonts w:asciiTheme="minorHAnsi" w:hAnsiTheme="minorHAnsi" w:cs="Arial"/>
        <w:szCs w:val="16"/>
      </w:rPr>
      <w:fldChar w:fldCharType="separate"/>
    </w:r>
    <w:r w:rsidR="00275B49">
      <w:rPr>
        <w:rStyle w:val="PageNumber"/>
        <w:rFonts w:asciiTheme="minorHAnsi" w:hAnsiTheme="minorHAnsi" w:cs="Arial"/>
        <w:noProof/>
        <w:szCs w:val="16"/>
      </w:rPr>
      <w:t>29</w:t>
    </w:r>
    <w:r w:rsidRPr="000F032A">
      <w:rPr>
        <w:rStyle w:val="PageNumber"/>
        <w:rFonts w:asciiTheme="minorHAnsi" w:hAnsiTheme="minorHAnsi" w:cs="Arial"/>
        <w:szCs w:val="16"/>
      </w:rPr>
      <w:fldChar w:fldCharType="end"/>
    </w:r>
  </w:p>
  <w:p w14:paraId="559690F2" w14:textId="4B45F852" w:rsidR="00D11A72" w:rsidRPr="000F032A" w:rsidRDefault="00D11A72" w:rsidP="00423A24">
    <w:pPr>
      <w:pStyle w:val="Footer"/>
      <w:pBdr>
        <w:top w:val="none" w:sz="0" w:space="0" w:color="auto"/>
        <w:bottom w:val="none" w:sz="0" w:space="0" w:color="auto"/>
      </w:pBdr>
      <w:rPr>
        <w:rFonts w:asciiTheme="minorHAnsi" w:hAnsiTheme="minorHAnsi" w:cs="Arial"/>
        <w:szCs w:val="16"/>
      </w:rPr>
    </w:pPr>
    <w:r w:rsidRPr="000F032A">
      <w:rPr>
        <w:rStyle w:val="PageNumber"/>
        <w:rFonts w:asciiTheme="minorHAnsi" w:hAnsiTheme="minorHAnsi" w:cs="Arial"/>
        <w:szCs w:val="16"/>
      </w:rPr>
      <w:t>Issued By: Agile@</w:t>
    </w:r>
    <w:r w:rsidRPr="000F032A">
      <w:rPr>
        <w:rStyle w:val="PageNumber"/>
        <w:rFonts w:asciiTheme="minorHAnsi" w:eastAsiaTheme="minorEastAsia" w:hAnsiTheme="minorHAnsi" w:cs="Arial"/>
        <w:szCs w:val="16"/>
        <w:lang w:eastAsia="zh-CN"/>
      </w:rPr>
      <w:t>Arcserve</w:t>
    </w:r>
    <w:r w:rsidRPr="000F032A">
      <w:rPr>
        <w:rStyle w:val="PageNumber"/>
        <w:rFonts w:asciiTheme="minorHAnsi" w:hAnsiTheme="minorHAnsi" w:cs="Arial"/>
        <w:szCs w:val="16"/>
      </w:rPr>
      <w:t xml:space="preserve"> Process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514FB" w14:textId="77777777" w:rsidR="00D11A72" w:rsidRPr="00353485" w:rsidRDefault="00D11A72" w:rsidP="00353485">
    <w:pPr>
      <w:pStyle w:val="Footer"/>
      <w:pBdr>
        <w:top w:val="none" w:sz="0" w:space="0" w:color="auto"/>
        <w:bottom w:val="none" w:sz="0" w:space="0" w:color="auto"/>
      </w:pBdr>
      <w:jc w:val="center"/>
      <w:rPr>
        <w:rFonts w:ascii="Calibri" w:hAnsi="Calibri"/>
        <w:b/>
        <w:bCs/>
        <w:color w:val="000000"/>
        <w:sz w:val="18"/>
        <w:szCs w:val="18"/>
      </w:rPr>
    </w:pPr>
    <w:r>
      <w:rPr>
        <w:rFonts w:ascii="Calibri" w:hAnsi="Calibri" w:cs="Arial"/>
        <w:b/>
        <w:bCs/>
        <w:color w:val="000000"/>
        <w:sz w:val="18"/>
        <w:szCs w:val="18"/>
      </w:rPr>
      <w:t>Detailed_Design_Specification(DDS)-2013Feb08</w:t>
    </w:r>
  </w:p>
  <w:p w14:paraId="2762A572" w14:textId="77777777" w:rsidR="00D11A72" w:rsidRPr="00353485" w:rsidRDefault="00D11A72" w:rsidP="003613FB">
    <w:pPr>
      <w:rPr>
        <w:rFonts w:ascii="Calibri" w:eastAsia="Times New Roman" w:hAnsi="Calibri" w:cs="Arial"/>
        <w:color w:val="000000"/>
        <w:sz w:val="16"/>
        <w:szCs w:val="16"/>
      </w:rPr>
    </w:pPr>
    <w:r w:rsidRPr="00353485">
      <w:rPr>
        <w:rFonts w:ascii="Calibri" w:eastAsia="Times New Roman" w:hAnsi="Calibri" w:cs="Arial"/>
        <w:color w:val="000000"/>
        <w:sz w:val="16"/>
        <w:szCs w:val="16"/>
      </w:rPr>
      <w:t>Copyright © 20</w:t>
    </w:r>
    <w:r>
      <w:rPr>
        <w:rFonts w:ascii="Calibri" w:eastAsia="Times New Roman" w:hAnsi="Calibri" w:cs="Arial"/>
        <w:color w:val="000000"/>
        <w:sz w:val="16"/>
        <w:szCs w:val="16"/>
      </w:rPr>
      <w:t>13</w:t>
    </w:r>
    <w:r w:rsidRPr="00353485">
      <w:rPr>
        <w:rFonts w:ascii="Calibri" w:eastAsia="Times New Roman" w:hAnsi="Calibri" w:cs="Arial"/>
        <w:color w:val="000000"/>
        <w:sz w:val="16"/>
        <w:szCs w:val="16"/>
      </w:rPr>
      <w:t xml:space="preserve"> CA.  All rights reserved. CA confidential and proprietary information for CA internal use only. No unauthorized copying or distribution permitted.</w:t>
    </w:r>
  </w:p>
  <w:p w14:paraId="0E71CC1A" w14:textId="77777777" w:rsidR="00D11A72" w:rsidRPr="00353485" w:rsidRDefault="00D11A72">
    <w:pPr>
      <w:pStyle w:val="Footer"/>
      <w:pBdr>
        <w:top w:val="none" w:sz="0" w:space="0" w:color="auto"/>
        <w:bottom w:val="none" w:sz="0" w:space="0" w:color="auto"/>
      </w:pBdr>
      <w:rPr>
        <w:rFonts w:ascii="Calibri" w:hAnsi="Calibri"/>
        <w:color w:val="000000"/>
        <w:szCs w:val="16"/>
      </w:rPr>
    </w:pPr>
    <w:r w:rsidRPr="00353485">
      <w:rPr>
        <w:rFonts w:ascii="Calibri" w:hAnsi="Calibri"/>
        <w:color w:val="000000"/>
        <w:szCs w:val="16"/>
      </w:rPr>
      <w:t> </w:t>
    </w:r>
  </w:p>
  <w:p w14:paraId="3EAFB213" w14:textId="77777777" w:rsidR="00D11A72" w:rsidRPr="00353485" w:rsidRDefault="00D11A72" w:rsidP="00353485">
    <w:pPr>
      <w:pStyle w:val="Footer"/>
      <w:pBdr>
        <w:top w:val="none" w:sz="0" w:space="0" w:color="auto"/>
        <w:bottom w:val="none" w:sz="0" w:space="0" w:color="auto"/>
      </w:pBdr>
      <w:rPr>
        <w:rFonts w:ascii="Calibri" w:hAnsi="Calibri" w:cs="Arial"/>
        <w:color w:val="000000"/>
        <w:szCs w:val="16"/>
      </w:rPr>
    </w:pPr>
    <w:r w:rsidRPr="00353485">
      <w:rPr>
        <w:rFonts w:ascii="Calibri" w:hAnsi="Calibri" w:cs="Arial"/>
        <w:color w:val="000000"/>
        <w:szCs w:val="16"/>
      </w:rPr>
      <w:t xml:space="preserve">Issue Date: </w:t>
    </w:r>
    <w:r>
      <w:rPr>
        <w:rFonts w:ascii="Calibri" w:hAnsi="Calibri" w:cs="Arial"/>
        <w:color w:val="000000"/>
        <w:szCs w:val="16"/>
      </w:rPr>
      <w:t>February 8, 2013</w:t>
    </w:r>
  </w:p>
  <w:p w14:paraId="754F5851" w14:textId="77777777" w:rsidR="00D11A72" w:rsidRPr="00C92672" w:rsidRDefault="00D11A72">
    <w:pPr>
      <w:pStyle w:val="Footer"/>
      <w:pBdr>
        <w:top w:val="none" w:sz="0" w:space="0" w:color="auto"/>
        <w:bottom w:val="none" w:sz="0" w:space="0" w:color="auto"/>
      </w:pBdr>
      <w:rPr>
        <w:rFonts w:ascii="CA Sans" w:hAnsi="CA Sans"/>
      </w:rPr>
    </w:pPr>
    <w:r w:rsidRPr="00353485">
      <w:rPr>
        <w:rFonts w:ascii="Calibri" w:hAnsi="Calibri" w:cs="Arial"/>
        <w:color w:val="000000"/>
        <w:szCs w:val="16"/>
      </w:rPr>
      <w:t xml:space="preserve">Issued By: </w:t>
    </w:r>
    <w:r>
      <w:rPr>
        <w:rFonts w:ascii="Calibri" w:hAnsi="Calibri" w:cs="Arial"/>
        <w:color w:val="000000"/>
        <w:szCs w:val="16"/>
      </w:rPr>
      <w:t>Agile@CA Process Team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1EE5C2" w14:textId="77777777" w:rsidR="00890C6A" w:rsidRDefault="00890C6A">
      <w:r>
        <w:separator/>
      </w:r>
    </w:p>
  </w:footnote>
  <w:footnote w:type="continuationSeparator" w:id="0">
    <w:p w14:paraId="7F95CFD5" w14:textId="77777777" w:rsidR="00890C6A" w:rsidRDefault="00890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1FDF2" w14:textId="77777777" w:rsidR="00D11A72" w:rsidRDefault="00D11A7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D5815E3" w14:textId="77777777" w:rsidR="00D11A72" w:rsidRDefault="00D11A72">
    <w:pPr>
      <w:pStyle w:val="Header"/>
      <w:ind w:right="360"/>
    </w:pPr>
    <w:r>
      <w:rPr>
        <w:rStyle w:val="PageNumber"/>
      </w:rPr>
      <w:tab/>
    </w:r>
    <w:r>
      <w:rPr>
        <w:rStyle w:val="PageNumber"/>
      </w:rPr>
      <w:tab/>
    </w:r>
    <w:fldSimple w:instr=" STYLEREF &quot;Heading 1&quot; \* MERGEFORMAT ">
      <w:r w:rsidRPr="000C0638">
        <w:rPr>
          <w:rStyle w:val="PageNumber"/>
          <w:b/>
          <w:noProof/>
        </w:rPr>
        <w:t>PREFACE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EBA56" w14:textId="77777777" w:rsidR="00D11A72" w:rsidRDefault="00D11A72">
    <w:pPr>
      <w:pStyle w:val="Header"/>
    </w:pPr>
    <w:r>
      <w:rPr>
        <w:noProof/>
        <w:lang w:eastAsia="zh-CN"/>
      </w:rPr>
      <w:drawing>
        <wp:inline distT="0" distB="0" distL="0" distR="0" wp14:anchorId="3734DF4B" wp14:editId="02671ECF">
          <wp:extent cx="922020" cy="815340"/>
          <wp:effectExtent l="19050" t="0" r="0" b="0"/>
          <wp:docPr id="1" name="Picture 1" descr="CA_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r_RGB"/>
                  <pic:cNvPicPr>
                    <a:picLocks noChangeAspect="1" noChangeArrowheads="1"/>
                  </pic:cNvPicPr>
                </pic:nvPicPr>
                <pic:blipFill>
                  <a:blip r:embed="rId1"/>
                  <a:srcRect/>
                  <a:stretch>
                    <a:fillRect/>
                  </a:stretch>
                </pic:blipFill>
                <pic:spPr bwMode="auto">
                  <a:xfrm>
                    <a:off x="0" y="0"/>
                    <a:ext cx="922020" cy="8153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0C4D050"/>
    <w:lvl w:ilvl="0">
      <w:start w:val="1"/>
      <w:numFmt w:val="decimal"/>
      <w:pStyle w:val="Heading1"/>
      <w:lvlText w:val="%1"/>
      <w:lvlJc w:val="left"/>
      <w:pPr>
        <w:tabs>
          <w:tab w:val="num" w:pos="450"/>
        </w:tabs>
        <w:ind w:left="450" w:hanging="360"/>
      </w:pPr>
      <w:rPr>
        <w:rFonts w:hint="default"/>
      </w:rPr>
    </w:lvl>
    <w:lvl w:ilvl="1">
      <w:start w:val="1"/>
      <w:numFmt w:val="decimal"/>
      <w:pStyle w:val="Heading2"/>
      <w:lvlText w:val="%1.%2"/>
      <w:lvlJc w:val="left"/>
      <w:pPr>
        <w:tabs>
          <w:tab w:val="num" w:pos="862"/>
        </w:tabs>
        <w:ind w:left="862" w:hanging="720"/>
      </w:pPr>
      <w:rPr>
        <w:rFonts w:ascii="Calibri" w:eastAsia="MS Mincho" w:hAnsi="Calibri" w:hint="default"/>
        <w:b/>
        <w:bCs/>
        <w:i w:val="0"/>
        <w:iCs w:val="0"/>
        <w:caps/>
        <w:smallCaps w:val="0"/>
        <w:strike w:val="0"/>
        <w:dstrike w:val="0"/>
        <w:color w:val="000000"/>
        <w:spacing w:val="0"/>
        <w:w w:val="100"/>
        <w:kern w:val="0"/>
        <w:position w:val="0"/>
        <w:sz w:val="24"/>
        <w:u w:val="none"/>
        <w:effect w:val="none"/>
        <w:bdr w:val="none" w:sz="0" w:space="0" w:color="auto"/>
        <w:shd w:val="clear" w:color="auto" w:fill="auto"/>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810"/>
        </w:tabs>
        <w:ind w:left="810" w:hanging="720"/>
      </w:pPr>
      <w:rPr>
        <w:rFonts w:ascii="Calibri" w:eastAsia="MS Mincho" w:hAnsi="Calibr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2250"/>
        </w:tabs>
        <w:ind w:left="2250" w:hanging="720"/>
      </w:pPr>
      <w:rPr>
        <w:rFonts w:ascii="Calibri" w:eastAsia="MS Mincho" w:hAnsi="Calibri" w:hint="default"/>
        <w:b/>
        <w:bCs/>
        <w:i/>
        <w:iCs/>
        <w:caps w:val="0"/>
        <w:smallCaps w:val="0"/>
        <w:strike w:val="0"/>
        <w:dstrike w:val="0"/>
        <w:color w:val="auto"/>
        <w:spacing w:val="0"/>
        <w:w w:val="100"/>
        <w:kern w:val="0"/>
        <w:position w:val="0"/>
        <w:sz w:val="22"/>
        <w:u w:val="none"/>
        <w:effect w:val="none"/>
        <w:bdr w:val="none" w:sz="0" w:space="0" w:color="auto"/>
        <w:shd w:val="clear" w:color="auto" w:fill="auto"/>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890"/>
        </w:tabs>
        <w:ind w:left="1530" w:hanging="720"/>
      </w:pPr>
      <w:rPr>
        <w:rFonts w:hint="default"/>
      </w:rPr>
    </w:lvl>
    <w:lvl w:ilvl="5">
      <w:start w:val="1"/>
      <w:numFmt w:val="decimal"/>
      <w:pStyle w:val="Heading6"/>
      <w:lvlText w:val="%1.%2.%3.%4.%5.%6"/>
      <w:lvlJc w:val="left"/>
      <w:pPr>
        <w:tabs>
          <w:tab w:val="num" w:pos="4050"/>
        </w:tabs>
        <w:ind w:left="3690" w:hanging="720"/>
      </w:pPr>
      <w:rPr>
        <w:rFonts w:hint="default"/>
      </w:rPr>
    </w:lvl>
    <w:lvl w:ilvl="6">
      <w:start w:val="1"/>
      <w:numFmt w:val="decimal"/>
      <w:pStyle w:val="Heading7"/>
      <w:lvlText w:val="%1.%2.%3.%4.%5.%6.%7"/>
      <w:lvlJc w:val="left"/>
      <w:pPr>
        <w:tabs>
          <w:tab w:val="num" w:pos="5130"/>
        </w:tabs>
        <w:ind w:left="4410" w:hanging="720"/>
      </w:pPr>
      <w:rPr>
        <w:rFonts w:hint="default"/>
      </w:rPr>
    </w:lvl>
    <w:lvl w:ilvl="7">
      <w:start w:val="1"/>
      <w:numFmt w:val="decimal"/>
      <w:pStyle w:val="Heading8"/>
      <w:lvlText w:val="%1.%2.%3.%4.%5.%6.%7.%8"/>
      <w:lvlJc w:val="left"/>
      <w:pPr>
        <w:tabs>
          <w:tab w:val="num" w:pos="5850"/>
        </w:tabs>
        <w:ind w:left="5130" w:hanging="720"/>
      </w:pPr>
      <w:rPr>
        <w:rFonts w:hint="default"/>
      </w:rPr>
    </w:lvl>
    <w:lvl w:ilvl="8">
      <w:start w:val="1"/>
      <w:numFmt w:val="decimal"/>
      <w:pStyle w:val="Heading9"/>
      <w:lvlText w:val="%1.%2.%3.%4.%5.%6.%7.%8.%9"/>
      <w:lvlJc w:val="left"/>
      <w:pPr>
        <w:tabs>
          <w:tab w:val="num" w:pos="6930"/>
        </w:tabs>
        <w:ind w:left="5850" w:hanging="720"/>
      </w:pPr>
      <w:rPr>
        <w:rFonts w:hint="default"/>
      </w:rPr>
    </w:lvl>
  </w:abstractNum>
  <w:abstractNum w:abstractNumId="1" w15:restartNumberingAfterBreak="0">
    <w:nsid w:val="008524F2"/>
    <w:multiLevelType w:val="hybridMultilevel"/>
    <w:tmpl w:val="3D5E8A88"/>
    <w:lvl w:ilvl="0" w:tplc="F1B8BE40">
      <w:start w:val="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A94755"/>
    <w:multiLevelType w:val="hybridMultilevel"/>
    <w:tmpl w:val="7AD831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5FA7B0D"/>
    <w:multiLevelType w:val="hybridMultilevel"/>
    <w:tmpl w:val="5598FB98"/>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6F81682"/>
    <w:multiLevelType w:val="hybridMultilevel"/>
    <w:tmpl w:val="965819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CF1560"/>
    <w:multiLevelType w:val="hybridMultilevel"/>
    <w:tmpl w:val="7974F12E"/>
    <w:lvl w:ilvl="0" w:tplc="F1B8BE40">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E9E7383"/>
    <w:multiLevelType w:val="hybridMultilevel"/>
    <w:tmpl w:val="66985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597389"/>
    <w:multiLevelType w:val="hybridMultilevel"/>
    <w:tmpl w:val="4B489E40"/>
    <w:lvl w:ilvl="0" w:tplc="6BFABFE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0F770D08"/>
    <w:multiLevelType w:val="hybridMultilevel"/>
    <w:tmpl w:val="E4D2E98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106B0E46"/>
    <w:multiLevelType w:val="hybridMultilevel"/>
    <w:tmpl w:val="66100768"/>
    <w:lvl w:ilvl="0" w:tplc="F1B8BE40">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1605061"/>
    <w:multiLevelType w:val="hybridMultilevel"/>
    <w:tmpl w:val="F7F41192"/>
    <w:lvl w:ilvl="0" w:tplc="04090017">
      <w:start w:val="1"/>
      <w:numFmt w:val="lowerLetter"/>
      <w:lvlText w:val="%1)"/>
      <w:lvlJc w:val="left"/>
      <w:pPr>
        <w:ind w:left="2160" w:hanging="360"/>
      </w:p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11CA1953"/>
    <w:multiLevelType w:val="hybridMultilevel"/>
    <w:tmpl w:val="7BF01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7E27EE4"/>
    <w:multiLevelType w:val="hybridMultilevel"/>
    <w:tmpl w:val="6D468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030C48"/>
    <w:multiLevelType w:val="hybridMultilevel"/>
    <w:tmpl w:val="AD68F1C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D3A7FA5"/>
    <w:multiLevelType w:val="hybridMultilevel"/>
    <w:tmpl w:val="CE38E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F1005"/>
    <w:multiLevelType w:val="hybridMultilevel"/>
    <w:tmpl w:val="18BA20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244A56DF"/>
    <w:multiLevelType w:val="hybridMultilevel"/>
    <w:tmpl w:val="F7F41192"/>
    <w:lvl w:ilvl="0" w:tplc="04090017">
      <w:start w:val="1"/>
      <w:numFmt w:val="lowerLetter"/>
      <w:lvlText w:val="%1)"/>
      <w:lvlJc w:val="left"/>
      <w:pPr>
        <w:ind w:left="2160" w:hanging="360"/>
      </w:p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8D41A90"/>
    <w:multiLevelType w:val="hybridMultilevel"/>
    <w:tmpl w:val="A4D61204"/>
    <w:lvl w:ilvl="0" w:tplc="07F4896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2C6433C4"/>
    <w:multiLevelType w:val="hybridMultilevel"/>
    <w:tmpl w:val="2DB0485C"/>
    <w:lvl w:ilvl="0" w:tplc="909AFC80">
      <w:start w:val="1"/>
      <w:numFmt w:val="bullet"/>
      <w:pStyle w:val="List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9" w15:restartNumberingAfterBreak="0">
    <w:nsid w:val="2DC756A0"/>
    <w:multiLevelType w:val="hybridMultilevel"/>
    <w:tmpl w:val="47AE67CA"/>
    <w:lvl w:ilvl="0" w:tplc="8F6A4E6C">
      <w:start w:val="1"/>
      <w:numFmt w:val="bullet"/>
      <w:lvlText w:val=""/>
      <w:lvlJc w:val="left"/>
      <w:pPr>
        <w:tabs>
          <w:tab w:val="num" w:pos="1080"/>
        </w:tabs>
        <w:ind w:left="1080" w:hanging="360"/>
      </w:pPr>
      <w:rPr>
        <w:rFonts w:ascii="Wingdings" w:hAnsi="Wingdings" w:hint="default"/>
        <w:b w:val="0"/>
        <w:i w:val="0"/>
        <w:sz w:val="20"/>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0" w15:restartNumberingAfterBreak="0">
    <w:nsid w:val="31984B14"/>
    <w:multiLevelType w:val="hybridMultilevel"/>
    <w:tmpl w:val="BCCEA1F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2605C8F"/>
    <w:multiLevelType w:val="hybridMultilevel"/>
    <w:tmpl w:val="28FC9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D05536"/>
    <w:multiLevelType w:val="hybridMultilevel"/>
    <w:tmpl w:val="0C043E8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36214EF7"/>
    <w:multiLevelType w:val="hybridMultilevel"/>
    <w:tmpl w:val="BCCEA1F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3B2239EF"/>
    <w:multiLevelType w:val="hybridMultilevel"/>
    <w:tmpl w:val="29841B68"/>
    <w:lvl w:ilvl="0" w:tplc="8C2ACAD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3FB2616B"/>
    <w:multiLevelType w:val="hybridMultilevel"/>
    <w:tmpl w:val="0B946BBE"/>
    <w:lvl w:ilvl="0" w:tplc="F1B8BE40">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12B4A3A"/>
    <w:multiLevelType w:val="hybridMultilevel"/>
    <w:tmpl w:val="C3B446F8"/>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7" w15:restartNumberingAfterBreak="0">
    <w:nsid w:val="413B28AE"/>
    <w:multiLevelType w:val="hybridMultilevel"/>
    <w:tmpl w:val="C928A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1F77045"/>
    <w:multiLevelType w:val="hybridMultilevel"/>
    <w:tmpl w:val="AA88D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33B7C42"/>
    <w:multiLevelType w:val="hybridMultilevel"/>
    <w:tmpl w:val="8A9AA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3DF7B17"/>
    <w:multiLevelType w:val="hybridMultilevel"/>
    <w:tmpl w:val="08E830A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31" w15:restartNumberingAfterBreak="0">
    <w:nsid w:val="455C1B71"/>
    <w:multiLevelType w:val="hybridMultilevel"/>
    <w:tmpl w:val="26E80D1A"/>
    <w:lvl w:ilvl="0" w:tplc="4E36EAE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2" w15:restartNumberingAfterBreak="0">
    <w:nsid w:val="459D5FFE"/>
    <w:multiLevelType w:val="hybridMultilevel"/>
    <w:tmpl w:val="A3E052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69E6A07"/>
    <w:multiLevelType w:val="hybridMultilevel"/>
    <w:tmpl w:val="0C043E8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15:restartNumberingAfterBreak="0">
    <w:nsid w:val="4ECB17B6"/>
    <w:multiLevelType w:val="hybridMultilevel"/>
    <w:tmpl w:val="B28AF530"/>
    <w:lvl w:ilvl="0" w:tplc="8F6A4E6C">
      <w:start w:val="1"/>
      <w:numFmt w:val="bullet"/>
      <w:lvlText w:val=""/>
      <w:lvlJc w:val="left"/>
      <w:pPr>
        <w:tabs>
          <w:tab w:val="num" w:pos="1080"/>
        </w:tabs>
        <w:ind w:left="1080" w:hanging="360"/>
      </w:pPr>
      <w:rPr>
        <w:rFonts w:ascii="Wingdings" w:hAnsi="Wingdings" w:hint="default"/>
        <w:b w:val="0"/>
        <w:i w:val="0"/>
        <w:sz w:val="20"/>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5" w15:restartNumberingAfterBreak="0">
    <w:nsid w:val="538E3AEF"/>
    <w:multiLevelType w:val="hybridMultilevel"/>
    <w:tmpl w:val="BCCEA1F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58416E0B"/>
    <w:multiLevelType w:val="hybridMultilevel"/>
    <w:tmpl w:val="07E8C8B8"/>
    <w:lvl w:ilvl="0" w:tplc="41A8262E">
      <w:start w:val="1"/>
      <w:numFmt w:val="bullet"/>
      <w:lvlText w:val=""/>
      <w:lvlJc w:val="left"/>
      <w:pPr>
        <w:tabs>
          <w:tab w:val="num" w:pos="1152"/>
        </w:tabs>
        <w:ind w:left="1152" w:hanging="360"/>
      </w:pPr>
      <w:rPr>
        <w:rFonts w:ascii="Wingdings" w:hAnsi="Wingdings" w:hint="default"/>
        <w:b w:val="0"/>
        <w:i w:val="0"/>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CCD796E"/>
    <w:multiLevelType w:val="hybridMultilevel"/>
    <w:tmpl w:val="1F266286"/>
    <w:lvl w:ilvl="0" w:tplc="B5B6BBB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62BF14F1"/>
    <w:multiLevelType w:val="hybridMultilevel"/>
    <w:tmpl w:val="32F08D4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62E40E78"/>
    <w:multiLevelType w:val="hybridMultilevel"/>
    <w:tmpl w:val="91307024"/>
    <w:lvl w:ilvl="0" w:tplc="2E6669BA">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78105E8"/>
    <w:multiLevelType w:val="hybridMultilevel"/>
    <w:tmpl w:val="3F5878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BC6796"/>
    <w:multiLevelType w:val="hybridMultilevel"/>
    <w:tmpl w:val="3206643E"/>
    <w:lvl w:ilvl="0" w:tplc="45B0C500">
      <w:start w:val="3"/>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4A79F8"/>
    <w:multiLevelType w:val="hybridMultilevel"/>
    <w:tmpl w:val="F5C63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72026D"/>
    <w:multiLevelType w:val="hybridMultilevel"/>
    <w:tmpl w:val="799853EE"/>
    <w:lvl w:ilvl="0" w:tplc="6ADA939E">
      <w:start w:val="1"/>
      <w:numFmt w:val="bullet"/>
      <w:lvlText w:val="-"/>
      <w:lvlJc w:val="left"/>
      <w:pPr>
        <w:ind w:left="2520" w:hanging="360"/>
      </w:pPr>
      <w:rPr>
        <w:rFonts w:ascii="Palatino" w:eastAsia="MS Mincho" w:hAnsi="Palatino"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72F31D25"/>
    <w:multiLevelType w:val="hybridMultilevel"/>
    <w:tmpl w:val="B3820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6FB5536"/>
    <w:multiLevelType w:val="hybridMultilevel"/>
    <w:tmpl w:val="77B28B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7F534BF"/>
    <w:multiLevelType w:val="hybridMultilevel"/>
    <w:tmpl w:val="BCCEA1F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15:restartNumberingAfterBreak="0">
    <w:nsid w:val="7B495F88"/>
    <w:multiLevelType w:val="hybridMultilevel"/>
    <w:tmpl w:val="3CB69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EFE3272"/>
    <w:multiLevelType w:val="hybridMultilevel"/>
    <w:tmpl w:val="FEFCD6A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 w:numId="2">
    <w:abstractNumId w:val="18"/>
  </w:num>
  <w:num w:numId="3">
    <w:abstractNumId w:val="36"/>
  </w:num>
  <w:num w:numId="4">
    <w:abstractNumId w:val="19"/>
  </w:num>
  <w:num w:numId="5">
    <w:abstractNumId w:val="34"/>
  </w:num>
  <w:num w:numId="6">
    <w:abstractNumId w:val="30"/>
  </w:num>
  <w:num w:numId="7">
    <w:abstractNumId w:val="48"/>
  </w:num>
  <w:num w:numId="8">
    <w:abstractNumId w:val="3"/>
  </w:num>
  <w:num w:numId="9">
    <w:abstractNumId w:val="2"/>
  </w:num>
  <w:num w:numId="10">
    <w:abstractNumId w:val="38"/>
  </w:num>
  <w:num w:numId="11">
    <w:abstractNumId w:val="13"/>
  </w:num>
  <w:num w:numId="12">
    <w:abstractNumId w:val="23"/>
  </w:num>
  <w:num w:numId="13">
    <w:abstractNumId w:val="46"/>
  </w:num>
  <w:num w:numId="14">
    <w:abstractNumId w:val="26"/>
  </w:num>
  <w:num w:numId="15">
    <w:abstractNumId w:val="35"/>
  </w:num>
  <w:num w:numId="16">
    <w:abstractNumId w:val="20"/>
  </w:num>
  <w:num w:numId="17">
    <w:abstractNumId w:val="16"/>
  </w:num>
  <w:num w:numId="18">
    <w:abstractNumId w:val="1"/>
  </w:num>
  <w:num w:numId="19">
    <w:abstractNumId w:val="25"/>
  </w:num>
  <w:num w:numId="20">
    <w:abstractNumId w:val="9"/>
  </w:num>
  <w:num w:numId="21">
    <w:abstractNumId w:val="5"/>
  </w:num>
  <w:num w:numId="22">
    <w:abstractNumId w:val="11"/>
  </w:num>
  <w:num w:numId="23">
    <w:abstractNumId w:val="47"/>
  </w:num>
  <w:num w:numId="24">
    <w:abstractNumId w:val="27"/>
  </w:num>
  <w:num w:numId="25">
    <w:abstractNumId w:val="4"/>
  </w:num>
  <w:num w:numId="26">
    <w:abstractNumId w:val="44"/>
  </w:num>
  <w:num w:numId="27">
    <w:abstractNumId w:val="32"/>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 w:numId="31">
    <w:abstractNumId w:val="12"/>
  </w:num>
  <w:num w:numId="32">
    <w:abstractNumId w:val="29"/>
  </w:num>
  <w:num w:numId="33">
    <w:abstractNumId w:val="28"/>
  </w:num>
  <w:num w:numId="34">
    <w:abstractNumId w:val="39"/>
  </w:num>
  <w:num w:numId="35">
    <w:abstractNumId w:val="41"/>
  </w:num>
  <w:num w:numId="36">
    <w:abstractNumId w:val="6"/>
  </w:num>
  <w:num w:numId="37">
    <w:abstractNumId w:val="10"/>
  </w:num>
  <w:num w:numId="38">
    <w:abstractNumId w:val="45"/>
  </w:num>
  <w:num w:numId="39">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3"/>
  </w:num>
  <w:num w:numId="41">
    <w:abstractNumId w:val="40"/>
  </w:num>
  <w:num w:numId="42">
    <w:abstractNumId w:val="14"/>
  </w:num>
  <w:num w:numId="43">
    <w:abstractNumId w:val="31"/>
  </w:num>
  <w:num w:numId="44">
    <w:abstractNumId w:val="42"/>
  </w:num>
  <w:num w:numId="45">
    <w:abstractNumId w:val="43"/>
  </w:num>
  <w:num w:numId="46">
    <w:abstractNumId w:val="17"/>
  </w:num>
  <w:num w:numId="47">
    <w:abstractNumId w:val="21"/>
  </w:num>
  <w:num w:numId="48">
    <w:abstractNumId w:val="37"/>
  </w:num>
  <w:num w:numId="49">
    <w:abstractNumId w:val="7"/>
  </w:num>
  <w:num w:numId="50">
    <w:abstractNumId w:val="24"/>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o, Jacky">
    <w15:presenceInfo w15:providerId="AD" w15:userId="S-1-5-21-284814332-4059988058-8627129-6301"/>
  </w15:person>
  <w15:person w15:author="Shvechkov, Alexey">
    <w15:presenceInfo w15:providerId="None" w15:userId="Shvechkov, Alex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638"/>
    <w:rsid w:val="00003359"/>
    <w:rsid w:val="000053D2"/>
    <w:rsid w:val="00012899"/>
    <w:rsid w:val="00012CAC"/>
    <w:rsid w:val="000148DA"/>
    <w:rsid w:val="00016EA1"/>
    <w:rsid w:val="00017179"/>
    <w:rsid w:val="00021A16"/>
    <w:rsid w:val="00025ADE"/>
    <w:rsid w:val="00027A2B"/>
    <w:rsid w:val="00034451"/>
    <w:rsid w:val="00036A97"/>
    <w:rsid w:val="00043A46"/>
    <w:rsid w:val="00045721"/>
    <w:rsid w:val="00045B7F"/>
    <w:rsid w:val="00047850"/>
    <w:rsid w:val="0005013C"/>
    <w:rsid w:val="000511C1"/>
    <w:rsid w:val="00052283"/>
    <w:rsid w:val="00052AD5"/>
    <w:rsid w:val="000550D7"/>
    <w:rsid w:val="00056DCE"/>
    <w:rsid w:val="00057FF1"/>
    <w:rsid w:val="00061859"/>
    <w:rsid w:val="00071181"/>
    <w:rsid w:val="000732CF"/>
    <w:rsid w:val="00083D72"/>
    <w:rsid w:val="00084E11"/>
    <w:rsid w:val="000871D0"/>
    <w:rsid w:val="00090739"/>
    <w:rsid w:val="00095ADD"/>
    <w:rsid w:val="00097765"/>
    <w:rsid w:val="00097969"/>
    <w:rsid w:val="000A0315"/>
    <w:rsid w:val="000A3D11"/>
    <w:rsid w:val="000A6B67"/>
    <w:rsid w:val="000A7C42"/>
    <w:rsid w:val="000B5779"/>
    <w:rsid w:val="000C0638"/>
    <w:rsid w:val="000C08E1"/>
    <w:rsid w:val="000C4A5A"/>
    <w:rsid w:val="000C707D"/>
    <w:rsid w:val="000D190F"/>
    <w:rsid w:val="000D4AC2"/>
    <w:rsid w:val="000E3387"/>
    <w:rsid w:val="000E374F"/>
    <w:rsid w:val="000E4D5D"/>
    <w:rsid w:val="000E5A79"/>
    <w:rsid w:val="000E692A"/>
    <w:rsid w:val="000E6B65"/>
    <w:rsid w:val="000E72B5"/>
    <w:rsid w:val="000F032A"/>
    <w:rsid w:val="000F3066"/>
    <w:rsid w:val="000F6474"/>
    <w:rsid w:val="001001F4"/>
    <w:rsid w:val="00101884"/>
    <w:rsid w:val="0010510D"/>
    <w:rsid w:val="00120BBD"/>
    <w:rsid w:val="00121E15"/>
    <w:rsid w:val="001222E0"/>
    <w:rsid w:val="00134214"/>
    <w:rsid w:val="001354F7"/>
    <w:rsid w:val="0013652D"/>
    <w:rsid w:val="001379F2"/>
    <w:rsid w:val="001402B7"/>
    <w:rsid w:val="001460F0"/>
    <w:rsid w:val="00147219"/>
    <w:rsid w:val="0014763B"/>
    <w:rsid w:val="001476ED"/>
    <w:rsid w:val="00147FF4"/>
    <w:rsid w:val="00151E4A"/>
    <w:rsid w:val="001531EC"/>
    <w:rsid w:val="00155546"/>
    <w:rsid w:val="001569F1"/>
    <w:rsid w:val="00160D61"/>
    <w:rsid w:val="001626B4"/>
    <w:rsid w:val="00163DED"/>
    <w:rsid w:val="00164A46"/>
    <w:rsid w:val="00170B12"/>
    <w:rsid w:val="00173610"/>
    <w:rsid w:val="0017589A"/>
    <w:rsid w:val="00175ECB"/>
    <w:rsid w:val="00177057"/>
    <w:rsid w:val="001842FF"/>
    <w:rsid w:val="00184F76"/>
    <w:rsid w:val="00186A98"/>
    <w:rsid w:val="00186C83"/>
    <w:rsid w:val="00190ABD"/>
    <w:rsid w:val="001969D3"/>
    <w:rsid w:val="00197D59"/>
    <w:rsid w:val="001A1A37"/>
    <w:rsid w:val="001A1DF5"/>
    <w:rsid w:val="001A41F4"/>
    <w:rsid w:val="001A4D64"/>
    <w:rsid w:val="001A64F6"/>
    <w:rsid w:val="001A7BAA"/>
    <w:rsid w:val="001B18AC"/>
    <w:rsid w:val="001C2AA0"/>
    <w:rsid w:val="001C31F3"/>
    <w:rsid w:val="001C5B1A"/>
    <w:rsid w:val="001C7E80"/>
    <w:rsid w:val="001D266F"/>
    <w:rsid w:val="001D2DE2"/>
    <w:rsid w:val="001D31EF"/>
    <w:rsid w:val="001D3675"/>
    <w:rsid w:val="001D4431"/>
    <w:rsid w:val="001D648D"/>
    <w:rsid w:val="001E14B6"/>
    <w:rsid w:val="001E247E"/>
    <w:rsid w:val="001E3385"/>
    <w:rsid w:val="001E3F78"/>
    <w:rsid w:val="001E4459"/>
    <w:rsid w:val="001E68C0"/>
    <w:rsid w:val="001E76E2"/>
    <w:rsid w:val="001F011E"/>
    <w:rsid w:val="001F0D8C"/>
    <w:rsid w:val="001F5D89"/>
    <w:rsid w:val="001F7EE7"/>
    <w:rsid w:val="00200923"/>
    <w:rsid w:val="00201F44"/>
    <w:rsid w:val="00206A25"/>
    <w:rsid w:val="002162C3"/>
    <w:rsid w:val="002163E1"/>
    <w:rsid w:val="002179ED"/>
    <w:rsid w:val="002220D5"/>
    <w:rsid w:val="00222A14"/>
    <w:rsid w:val="00222B07"/>
    <w:rsid w:val="00237433"/>
    <w:rsid w:val="00237859"/>
    <w:rsid w:val="00237F70"/>
    <w:rsid w:val="00240838"/>
    <w:rsid w:val="00240DDF"/>
    <w:rsid w:val="002423EC"/>
    <w:rsid w:val="00243F4D"/>
    <w:rsid w:val="0024573C"/>
    <w:rsid w:val="002479BE"/>
    <w:rsid w:val="002514B7"/>
    <w:rsid w:val="002526DA"/>
    <w:rsid w:val="00254B74"/>
    <w:rsid w:val="0026608C"/>
    <w:rsid w:val="002704EC"/>
    <w:rsid w:val="00272867"/>
    <w:rsid w:val="00273B0B"/>
    <w:rsid w:val="0027458D"/>
    <w:rsid w:val="00275B49"/>
    <w:rsid w:val="00276037"/>
    <w:rsid w:val="00277A6C"/>
    <w:rsid w:val="00283482"/>
    <w:rsid w:val="0028582D"/>
    <w:rsid w:val="0029035D"/>
    <w:rsid w:val="002903DE"/>
    <w:rsid w:val="0029349A"/>
    <w:rsid w:val="0029797B"/>
    <w:rsid w:val="00297E3D"/>
    <w:rsid w:val="002A451B"/>
    <w:rsid w:val="002B057B"/>
    <w:rsid w:val="002B4F59"/>
    <w:rsid w:val="002B6B9A"/>
    <w:rsid w:val="002D03B4"/>
    <w:rsid w:val="002D1B0F"/>
    <w:rsid w:val="002D3B06"/>
    <w:rsid w:val="002D583D"/>
    <w:rsid w:val="002D6AFE"/>
    <w:rsid w:val="002E1505"/>
    <w:rsid w:val="002E539F"/>
    <w:rsid w:val="002E645A"/>
    <w:rsid w:val="002E6899"/>
    <w:rsid w:val="002F3E4F"/>
    <w:rsid w:val="002F4C25"/>
    <w:rsid w:val="00302563"/>
    <w:rsid w:val="00305433"/>
    <w:rsid w:val="00310527"/>
    <w:rsid w:val="0031518F"/>
    <w:rsid w:val="003202FD"/>
    <w:rsid w:val="00324F66"/>
    <w:rsid w:val="00327E31"/>
    <w:rsid w:val="003304DA"/>
    <w:rsid w:val="00330736"/>
    <w:rsid w:val="00340E03"/>
    <w:rsid w:val="00341B2B"/>
    <w:rsid w:val="00342667"/>
    <w:rsid w:val="00351DB0"/>
    <w:rsid w:val="00353485"/>
    <w:rsid w:val="00353C96"/>
    <w:rsid w:val="00355C8E"/>
    <w:rsid w:val="003613FB"/>
    <w:rsid w:val="00367922"/>
    <w:rsid w:val="003706BB"/>
    <w:rsid w:val="003712E8"/>
    <w:rsid w:val="00371729"/>
    <w:rsid w:val="00375638"/>
    <w:rsid w:val="003759DA"/>
    <w:rsid w:val="00376C2D"/>
    <w:rsid w:val="00377329"/>
    <w:rsid w:val="00382557"/>
    <w:rsid w:val="003844C4"/>
    <w:rsid w:val="0039026E"/>
    <w:rsid w:val="00391D9B"/>
    <w:rsid w:val="003923F3"/>
    <w:rsid w:val="00393D76"/>
    <w:rsid w:val="00393DE5"/>
    <w:rsid w:val="00394FDF"/>
    <w:rsid w:val="00397FAB"/>
    <w:rsid w:val="003A5B70"/>
    <w:rsid w:val="003C2805"/>
    <w:rsid w:val="003C48ED"/>
    <w:rsid w:val="003C4DA5"/>
    <w:rsid w:val="003C54A3"/>
    <w:rsid w:val="003C7D68"/>
    <w:rsid w:val="003D1C92"/>
    <w:rsid w:val="003D2DE1"/>
    <w:rsid w:val="003D31D1"/>
    <w:rsid w:val="003D52F6"/>
    <w:rsid w:val="003D62E8"/>
    <w:rsid w:val="003E0CBE"/>
    <w:rsid w:val="003E2F8F"/>
    <w:rsid w:val="003E6E18"/>
    <w:rsid w:val="003F1F4A"/>
    <w:rsid w:val="003F40FF"/>
    <w:rsid w:val="004016E7"/>
    <w:rsid w:val="004068D7"/>
    <w:rsid w:val="00415742"/>
    <w:rsid w:val="004163BF"/>
    <w:rsid w:val="00416B40"/>
    <w:rsid w:val="0042396A"/>
    <w:rsid w:val="00423A24"/>
    <w:rsid w:val="00423CC7"/>
    <w:rsid w:val="00425C63"/>
    <w:rsid w:val="00426D11"/>
    <w:rsid w:val="004319EC"/>
    <w:rsid w:val="004327F7"/>
    <w:rsid w:val="00432B9D"/>
    <w:rsid w:val="00436C8E"/>
    <w:rsid w:val="00440E41"/>
    <w:rsid w:val="00441A26"/>
    <w:rsid w:val="0044306D"/>
    <w:rsid w:val="0045081E"/>
    <w:rsid w:val="00450D3A"/>
    <w:rsid w:val="00460F57"/>
    <w:rsid w:val="00462983"/>
    <w:rsid w:val="00462FA7"/>
    <w:rsid w:val="004654E0"/>
    <w:rsid w:val="004675A9"/>
    <w:rsid w:val="00470EDA"/>
    <w:rsid w:val="00473D80"/>
    <w:rsid w:val="00473E9A"/>
    <w:rsid w:val="00476B61"/>
    <w:rsid w:val="00481517"/>
    <w:rsid w:val="00481EC6"/>
    <w:rsid w:val="004829EB"/>
    <w:rsid w:val="00483618"/>
    <w:rsid w:val="00485A3A"/>
    <w:rsid w:val="0048642A"/>
    <w:rsid w:val="00487453"/>
    <w:rsid w:val="0049193E"/>
    <w:rsid w:val="004958E5"/>
    <w:rsid w:val="004A3E02"/>
    <w:rsid w:val="004A6164"/>
    <w:rsid w:val="004B2A13"/>
    <w:rsid w:val="004B4551"/>
    <w:rsid w:val="004B7CEF"/>
    <w:rsid w:val="004C725D"/>
    <w:rsid w:val="004E113C"/>
    <w:rsid w:val="004E12CC"/>
    <w:rsid w:val="004E3253"/>
    <w:rsid w:val="004E5D01"/>
    <w:rsid w:val="004E67A7"/>
    <w:rsid w:val="004E7CFA"/>
    <w:rsid w:val="004F369B"/>
    <w:rsid w:val="004F4596"/>
    <w:rsid w:val="004F6198"/>
    <w:rsid w:val="005006D5"/>
    <w:rsid w:val="00501941"/>
    <w:rsid w:val="0050215D"/>
    <w:rsid w:val="00503CEF"/>
    <w:rsid w:val="00504D68"/>
    <w:rsid w:val="00507040"/>
    <w:rsid w:val="00510EF4"/>
    <w:rsid w:val="00512E0C"/>
    <w:rsid w:val="0051316B"/>
    <w:rsid w:val="00513890"/>
    <w:rsid w:val="00514D62"/>
    <w:rsid w:val="005226ED"/>
    <w:rsid w:val="005241E9"/>
    <w:rsid w:val="005241F7"/>
    <w:rsid w:val="00525559"/>
    <w:rsid w:val="00527B5F"/>
    <w:rsid w:val="00530DAA"/>
    <w:rsid w:val="00535B0F"/>
    <w:rsid w:val="00540926"/>
    <w:rsid w:val="00540FD7"/>
    <w:rsid w:val="005454ED"/>
    <w:rsid w:val="005468A7"/>
    <w:rsid w:val="00547E93"/>
    <w:rsid w:val="00556E0B"/>
    <w:rsid w:val="00557169"/>
    <w:rsid w:val="005601E6"/>
    <w:rsid w:val="0056346E"/>
    <w:rsid w:val="0056367D"/>
    <w:rsid w:val="00563F56"/>
    <w:rsid w:val="00564DA6"/>
    <w:rsid w:val="00564E88"/>
    <w:rsid w:val="0056616B"/>
    <w:rsid w:val="0057343A"/>
    <w:rsid w:val="0057375C"/>
    <w:rsid w:val="0057432E"/>
    <w:rsid w:val="00576003"/>
    <w:rsid w:val="00577EF3"/>
    <w:rsid w:val="00577F62"/>
    <w:rsid w:val="005804AA"/>
    <w:rsid w:val="00587067"/>
    <w:rsid w:val="00587405"/>
    <w:rsid w:val="00587572"/>
    <w:rsid w:val="005879AE"/>
    <w:rsid w:val="005915B3"/>
    <w:rsid w:val="00591CAD"/>
    <w:rsid w:val="0059528B"/>
    <w:rsid w:val="005A1E11"/>
    <w:rsid w:val="005A528C"/>
    <w:rsid w:val="005A715E"/>
    <w:rsid w:val="005B030A"/>
    <w:rsid w:val="005B5202"/>
    <w:rsid w:val="005B7951"/>
    <w:rsid w:val="005C07FF"/>
    <w:rsid w:val="005C458D"/>
    <w:rsid w:val="005C62BC"/>
    <w:rsid w:val="005D3B61"/>
    <w:rsid w:val="005D66CA"/>
    <w:rsid w:val="005D69BD"/>
    <w:rsid w:val="005D6FCC"/>
    <w:rsid w:val="005E15A5"/>
    <w:rsid w:val="005E22C5"/>
    <w:rsid w:val="005E3E54"/>
    <w:rsid w:val="005E4287"/>
    <w:rsid w:val="005E5995"/>
    <w:rsid w:val="005E725C"/>
    <w:rsid w:val="005F3118"/>
    <w:rsid w:val="005F4384"/>
    <w:rsid w:val="005F720B"/>
    <w:rsid w:val="00602E0A"/>
    <w:rsid w:val="00604E07"/>
    <w:rsid w:val="006054D2"/>
    <w:rsid w:val="006068FC"/>
    <w:rsid w:val="006075F6"/>
    <w:rsid w:val="006152EA"/>
    <w:rsid w:val="00620957"/>
    <w:rsid w:val="006212AD"/>
    <w:rsid w:val="00622203"/>
    <w:rsid w:val="006223CD"/>
    <w:rsid w:val="00626A4A"/>
    <w:rsid w:val="006270F5"/>
    <w:rsid w:val="00630ABD"/>
    <w:rsid w:val="00630CC5"/>
    <w:rsid w:val="006364E6"/>
    <w:rsid w:val="006431CB"/>
    <w:rsid w:val="0064366E"/>
    <w:rsid w:val="00643933"/>
    <w:rsid w:val="006441A8"/>
    <w:rsid w:val="006442F4"/>
    <w:rsid w:val="006446BA"/>
    <w:rsid w:val="006475B4"/>
    <w:rsid w:val="00647745"/>
    <w:rsid w:val="006511E6"/>
    <w:rsid w:val="0065151E"/>
    <w:rsid w:val="00651644"/>
    <w:rsid w:val="006523D0"/>
    <w:rsid w:val="006539B7"/>
    <w:rsid w:val="006551A1"/>
    <w:rsid w:val="00655F39"/>
    <w:rsid w:val="0066089E"/>
    <w:rsid w:val="006631B7"/>
    <w:rsid w:val="0066535B"/>
    <w:rsid w:val="00666FA2"/>
    <w:rsid w:val="0068119C"/>
    <w:rsid w:val="00684541"/>
    <w:rsid w:val="00691A77"/>
    <w:rsid w:val="0069527B"/>
    <w:rsid w:val="00695D4B"/>
    <w:rsid w:val="006A005B"/>
    <w:rsid w:val="006A5045"/>
    <w:rsid w:val="006B2646"/>
    <w:rsid w:val="006B736D"/>
    <w:rsid w:val="006C17CE"/>
    <w:rsid w:val="006C2CF9"/>
    <w:rsid w:val="006C2FF8"/>
    <w:rsid w:val="006C5089"/>
    <w:rsid w:val="006C5227"/>
    <w:rsid w:val="006C79DA"/>
    <w:rsid w:val="006D09E2"/>
    <w:rsid w:val="006D5CF0"/>
    <w:rsid w:val="006E6573"/>
    <w:rsid w:val="006E717C"/>
    <w:rsid w:val="006F15C8"/>
    <w:rsid w:val="006F2DE6"/>
    <w:rsid w:val="006F4303"/>
    <w:rsid w:val="006F441D"/>
    <w:rsid w:val="006F5201"/>
    <w:rsid w:val="006F6F6C"/>
    <w:rsid w:val="0071182C"/>
    <w:rsid w:val="00712122"/>
    <w:rsid w:val="007121E6"/>
    <w:rsid w:val="00712840"/>
    <w:rsid w:val="00713D3E"/>
    <w:rsid w:val="0071466F"/>
    <w:rsid w:val="00716D2F"/>
    <w:rsid w:val="007201E0"/>
    <w:rsid w:val="007237B3"/>
    <w:rsid w:val="00723C06"/>
    <w:rsid w:val="00727EEF"/>
    <w:rsid w:val="00727F31"/>
    <w:rsid w:val="00730433"/>
    <w:rsid w:val="0073125F"/>
    <w:rsid w:val="00736B5E"/>
    <w:rsid w:val="00737601"/>
    <w:rsid w:val="00737B28"/>
    <w:rsid w:val="00743521"/>
    <w:rsid w:val="00750FA5"/>
    <w:rsid w:val="00751A8F"/>
    <w:rsid w:val="007560AA"/>
    <w:rsid w:val="00756E56"/>
    <w:rsid w:val="00756FC5"/>
    <w:rsid w:val="007620C0"/>
    <w:rsid w:val="00762FC2"/>
    <w:rsid w:val="00763E19"/>
    <w:rsid w:val="00767293"/>
    <w:rsid w:val="00770392"/>
    <w:rsid w:val="00770847"/>
    <w:rsid w:val="00775039"/>
    <w:rsid w:val="00777DB4"/>
    <w:rsid w:val="00782382"/>
    <w:rsid w:val="00785714"/>
    <w:rsid w:val="00785F96"/>
    <w:rsid w:val="0079171B"/>
    <w:rsid w:val="00793DF9"/>
    <w:rsid w:val="007950A3"/>
    <w:rsid w:val="00795F02"/>
    <w:rsid w:val="007A35BD"/>
    <w:rsid w:val="007A434E"/>
    <w:rsid w:val="007A7023"/>
    <w:rsid w:val="007B0252"/>
    <w:rsid w:val="007B0C57"/>
    <w:rsid w:val="007B193C"/>
    <w:rsid w:val="007B6B3B"/>
    <w:rsid w:val="007B79E1"/>
    <w:rsid w:val="007C2B7D"/>
    <w:rsid w:val="007C425D"/>
    <w:rsid w:val="007C4939"/>
    <w:rsid w:val="007C5F10"/>
    <w:rsid w:val="007D13E4"/>
    <w:rsid w:val="007D6090"/>
    <w:rsid w:val="007E101B"/>
    <w:rsid w:val="007E3A3F"/>
    <w:rsid w:val="007E403A"/>
    <w:rsid w:val="007E50DA"/>
    <w:rsid w:val="007F08C6"/>
    <w:rsid w:val="007F24C4"/>
    <w:rsid w:val="007F33DC"/>
    <w:rsid w:val="007F4C0B"/>
    <w:rsid w:val="0080124E"/>
    <w:rsid w:val="00801C6E"/>
    <w:rsid w:val="0080202D"/>
    <w:rsid w:val="00803A6F"/>
    <w:rsid w:val="00806E05"/>
    <w:rsid w:val="00807595"/>
    <w:rsid w:val="008172AA"/>
    <w:rsid w:val="00821356"/>
    <w:rsid w:val="0082705D"/>
    <w:rsid w:val="00830390"/>
    <w:rsid w:val="008303DA"/>
    <w:rsid w:val="0083220A"/>
    <w:rsid w:val="008344D6"/>
    <w:rsid w:val="0084080D"/>
    <w:rsid w:val="00840C2B"/>
    <w:rsid w:val="0084218D"/>
    <w:rsid w:val="00845237"/>
    <w:rsid w:val="00853A1D"/>
    <w:rsid w:val="00854420"/>
    <w:rsid w:val="00856A13"/>
    <w:rsid w:val="008622B3"/>
    <w:rsid w:val="00866400"/>
    <w:rsid w:val="00867321"/>
    <w:rsid w:val="00871F4E"/>
    <w:rsid w:val="008741C9"/>
    <w:rsid w:val="00874F46"/>
    <w:rsid w:val="00882C80"/>
    <w:rsid w:val="00882EEF"/>
    <w:rsid w:val="00882F2E"/>
    <w:rsid w:val="00882F35"/>
    <w:rsid w:val="00884770"/>
    <w:rsid w:val="0088499E"/>
    <w:rsid w:val="00886979"/>
    <w:rsid w:val="00890C6A"/>
    <w:rsid w:val="00893EEE"/>
    <w:rsid w:val="008940C1"/>
    <w:rsid w:val="00897EB4"/>
    <w:rsid w:val="008A01A5"/>
    <w:rsid w:val="008A4F41"/>
    <w:rsid w:val="008A549B"/>
    <w:rsid w:val="008A787B"/>
    <w:rsid w:val="008B02A9"/>
    <w:rsid w:val="008B2CFC"/>
    <w:rsid w:val="008B342F"/>
    <w:rsid w:val="008B46D4"/>
    <w:rsid w:val="008B4798"/>
    <w:rsid w:val="008B4B44"/>
    <w:rsid w:val="008B5DC9"/>
    <w:rsid w:val="008B61D3"/>
    <w:rsid w:val="008B67B0"/>
    <w:rsid w:val="008B6EDC"/>
    <w:rsid w:val="008C0BC8"/>
    <w:rsid w:val="008C7CCA"/>
    <w:rsid w:val="008C7F03"/>
    <w:rsid w:val="008D5805"/>
    <w:rsid w:val="008D6783"/>
    <w:rsid w:val="008D67FB"/>
    <w:rsid w:val="008E1A2D"/>
    <w:rsid w:val="008E24AF"/>
    <w:rsid w:val="008E2655"/>
    <w:rsid w:val="008E6570"/>
    <w:rsid w:val="008F03B6"/>
    <w:rsid w:val="008F0797"/>
    <w:rsid w:val="008F38A2"/>
    <w:rsid w:val="008F4640"/>
    <w:rsid w:val="008F4C9B"/>
    <w:rsid w:val="008F4DDF"/>
    <w:rsid w:val="008F52A7"/>
    <w:rsid w:val="0090182B"/>
    <w:rsid w:val="00904B34"/>
    <w:rsid w:val="00906F9E"/>
    <w:rsid w:val="00910932"/>
    <w:rsid w:val="0091402D"/>
    <w:rsid w:val="00920D1C"/>
    <w:rsid w:val="0092322A"/>
    <w:rsid w:val="0092425B"/>
    <w:rsid w:val="009332B9"/>
    <w:rsid w:val="00935C8A"/>
    <w:rsid w:val="009363A1"/>
    <w:rsid w:val="00937136"/>
    <w:rsid w:val="0094259F"/>
    <w:rsid w:val="00947B69"/>
    <w:rsid w:val="00952FA4"/>
    <w:rsid w:val="00955D0D"/>
    <w:rsid w:val="00956BAD"/>
    <w:rsid w:val="00964156"/>
    <w:rsid w:val="00977391"/>
    <w:rsid w:val="00986CE0"/>
    <w:rsid w:val="00987C31"/>
    <w:rsid w:val="00992D3F"/>
    <w:rsid w:val="00994D8C"/>
    <w:rsid w:val="009A5CDE"/>
    <w:rsid w:val="009A6AC8"/>
    <w:rsid w:val="009B0BB6"/>
    <w:rsid w:val="009C004C"/>
    <w:rsid w:val="009C03C6"/>
    <w:rsid w:val="009C2748"/>
    <w:rsid w:val="009D19AD"/>
    <w:rsid w:val="009D3B1F"/>
    <w:rsid w:val="009D4C74"/>
    <w:rsid w:val="009D50D7"/>
    <w:rsid w:val="009D5590"/>
    <w:rsid w:val="009E1E98"/>
    <w:rsid w:val="009E6CF6"/>
    <w:rsid w:val="009F254C"/>
    <w:rsid w:val="009F2CE0"/>
    <w:rsid w:val="009F6AEA"/>
    <w:rsid w:val="00A0093F"/>
    <w:rsid w:val="00A034BF"/>
    <w:rsid w:val="00A0575A"/>
    <w:rsid w:val="00A14D14"/>
    <w:rsid w:val="00A16FDF"/>
    <w:rsid w:val="00A202B2"/>
    <w:rsid w:val="00A21D45"/>
    <w:rsid w:val="00A22647"/>
    <w:rsid w:val="00A27F05"/>
    <w:rsid w:val="00A32AF6"/>
    <w:rsid w:val="00A3329E"/>
    <w:rsid w:val="00A36ABE"/>
    <w:rsid w:val="00A3749C"/>
    <w:rsid w:val="00A3751B"/>
    <w:rsid w:val="00A37740"/>
    <w:rsid w:val="00A43942"/>
    <w:rsid w:val="00A45FB3"/>
    <w:rsid w:val="00A47E0F"/>
    <w:rsid w:val="00A47FE0"/>
    <w:rsid w:val="00A52025"/>
    <w:rsid w:val="00A573C5"/>
    <w:rsid w:val="00A61682"/>
    <w:rsid w:val="00A62645"/>
    <w:rsid w:val="00A63092"/>
    <w:rsid w:val="00A64970"/>
    <w:rsid w:val="00A67958"/>
    <w:rsid w:val="00A67E44"/>
    <w:rsid w:val="00A77DDA"/>
    <w:rsid w:val="00A80897"/>
    <w:rsid w:val="00A82F0E"/>
    <w:rsid w:val="00A93612"/>
    <w:rsid w:val="00A9488E"/>
    <w:rsid w:val="00AA148D"/>
    <w:rsid w:val="00AA2B5E"/>
    <w:rsid w:val="00AA572E"/>
    <w:rsid w:val="00AA5B62"/>
    <w:rsid w:val="00AA72A0"/>
    <w:rsid w:val="00AB1D7D"/>
    <w:rsid w:val="00AB3391"/>
    <w:rsid w:val="00AB6C7C"/>
    <w:rsid w:val="00AC2D22"/>
    <w:rsid w:val="00AC59BB"/>
    <w:rsid w:val="00AD1267"/>
    <w:rsid w:val="00AD48FB"/>
    <w:rsid w:val="00AD4ED1"/>
    <w:rsid w:val="00AE2DF7"/>
    <w:rsid w:val="00AE40C3"/>
    <w:rsid w:val="00AE4BB8"/>
    <w:rsid w:val="00AE4E67"/>
    <w:rsid w:val="00AE52E9"/>
    <w:rsid w:val="00AE79F3"/>
    <w:rsid w:val="00AF0E19"/>
    <w:rsid w:val="00AF28FF"/>
    <w:rsid w:val="00AF31CE"/>
    <w:rsid w:val="00AF6636"/>
    <w:rsid w:val="00AF66A1"/>
    <w:rsid w:val="00B01AD6"/>
    <w:rsid w:val="00B01DB2"/>
    <w:rsid w:val="00B02E6A"/>
    <w:rsid w:val="00B06B35"/>
    <w:rsid w:val="00B12359"/>
    <w:rsid w:val="00B16C96"/>
    <w:rsid w:val="00B173AC"/>
    <w:rsid w:val="00B23E3A"/>
    <w:rsid w:val="00B25A00"/>
    <w:rsid w:val="00B365F4"/>
    <w:rsid w:val="00B41CB7"/>
    <w:rsid w:val="00B44296"/>
    <w:rsid w:val="00B5080E"/>
    <w:rsid w:val="00B50F01"/>
    <w:rsid w:val="00B56EBD"/>
    <w:rsid w:val="00B65502"/>
    <w:rsid w:val="00B65516"/>
    <w:rsid w:val="00B66585"/>
    <w:rsid w:val="00B72854"/>
    <w:rsid w:val="00B73CEC"/>
    <w:rsid w:val="00B825F7"/>
    <w:rsid w:val="00B854DC"/>
    <w:rsid w:val="00B93343"/>
    <w:rsid w:val="00B94EA8"/>
    <w:rsid w:val="00B96ABA"/>
    <w:rsid w:val="00B96B9B"/>
    <w:rsid w:val="00B9702D"/>
    <w:rsid w:val="00BA00F9"/>
    <w:rsid w:val="00BA094A"/>
    <w:rsid w:val="00BA28AC"/>
    <w:rsid w:val="00BA3A75"/>
    <w:rsid w:val="00BA72B5"/>
    <w:rsid w:val="00BC053B"/>
    <w:rsid w:val="00BC0C34"/>
    <w:rsid w:val="00BC108B"/>
    <w:rsid w:val="00BC10D4"/>
    <w:rsid w:val="00BC7826"/>
    <w:rsid w:val="00BD176D"/>
    <w:rsid w:val="00BD1D7F"/>
    <w:rsid w:val="00BD71CC"/>
    <w:rsid w:val="00BE264B"/>
    <w:rsid w:val="00BE54BC"/>
    <w:rsid w:val="00BE59F3"/>
    <w:rsid w:val="00BF03C9"/>
    <w:rsid w:val="00BF1F83"/>
    <w:rsid w:val="00BF72A9"/>
    <w:rsid w:val="00C009B0"/>
    <w:rsid w:val="00C0228D"/>
    <w:rsid w:val="00C0541C"/>
    <w:rsid w:val="00C05DEB"/>
    <w:rsid w:val="00C23296"/>
    <w:rsid w:val="00C266AE"/>
    <w:rsid w:val="00C26B9C"/>
    <w:rsid w:val="00C300C9"/>
    <w:rsid w:val="00C315CE"/>
    <w:rsid w:val="00C326A5"/>
    <w:rsid w:val="00C43F7E"/>
    <w:rsid w:val="00C47269"/>
    <w:rsid w:val="00C47D91"/>
    <w:rsid w:val="00C549C9"/>
    <w:rsid w:val="00C570A2"/>
    <w:rsid w:val="00C57321"/>
    <w:rsid w:val="00C61482"/>
    <w:rsid w:val="00C624DD"/>
    <w:rsid w:val="00C73546"/>
    <w:rsid w:val="00C744B8"/>
    <w:rsid w:val="00C76277"/>
    <w:rsid w:val="00C840BF"/>
    <w:rsid w:val="00C866DA"/>
    <w:rsid w:val="00C908A4"/>
    <w:rsid w:val="00C916CB"/>
    <w:rsid w:val="00C916ED"/>
    <w:rsid w:val="00C922C6"/>
    <w:rsid w:val="00C92672"/>
    <w:rsid w:val="00C97E61"/>
    <w:rsid w:val="00CA00BA"/>
    <w:rsid w:val="00CA2F8D"/>
    <w:rsid w:val="00CA3D5B"/>
    <w:rsid w:val="00CA4A90"/>
    <w:rsid w:val="00CB0DD7"/>
    <w:rsid w:val="00CB4E33"/>
    <w:rsid w:val="00CB5488"/>
    <w:rsid w:val="00CC7D7D"/>
    <w:rsid w:val="00CD0BB5"/>
    <w:rsid w:val="00CD1904"/>
    <w:rsid w:val="00CD6259"/>
    <w:rsid w:val="00CD6BAD"/>
    <w:rsid w:val="00CE266B"/>
    <w:rsid w:val="00CE2B7D"/>
    <w:rsid w:val="00CE2B97"/>
    <w:rsid w:val="00CE32E4"/>
    <w:rsid w:val="00CE530C"/>
    <w:rsid w:val="00CF0F40"/>
    <w:rsid w:val="00CF38F9"/>
    <w:rsid w:val="00CF5992"/>
    <w:rsid w:val="00D0020E"/>
    <w:rsid w:val="00D00B2B"/>
    <w:rsid w:val="00D03EF1"/>
    <w:rsid w:val="00D055C4"/>
    <w:rsid w:val="00D0594D"/>
    <w:rsid w:val="00D06874"/>
    <w:rsid w:val="00D10ED9"/>
    <w:rsid w:val="00D11A72"/>
    <w:rsid w:val="00D16F9E"/>
    <w:rsid w:val="00D17BAB"/>
    <w:rsid w:val="00D2007D"/>
    <w:rsid w:val="00D2238A"/>
    <w:rsid w:val="00D2278D"/>
    <w:rsid w:val="00D23585"/>
    <w:rsid w:val="00D27A30"/>
    <w:rsid w:val="00D33B26"/>
    <w:rsid w:val="00D34FF6"/>
    <w:rsid w:val="00D36675"/>
    <w:rsid w:val="00D36785"/>
    <w:rsid w:val="00D40574"/>
    <w:rsid w:val="00D4238E"/>
    <w:rsid w:val="00D433A2"/>
    <w:rsid w:val="00D4724D"/>
    <w:rsid w:val="00D47C7E"/>
    <w:rsid w:val="00D503D0"/>
    <w:rsid w:val="00D511FF"/>
    <w:rsid w:val="00D53F27"/>
    <w:rsid w:val="00D54560"/>
    <w:rsid w:val="00D54577"/>
    <w:rsid w:val="00D559D1"/>
    <w:rsid w:val="00D62720"/>
    <w:rsid w:val="00D73281"/>
    <w:rsid w:val="00D73A27"/>
    <w:rsid w:val="00D75414"/>
    <w:rsid w:val="00D75FC5"/>
    <w:rsid w:val="00D80671"/>
    <w:rsid w:val="00D825FC"/>
    <w:rsid w:val="00D82AF6"/>
    <w:rsid w:val="00D843AD"/>
    <w:rsid w:val="00D8617B"/>
    <w:rsid w:val="00D861ED"/>
    <w:rsid w:val="00D86C18"/>
    <w:rsid w:val="00D87AC1"/>
    <w:rsid w:val="00D912DA"/>
    <w:rsid w:val="00D929D0"/>
    <w:rsid w:val="00D93B41"/>
    <w:rsid w:val="00D946C4"/>
    <w:rsid w:val="00D95698"/>
    <w:rsid w:val="00D95D9A"/>
    <w:rsid w:val="00DA212D"/>
    <w:rsid w:val="00DB37A7"/>
    <w:rsid w:val="00DB3E00"/>
    <w:rsid w:val="00DB6606"/>
    <w:rsid w:val="00DC5C83"/>
    <w:rsid w:val="00DC5E67"/>
    <w:rsid w:val="00DC7041"/>
    <w:rsid w:val="00DD4C08"/>
    <w:rsid w:val="00DE2AD0"/>
    <w:rsid w:val="00DE5B15"/>
    <w:rsid w:val="00DE65A2"/>
    <w:rsid w:val="00DF16B8"/>
    <w:rsid w:val="00DF1FB3"/>
    <w:rsid w:val="00DF301C"/>
    <w:rsid w:val="00DF5EF6"/>
    <w:rsid w:val="00DF7C17"/>
    <w:rsid w:val="00DF7E54"/>
    <w:rsid w:val="00E00EB2"/>
    <w:rsid w:val="00E015B3"/>
    <w:rsid w:val="00E01E24"/>
    <w:rsid w:val="00E037C5"/>
    <w:rsid w:val="00E059F1"/>
    <w:rsid w:val="00E076D4"/>
    <w:rsid w:val="00E1566B"/>
    <w:rsid w:val="00E21CC9"/>
    <w:rsid w:val="00E27B4A"/>
    <w:rsid w:val="00E34DD6"/>
    <w:rsid w:val="00E35CC5"/>
    <w:rsid w:val="00E50DB8"/>
    <w:rsid w:val="00E514C2"/>
    <w:rsid w:val="00E607DD"/>
    <w:rsid w:val="00E624A7"/>
    <w:rsid w:val="00E64D19"/>
    <w:rsid w:val="00E67958"/>
    <w:rsid w:val="00E73A66"/>
    <w:rsid w:val="00E74033"/>
    <w:rsid w:val="00E801F1"/>
    <w:rsid w:val="00E82613"/>
    <w:rsid w:val="00E84E36"/>
    <w:rsid w:val="00E8789D"/>
    <w:rsid w:val="00E92531"/>
    <w:rsid w:val="00E9293A"/>
    <w:rsid w:val="00E92B97"/>
    <w:rsid w:val="00E96219"/>
    <w:rsid w:val="00E977F3"/>
    <w:rsid w:val="00EA7C97"/>
    <w:rsid w:val="00EB0FC1"/>
    <w:rsid w:val="00EB1C6E"/>
    <w:rsid w:val="00EB2E23"/>
    <w:rsid w:val="00EB5EDD"/>
    <w:rsid w:val="00EB6672"/>
    <w:rsid w:val="00EB689E"/>
    <w:rsid w:val="00EC2D3D"/>
    <w:rsid w:val="00EC3399"/>
    <w:rsid w:val="00ED092D"/>
    <w:rsid w:val="00ED3FBC"/>
    <w:rsid w:val="00ED4656"/>
    <w:rsid w:val="00ED57EA"/>
    <w:rsid w:val="00ED7BD2"/>
    <w:rsid w:val="00ED7FF6"/>
    <w:rsid w:val="00EE1D8A"/>
    <w:rsid w:val="00EE4696"/>
    <w:rsid w:val="00EE5CF5"/>
    <w:rsid w:val="00EF00A9"/>
    <w:rsid w:val="00EF0A24"/>
    <w:rsid w:val="00EF0A40"/>
    <w:rsid w:val="00EF410A"/>
    <w:rsid w:val="00EF5823"/>
    <w:rsid w:val="00F06330"/>
    <w:rsid w:val="00F1112C"/>
    <w:rsid w:val="00F1194A"/>
    <w:rsid w:val="00F13045"/>
    <w:rsid w:val="00F13FD6"/>
    <w:rsid w:val="00F20BF6"/>
    <w:rsid w:val="00F21D11"/>
    <w:rsid w:val="00F26A97"/>
    <w:rsid w:val="00F27B65"/>
    <w:rsid w:val="00F3379D"/>
    <w:rsid w:val="00F34DAB"/>
    <w:rsid w:val="00F352F6"/>
    <w:rsid w:val="00F35AAB"/>
    <w:rsid w:val="00F36441"/>
    <w:rsid w:val="00F42D9F"/>
    <w:rsid w:val="00F46451"/>
    <w:rsid w:val="00F51393"/>
    <w:rsid w:val="00F52139"/>
    <w:rsid w:val="00F5271C"/>
    <w:rsid w:val="00F569CE"/>
    <w:rsid w:val="00F571E7"/>
    <w:rsid w:val="00F6158A"/>
    <w:rsid w:val="00F627CF"/>
    <w:rsid w:val="00F669C3"/>
    <w:rsid w:val="00F75BB9"/>
    <w:rsid w:val="00F7690A"/>
    <w:rsid w:val="00F77796"/>
    <w:rsid w:val="00F80E2D"/>
    <w:rsid w:val="00F8157C"/>
    <w:rsid w:val="00F82711"/>
    <w:rsid w:val="00F84DAB"/>
    <w:rsid w:val="00F87AB8"/>
    <w:rsid w:val="00F90066"/>
    <w:rsid w:val="00F904A3"/>
    <w:rsid w:val="00F924EC"/>
    <w:rsid w:val="00F958D0"/>
    <w:rsid w:val="00F95B39"/>
    <w:rsid w:val="00FA4DE6"/>
    <w:rsid w:val="00FA4FEA"/>
    <w:rsid w:val="00FB4AD5"/>
    <w:rsid w:val="00FC2630"/>
    <w:rsid w:val="00FC7C0B"/>
    <w:rsid w:val="00FD0F6E"/>
    <w:rsid w:val="00FD3E74"/>
    <w:rsid w:val="00FD42BC"/>
    <w:rsid w:val="00FD6466"/>
    <w:rsid w:val="00FD7D7D"/>
    <w:rsid w:val="00FE186C"/>
    <w:rsid w:val="00FE3F12"/>
    <w:rsid w:val="00FE4E00"/>
    <w:rsid w:val="00FF11F9"/>
    <w:rsid w:val="00FF2AD7"/>
    <w:rsid w:val="00FF351D"/>
    <w:rsid w:val="00FF4236"/>
    <w:rsid w:val="00FF4E0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09A4E8A9"/>
  <w15:docId w15:val="{008967D7-E589-41D1-95CB-7139173EA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8B2CFC"/>
    <w:rPr>
      <w:sz w:val="22"/>
    </w:rPr>
  </w:style>
  <w:style w:type="paragraph" w:styleId="Heading1">
    <w:name w:val="heading 1"/>
    <w:basedOn w:val="Normal"/>
    <w:next w:val="Normal"/>
    <w:qFormat/>
    <w:rsid w:val="008B2CFC"/>
    <w:pPr>
      <w:pageBreakBefore/>
      <w:numPr>
        <w:numId w:val="1"/>
      </w:numPr>
      <w:spacing w:before="240" w:after="60"/>
      <w:outlineLvl w:val="0"/>
    </w:pPr>
    <w:rPr>
      <w:rFonts w:ascii="Arial" w:hAnsi="Arial" w:cs="Arial"/>
      <w:b/>
      <w:caps/>
      <w:sz w:val="28"/>
    </w:rPr>
  </w:style>
  <w:style w:type="paragraph" w:styleId="Heading2">
    <w:name w:val="heading 2"/>
    <w:basedOn w:val="Normal"/>
    <w:next w:val="NormalIndent"/>
    <w:qFormat/>
    <w:rsid w:val="008B2CFC"/>
    <w:pPr>
      <w:keepNext/>
      <w:numPr>
        <w:ilvl w:val="1"/>
        <w:numId w:val="1"/>
      </w:numPr>
      <w:spacing w:before="240" w:after="120"/>
      <w:outlineLvl w:val="1"/>
    </w:pPr>
    <w:rPr>
      <w:rFonts w:ascii="Arial" w:hAnsi="Arial" w:cs="Arial"/>
      <w:b/>
      <w:caps/>
      <w:sz w:val="24"/>
    </w:rPr>
  </w:style>
  <w:style w:type="paragraph" w:styleId="Heading3">
    <w:name w:val="heading 3"/>
    <w:basedOn w:val="Normal"/>
    <w:next w:val="NormalIndent"/>
    <w:autoRedefine/>
    <w:qFormat/>
    <w:rsid w:val="008B2CFC"/>
    <w:pPr>
      <w:keepNext/>
      <w:numPr>
        <w:ilvl w:val="2"/>
        <w:numId w:val="1"/>
      </w:numPr>
      <w:spacing w:before="240" w:after="120"/>
      <w:outlineLvl w:val="2"/>
    </w:pPr>
    <w:rPr>
      <w:rFonts w:ascii="CA Sans" w:hAnsi="CA Sans"/>
      <w:b/>
      <w:sz w:val="24"/>
      <w:szCs w:val="24"/>
    </w:rPr>
  </w:style>
  <w:style w:type="paragraph" w:styleId="Heading4">
    <w:name w:val="heading 4"/>
    <w:basedOn w:val="Normal"/>
    <w:next w:val="NormalIndent"/>
    <w:link w:val="Heading4Char"/>
    <w:qFormat/>
    <w:rsid w:val="008B2CFC"/>
    <w:pPr>
      <w:keepNext/>
      <w:numPr>
        <w:ilvl w:val="3"/>
        <w:numId w:val="1"/>
      </w:numPr>
      <w:spacing w:before="120" w:after="60"/>
      <w:outlineLvl w:val="3"/>
    </w:pPr>
    <w:rPr>
      <w:rFonts w:ascii="Arial" w:hAnsi="Arial"/>
      <w:b/>
      <w:i/>
    </w:rPr>
  </w:style>
  <w:style w:type="paragraph" w:styleId="Heading5">
    <w:name w:val="heading 5"/>
    <w:basedOn w:val="Normal"/>
    <w:next w:val="NormalIndent"/>
    <w:qFormat/>
    <w:rsid w:val="008B2CFC"/>
    <w:pPr>
      <w:keepNext/>
      <w:numPr>
        <w:ilvl w:val="4"/>
        <w:numId w:val="1"/>
      </w:numPr>
      <w:spacing w:before="120"/>
      <w:outlineLvl w:val="4"/>
    </w:pPr>
    <w:rPr>
      <w:b/>
    </w:rPr>
  </w:style>
  <w:style w:type="paragraph" w:styleId="Heading6">
    <w:name w:val="heading 6"/>
    <w:basedOn w:val="Normal"/>
    <w:next w:val="NormalIndent"/>
    <w:qFormat/>
    <w:rsid w:val="008B2CFC"/>
    <w:pPr>
      <w:numPr>
        <w:ilvl w:val="5"/>
        <w:numId w:val="1"/>
      </w:numPr>
      <w:spacing w:before="120" w:after="60"/>
      <w:outlineLvl w:val="5"/>
    </w:pPr>
    <w:rPr>
      <w:u w:val="single"/>
    </w:rPr>
  </w:style>
  <w:style w:type="paragraph" w:styleId="Heading7">
    <w:name w:val="heading 7"/>
    <w:basedOn w:val="Normal"/>
    <w:next w:val="NormalIndent"/>
    <w:qFormat/>
    <w:rsid w:val="008B2CFC"/>
    <w:pPr>
      <w:numPr>
        <w:ilvl w:val="6"/>
        <w:numId w:val="1"/>
      </w:numPr>
      <w:spacing w:before="120" w:after="60"/>
      <w:outlineLvl w:val="6"/>
    </w:pPr>
    <w:rPr>
      <w:i/>
    </w:rPr>
  </w:style>
  <w:style w:type="paragraph" w:styleId="Heading8">
    <w:name w:val="heading 8"/>
    <w:basedOn w:val="Normal"/>
    <w:next w:val="NormalIndent"/>
    <w:qFormat/>
    <w:rsid w:val="008B2CFC"/>
    <w:pPr>
      <w:numPr>
        <w:ilvl w:val="7"/>
        <w:numId w:val="1"/>
      </w:numPr>
      <w:spacing w:before="120" w:after="60"/>
      <w:outlineLvl w:val="7"/>
    </w:pPr>
    <w:rPr>
      <w:i/>
    </w:rPr>
  </w:style>
  <w:style w:type="paragraph" w:styleId="Heading9">
    <w:name w:val="heading 9"/>
    <w:basedOn w:val="Normal"/>
    <w:next w:val="NormalIndent"/>
    <w:qFormat/>
    <w:rsid w:val="008B2CFC"/>
    <w:pPr>
      <w:numPr>
        <w:ilvl w:val="8"/>
        <w:numId w:val="1"/>
      </w:numPr>
      <w:spacing w:before="12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8B2CFC"/>
    <w:pPr>
      <w:spacing w:after="120"/>
      <w:ind w:left="720"/>
    </w:pPr>
  </w:style>
  <w:style w:type="paragraph" w:styleId="Footer">
    <w:name w:val="footer"/>
    <w:basedOn w:val="Normal"/>
    <w:rsid w:val="008B2CFC"/>
    <w:pPr>
      <w:pBdr>
        <w:top w:val="single" w:sz="6" w:space="1" w:color="auto"/>
        <w:bottom w:val="single" w:sz="6" w:space="1" w:color="auto"/>
      </w:pBdr>
      <w:tabs>
        <w:tab w:val="left" w:pos="5400"/>
        <w:tab w:val="left" w:pos="5760"/>
        <w:tab w:val="left" w:pos="6480"/>
      </w:tabs>
    </w:pPr>
    <w:rPr>
      <w:rFonts w:ascii="Arial" w:hAnsi="Arial"/>
      <w:sz w:val="16"/>
    </w:rPr>
  </w:style>
  <w:style w:type="paragraph" w:styleId="Header">
    <w:name w:val="header"/>
    <w:basedOn w:val="Normal"/>
    <w:rsid w:val="008B2CFC"/>
    <w:pPr>
      <w:tabs>
        <w:tab w:val="center" w:pos="4320"/>
        <w:tab w:val="right" w:pos="8640"/>
      </w:tabs>
    </w:pPr>
  </w:style>
  <w:style w:type="character" w:styleId="PageNumber">
    <w:name w:val="page number"/>
    <w:basedOn w:val="DefaultParagraphFont"/>
    <w:rsid w:val="008B2CFC"/>
  </w:style>
  <w:style w:type="paragraph" w:styleId="TOC1">
    <w:name w:val="toc 1"/>
    <w:basedOn w:val="Normal"/>
    <w:next w:val="Normal"/>
    <w:autoRedefine/>
    <w:uiPriority w:val="39"/>
    <w:rsid w:val="008B2CFC"/>
    <w:pPr>
      <w:spacing w:before="120" w:after="120"/>
    </w:pPr>
    <w:rPr>
      <w:rFonts w:ascii="CA Sans" w:hAnsi="CA Sans"/>
      <w:b/>
      <w:bCs/>
      <w:caps/>
      <w:szCs w:val="24"/>
    </w:rPr>
  </w:style>
  <w:style w:type="paragraph" w:styleId="TOC2">
    <w:name w:val="toc 2"/>
    <w:basedOn w:val="Normal"/>
    <w:next w:val="Normal"/>
    <w:autoRedefine/>
    <w:uiPriority w:val="39"/>
    <w:rsid w:val="008B2CFC"/>
    <w:pPr>
      <w:ind w:left="200"/>
    </w:pPr>
    <w:rPr>
      <w:rFonts w:ascii="CA Sans" w:hAnsi="CA Sans"/>
      <w:szCs w:val="24"/>
    </w:rPr>
  </w:style>
  <w:style w:type="paragraph" w:styleId="TOC3">
    <w:name w:val="toc 3"/>
    <w:basedOn w:val="Normal"/>
    <w:next w:val="Normal"/>
    <w:autoRedefine/>
    <w:uiPriority w:val="39"/>
    <w:rsid w:val="008B2CFC"/>
    <w:pPr>
      <w:ind w:left="400"/>
    </w:pPr>
    <w:rPr>
      <w:rFonts w:ascii="CA Sans" w:hAnsi="CA Sans"/>
      <w:iCs/>
      <w:szCs w:val="24"/>
    </w:rPr>
  </w:style>
  <w:style w:type="paragraph" w:styleId="TOC4">
    <w:name w:val="toc 4"/>
    <w:basedOn w:val="Normal"/>
    <w:next w:val="Normal"/>
    <w:autoRedefine/>
    <w:semiHidden/>
    <w:rsid w:val="008B2CFC"/>
    <w:pPr>
      <w:ind w:left="600"/>
    </w:pPr>
    <w:rPr>
      <w:szCs w:val="21"/>
    </w:rPr>
  </w:style>
  <w:style w:type="paragraph" w:styleId="TOC5">
    <w:name w:val="toc 5"/>
    <w:basedOn w:val="Normal"/>
    <w:next w:val="Normal"/>
    <w:autoRedefine/>
    <w:semiHidden/>
    <w:rsid w:val="008B2CFC"/>
    <w:pPr>
      <w:ind w:left="800"/>
    </w:pPr>
    <w:rPr>
      <w:szCs w:val="21"/>
    </w:rPr>
  </w:style>
  <w:style w:type="paragraph" w:styleId="TOC6">
    <w:name w:val="toc 6"/>
    <w:basedOn w:val="Normal"/>
    <w:next w:val="Normal"/>
    <w:autoRedefine/>
    <w:semiHidden/>
    <w:rsid w:val="008B2CFC"/>
    <w:pPr>
      <w:ind w:left="1000"/>
    </w:pPr>
    <w:rPr>
      <w:szCs w:val="21"/>
    </w:rPr>
  </w:style>
  <w:style w:type="paragraph" w:styleId="TOC7">
    <w:name w:val="toc 7"/>
    <w:basedOn w:val="Normal"/>
    <w:next w:val="Normal"/>
    <w:autoRedefine/>
    <w:semiHidden/>
    <w:rsid w:val="008B2CFC"/>
    <w:pPr>
      <w:ind w:left="1200"/>
    </w:pPr>
    <w:rPr>
      <w:szCs w:val="21"/>
    </w:rPr>
  </w:style>
  <w:style w:type="paragraph" w:styleId="TOC8">
    <w:name w:val="toc 8"/>
    <w:basedOn w:val="Normal"/>
    <w:next w:val="Normal"/>
    <w:autoRedefine/>
    <w:semiHidden/>
    <w:rsid w:val="008B2CFC"/>
    <w:pPr>
      <w:ind w:left="1400"/>
    </w:pPr>
    <w:rPr>
      <w:szCs w:val="21"/>
    </w:rPr>
  </w:style>
  <w:style w:type="paragraph" w:styleId="TOC9">
    <w:name w:val="toc 9"/>
    <w:basedOn w:val="Normal"/>
    <w:next w:val="Normal"/>
    <w:autoRedefine/>
    <w:semiHidden/>
    <w:rsid w:val="008B2CFC"/>
    <w:pPr>
      <w:ind w:left="1600"/>
    </w:pPr>
    <w:rPr>
      <w:szCs w:val="21"/>
    </w:rPr>
  </w:style>
  <w:style w:type="paragraph" w:styleId="DocumentMap">
    <w:name w:val="Document Map"/>
    <w:basedOn w:val="Normal"/>
    <w:semiHidden/>
    <w:rsid w:val="008B2CFC"/>
    <w:pPr>
      <w:shd w:val="clear" w:color="auto" w:fill="000080"/>
    </w:pPr>
    <w:rPr>
      <w:rFonts w:ascii="Tahoma" w:hAnsi="Tahoma"/>
    </w:rPr>
  </w:style>
  <w:style w:type="paragraph" w:styleId="Title">
    <w:name w:val="Title"/>
    <w:basedOn w:val="Normal"/>
    <w:qFormat/>
    <w:rsid w:val="008B2CFC"/>
    <w:pPr>
      <w:jc w:val="center"/>
    </w:pPr>
    <w:rPr>
      <w:b/>
      <w:sz w:val="28"/>
      <w:u w:val="single"/>
      <w:lang w:val="da-DK"/>
    </w:rPr>
  </w:style>
  <w:style w:type="paragraph" w:styleId="FootnoteText">
    <w:name w:val="footnote text"/>
    <w:basedOn w:val="Normal"/>
    <w:semiHidden/>
    <w:rsid w:val="008B2CFC"/>
  </w:style>
  <w:style w:type="character" w:styleId="FootnoteReference">
    <w:name w:val="footnote reference"/>
    <w:semiHidden/>
    <w:rsid w:val="008B2CFC"/>
    <w:rPr>
      <w:vertAlign w:val="superscript"/>
    </w:rPr>
  </w:style>
  <w:style w:type="paragraph" w:customStyle="1" w:styleId="tablecolhd">
    <w:name w:val="table colhd"/>
    <w:basedOn w:val="table"/>
    <w:next w:val="table"/>
    <w:rsid w:val="008B2CFC"/>
    <w:rPr>
      <w:rFonts w:ascii="AvantGarde" w:hAnsi="AvantGarde"/>
      <w:b/>
    </w:rPr>
  </w:style>
  <w:style w:type="paragraph" w:customStyle="1" w:styleId="table">
    <w:name w:val="table"/>
    <w:basedOn w:val="Normal"/>
    <w:rsid w:val="008B2CFC"/>
    <w:pPr>
      <w:keepLines/>
      <w:tabs>
        <w:tab w:val="left" w:pos="180"/>
        <w:tab w:val="left" w:pos="1440"/>
        <w:tab w:val="left" w:pos="4320"/>
        <w:tab w:val="left" w:pos="6000"/>
      </w:tabs>
      <w:spacing w:before="60" w:after="60"/>
      <w:ind w:left="60" w:right="60"/>
    </w:pPr>
    <w:rPr>
      <w:rFonts w:ascii="Palatino" w:hAnsi="Palatino"/>
    </w:rPr>
  </w:style>
  <w:style w:type="paragraph" w:customStyle="1" w:styleId="tableleft">
    <w:name w:val="table (left)"/>
    <w:basedOn w:val="table"/>
    <w:next w:val="table"/>
    <w:rsid w:val="008B2CFC"/>
    <w:pPr>
      <w:ind w:left="0"/>
    </w:pPr>
  </w:style>
  <w:style w:type="paragraph" w:styleId="CommentText">
    <w:name w:val="annotation text"/>
    <w:basedOn w:val="Normal"/>
    <w:link w:val="CommentTextChar"/>
    <w:uiPriority w:val="99"/>
    <w:semiHidden/>
    <w:rsid w:val="008B2CFC"/>
    <w:pPr>
      <w:keepLines/>
      <w:spacing w:before="240"/>
      <w:ind w:left="2160"/>
    </w:pPr>
    <w:rPr>
      <w:rFonts w:ascii="Palatino" w:hAnsi="Palatino"/>
    </w:rPr>
  </w:style>
  <w:style w:type="paragraph" w:customStyle="1" w:styleId="label2">
    <w:name w:val="label2"/>
    <w:basedOn w:val="Normal"/>
    <w:rsid w:val="008B2CFC"/>
    <w:pPr>
      <w:keepLines/>
      <w:spacing w:before="240" w:line="240" w:lineRule="atLeast"/>
      <w:ind w:left="2160"/>
    </w:pPr>
    <w:rPr>
      <w:rFonts w:ascii="AvantGarde" w:hAnsi="AvantGarde"/>
      <w:b/>
    </w:rPr>
  </w:style>
  <w:style w:type="character" w:styleId="Hyperlink">
    <w:name w:val="Hyperlink"/>
    <w:uiPriority w:val="99"/>
    <w:rsid w:val="008B2CFC"/>
    <w:rPr>
      <w:color w:val="0000FF"/>
      <w:u w:val="single"/>
    </w:rPr>
  </w:style>
  <w:style w:type="character" w:styleId="Strong">
    <w:name w:val="Strong"/>
    <w:qFormat/>
    <w:rsid w:val="008B2CFC"/>
    <w:rPr>
      <w:b/>
      <w:bCs/>
    </w:rPr>
  </w:style>
  <w:style w:type="paragraph" w:customStyle="1" w:styleId="ControlPageEntry">
    <w:name w:val="Control Page Entry"/>
    <w:basedOn w:val="Normal"/>
    <w:rsid w:val="008B2CFC"/>
    <w:pPr>
      <w:spacing w:after="120"/>
      <w:ind w:left="2016" w:hanging="2016"/>
    </w:pPr>
    <w:rPr>
      <w:lang w:val="en-AU"/>
    </w:rPr>
  </w:style>
  <w:style w:type="paragraph" w:styleId="BodyTextIndent">
    <w:name w:val="Body Text Indent"/>
    <w:basedOn w:val="Normal"/>
    <w:link w:val="BodyTextIndentChar1"/>
    <w:rsid w:val="008B2CFC"/>
    <w:pPr>
      <w:spacing w:after="120"/>
      <w:ind w:left="720"/>
    </w:pPr>
    <w:rPr>
      <w:rFonts w:ascii="Arial" w:hAnsi="Arial"/>
    </w:rPr>
  </w:style>
  <w:style w:type="paragraph" w:customStyle="1" w:styleId="qapara1-6">
    <w:name w:val="qapara1-6"/>
    <w:basedOn w:val="Normal"/>
    <w:rsid w:val="008B2CFC"/>
    <w:pPr>
      <w:autoSpaceDE w:val="0"/>
      <w:autoSpaceDN w:val="0"/>
      <w:spacing w:after="120"/>
      <w:ind w:left="480"/>
    </w:pPr>
    <w:rPr>
      <w:rFonts w:ascii="Times" w:hAnsi="Times"/>
      <w:szCs w:val="24"/>
    </w:rPr>
  </w:style>
  <w:style w:type="paragraph" w:styleId="BodyText">
    <w:name w:val="Body Text"/>
    <w:basedOn w:val="Normal"/>
    <w:rsid w:val="008B2CFC"/>
    <w:pPr>
      <w:spacing w:after="120"/>
    </w:pPr>
    <w:rPr>
      <w:sz w:val="24"/>
    </w:rPr>
  </w:style>
  <w:style w:type="character" w:styleId="FollowedHyperlink">
    <w:name w:val="FollowedHyperlink"/>
    <w:rsid w:val="008B2CFC"/>
    <w:rPr>
      <w:color w:val="800080"/>
      <w:u w:val="single"/>
    </w:rPr>
  </w:style>
  <w:style w:type="paragraph" w:styleId="ListBullet">
    <w:name w:val="List Bullet"/>
    <w:basedOn w:val="Normal"/>
    <w:autoRedefine/>
    <w:rsid w:val="008B2CFC"/>
    <w:pPr>
      <w:numPr>
        <w:numId w:val="2"/>
      </w:numPr>
    </w:pPr>
  </w:style>
  <w:style w:type="paragraph" w:customStyle="1" w:styleId="CommentaryHidden">
    <w:name w:val="Commentary Hidden"/>
    <w:basedOn w:val="BodyText"/>
    <w:rsid w:val="008B2CFC"/>
    <w:pPr>
      <w:ind w:left="720"/>
    </w:pPr>
    <w:rPr>
      <w:i/>
      <w:vanish/>
      <w:color w:val="000080"/>
      <w:sz w:val="20"/>
      <w:lang w:val="en-AU"/>
    </w:rPr>
  </w:style>
  <w:style w:type="paragraph" w:customStyle="1" w:styleId="UpdateDate">
    <w:name w:val="Update Date"/>
    <w:basedOn w:val="Normal"/>
    <w:rsid w:val="008B2CFC"/>
    <w:pPr>
      <w:spacing w:before="1080"/>
      <w:jc w:val="center"/>
    </w:pPr>
    <w:rPr>
      <w:b/>
      <w:lang w:val="en-AU"/>
    </w:rPr>
  </w:style>
  <w:style w:type="paragraph" w:styleId="Subtitle">
    <w:name w:val="Subtitle"/>
    <w:basedOn w:val="Normal"/>
    <w:qFormat/>
    <w:rsid w:val="008B2CFC"/>
    <w:pPr>
      <w:spacing w:after="60"/>
      <w:jc w:val="center"/>
    </w:pPr>
    <w:rPr>
      <w:b/>
      <w:sz w:val="32"/>
    </w:rPr>
  </w:style>
  <w:style w:type="paragraph" w:styleId="NormalWeb">
    <w:name w:val="Normal (Web)"/>
    <w:basedOn w:val="Normal"/>
    <w:rsid w:val="008B2CFC"/>
    <w:pPr>
      <w:spacing w:before="100" w:beforeAutospacing="1" w:after="100" w:afterAutospacing="1"/>
    </w:pPr>
    <w:rPr>
      <w:rFonts w:ascii="Arial Unicode MS" w:eastAsia="Arial Unicode MS" w:hAnsi="Arial Unicode MS" w:cs="Arial Unicode MS"/>
      <w:sz w:val="24"/>
      <w:szCs w:val="24"/>
    </w:rPr>
  </w:style>
  <w:style w:type="paragraph" w:styleId="Index1">
    <w:name w:val="index 1"/>
    <w:basedOn w:val="Normal"/>
    <w:next w:val="Normal"/>
    <w:autoRedefine/>
    <w:semiHidden/>
    <w:rsid w:val="008B2CFC"/>
    <w:pPr>
      <w:ind w:left="200" w:hanging="200"/>
    </w:pPr>
    <w:rPr>
      <w:szCs w:val="24"/>
    </w:rPr>
  </w:style>
  <w:style w:type="paragraph" w:styleId="Index2">
    <w:name w:val="index 2"/>
    <w:basedOn w:val="Normal"/>
    <w:next w:val="Normal"/>
    <w:autoRedefine/>
    <w:semiHidden/>
    <w:rsid w:val="008B2CFC"/>
    <w:pPr>
      <w:ind w:left="400" w:hanging="200"/>
    </w:pPr>
    <w:rPr>
      <w:szCs w:val="24"/>
    </w:rPr>
  </w:style>
  <w:style w:type="paragraph" w:styleId="Index3">
    <w:name w:val="index 3"/>
    <w:basedOn w:val="Normal"/>
    <w:next w:val="Normal"/>
    <w:autoRedefine/>
    <w:semiHidden/>
    <w:rsid w:val="008B2CFC"/>
    <w:pPr>
      <w:ind w:left="600" w:hanging="200"/>
    </w:pPr>
    <w:rPr>
      <w:szCs w:val="24"/>
    </w:rPr>
  </w:style>
  <w:style w:type="paragraph" w:styleId="Index4">
    <w:name w:val="index 4"/>
    <w:basedOn w:val="Normal"/>
    <w:next w:val="Normal"/>
    <w:autoRedefine/>
    <w:semiHidden/>
    <w:rsid w:val="008B2CFC"/>
    <w:pPr>
      <w:ind w:left="800" w:hanging="200"/>
    </w:pPr>
    <w:rPr>
      <w:szCs w:val="24"/>
    </w:rPr>
  </w:style>
  <w:style w:type="paragraph" w:styleId="Index5">
    <w:name w:val="index 5"/>
    <w:basedOn w:val="Normal"/>
    <w:next w:val="Normal"/>
    <w:autoRedefine/>
    <w:semiHidden/>
    <w:rsid w:val="008B2CFC"/>
    <w:pPr>
      <w:ind w:left="1000" w:hanging="200"/>
    </w:pPr>
    <w:rPr>
      <w:szCs w:val="24"/>
    </w:rPr>
  </w:style>
  <w:style w:type="paragraph" w:styleId="Index6">
    <w:name w:val="index 6"/>
    <w:basedOn w:val="Normal"/>
    <w:next w:val="Normal"/>
    <w:autoRedefine/>
    <w:semiHidden/>
    <w:rsid w:val="008B2CFC"/>
    <w:pPr>
      <w:ind w:left="1200" w:hanging="200"/>
    </w:pPr>
    <w:rPr>
      <w:szCs w:val="24"/>
    </w:rPr>
  </w:style>
  <w:style w:type="paragraph" w:styleId="Index7">
    <w:name w:val="index 7"/>
    <w:basedOn w:val="Normal"/>
    <w:next w:val="Normal"/>
    <w:autoRedefine/>
    <w:semiHidden/>
    <w:rsid w:val="008B2CFC"/>
    <w:pPr>
      <w:ind w:left="1400" w:hanging="200"/>
    </w:pPr>
    <w:rPr>
      <w:szCs w:val="24"/>
    </w:rPr>
  </w:style>
  <w:style w:type="paragraph" w:styleId="Index8">
    <w:name w:val="index 8"/>
    <w:basedOn w:val="Normal"/>
    <w:next w:val="Normal"/>
    <w:autoRedefine/>
    <w:semiHidden/>
    <w:rsid w:val="008B2CFC"/>
    <w:pPr>
      <w:ind w:left="1600" w:hanging="200"/>
    </w:pPr>
    <w:rPr>
      <w:szCs w:val="24"/>
    </w:rPr>
  </w:style>
  <w:style w:type="paragraph" w:styleId="Index9">
    <w:name w:val="index 9"/>
    <w:basedOn w:val="Normal"/>
    <w:next w:val="Normal"/>
    <w:autoRedefine/>
    <w:semiHidden/>
    <w:rsid w:val="008B2CFC"/>
    <w:pPr>
      <w:ind w:left="1800" w:hanging="200"/>
    </w:pPr>
    <w:rPr>
      <w:szCs w:val="24"/>
    </w:rPr>
  </w:style>
  <w:style w:type="paragraph" w:styleId="IndexHeading">
    <w:name w:val="index heading"/>
    <w:basedOn w:val="Normal"/>
    <w:next w:val="Index1"/>
    <w:semiHidden/>
    <w:rsid w:val="008B2CFC"/>
    <w:pPr>
      <w:spacing w:before="120" w:after="120"/>
    </w:pPr>
    <w:rPr>
      <w:b/>
      <w:bCs/>
      <w:i/>
      <w:iCs/>
      <w:szCs w:val="24"/>
    </w:rPr>
  </w:style>
  <w:style w:type="paragraph" w:styleId="BodyText2">
    <w:name w:val="Body Text 2"/>
    <w:basedOn w:val="Normal"/>
    <w:rsid w:val="008B2CFC"/>
    <w:pPr>
      <w:ind w:left="720"/>
    </w:pPr>
    <w:rPr>
      <w:b/>
      <w:bCs/>
    </w:rPr>
  </w:style>
  <w:style w:type="paragraph" w:styleId="BodyText3">
    <w:name w:val="Body Text 3"/>
    <w:basedOn w:val="Normal"/>
    <w:rsid w:val="008B2CFC"/>
    <w:pPr>
      <w:spacing w:before="120" w:after="120"/>
      <w:ind w:left="720"/>
    </w:pPr>
    <w:rPr>
      <w:szCs w:val="16"/>
    </w:rPr>
  </w:style>
  <w:style w:type="paragraph" w:styleId="BodyTextFirstIndent">
    <w:name w:val="Body Text First Indent"/>
    <w:basedOn w:val="BodyText"/>
    <w:rsid w:val="008B2CFC"/>
    <w:pPr>
      <w:ind w:firstLine="210"/>
    </w:pPr>
    <w:rPr>
      <w:sz w:val="22"/>
    </w:rPr>
  </w:style>
  <w:style w:type="paragraph" w:styleId="BodyTextIndent2">
    <w:name w:val="Body Text Indent 2"/>
    <w:basedOn w:val="Normal"/>
    <w:rsid w:val="008B2CFC"/>
    <w:pPr>
      <w:ind w:left="540"/>
    </w:pPr>
  </w:style>
  <w:style w:type="paragraph" w:styleId="BodyTextIndent3">
    <w:name w:val="Body Text Indent 3"/>
    <w:basedOn w:val="Normal"/>
    <w:rsid w:val="008B2CFC"/>
    <w:pPr>
      <w:spacing w:after="120"/>
      <w:ind w:left="360"/>
    </w:pPr>
    <w:rPr>
      <w:sz w:val="16"/>
      <w:szCs w:val="16"/>
    </w:rPr>
  </w:style>
  <w:style w:type="paragraph" w:customStyle="1" w:styleId="definitions">
    <w:name w:val="definitions"/>
    <w:basedOn w:val="Normal"/>
    <w:rsid w:val="008B2CFC"/>
    <w:pPr>
      <w:spacing w:before="120" w:after="100" w:afterAutospacing="1"/>
      <w:ind w:left="720"/>
    </w:pPr>
    <w:rPr>
      <w:rFonts w:ascii="Arial" w:hAnsi="Arial" w:cs="Arial"/>
      <w:b/>
      <w:bCs/>
      <w:szCs w:val="22"/>
    </w:rPr>
  </w:style>
  <w:style w:type="paragraph" w:customStyle="1" w:styleId="instructions">
    <w:name w:val="instructions"/>
    <w:basedOn w:val="BodyTextIndent"/>
    <w:next w:val="BodyTextIndent"/>
    <w:link w:val="instructionsChar"/>
    <w:rsid w:val="008B2CFC"/>
    <w:rPr>
      <w:i/>
      <w:color w:val="777777"/>
    </w:rPr>
  </w:style>
  <w:style w:type="character" w:styleId="CommentReference">
    <w:name w:val="annotation reference"/>
    <w:uiPriority w:val="99"/>
    <w:semiHidden/>
    <w:rsid w:val="008B2CFC"/>
    <w:rPr>
      <w:sz w:val="16"/>
      <w:szCs w:val="16"/>
    </w:rPr>
  </w:style>
  <w:style w:type="paragraph" w:styleId="BalloonText">
    <w:name w:val="Balloon Text"/>
    <w:basedOn w:val="Normal"/>
    <w:semiHidden/>
    <w:rsid w:val="008B2CFC"/>
    <w:rPr>
      <w:rFonts w:ascii="Tahoma" w:hAnsi="Tahoma" w:cs="Tahoma"/>
      <w:sz w:val="16"/>
      <w:szCs w:val="16"/>
    </w:rPr>
  </w:style>
  <w:style w:type="character" w:customStyle="1" w:styleId="BodyTextIndentChar">
    <w:name w:val="Body Text Indent Char"/>
    <w:rsid w:val="008B2CFC"/>
    <w:rPr>
      <w:rFonts w:ascii="Times" w:hAnsi="Times"/>
      <w:sz w:val="22"/>
      <w:lang w:val="en-US" w:eastAsia="en-US" w:bidi="ar-SA"/>
    </w:rPr>
  </w:style>
  <w:style w:type="character" w:customStyle="1" w:styleId="BodyTextIndentChar1">
    <w:name w:val="Body Text Indent Char1"/>
    <w:link w:val="BodyTextIndent"/>
    <w:rsid w:val="008B2CFC"/>
    <w:rPr>
      <w:rFonts w:ascii="Arial" w:hAnsi="Arial"/>
      <w:sz w:val="22"/>
    </w:rPr>
  </w:style>
  <w:style w:type="paragraph" w:customStyle="1" w:styleId="Code">
    <w:name w:val="Code"/>
    <w:basedOn w:val="Heading4"/>
    <w:rsid w:val="008B2CFC"/>
    <w:pPr>
      <w:numPr>
        <w:ilvl w:val="0"/>
        <w:numId w:val="0"/>
      </w:numPr>
      <w:spacing w:line="360" w:lineRule="auto"/>
    </w:pPr>
    <w:rPr>
      <w:rFonts w:ascii="Courier New" w:hAnsi="Courier New" w:cs="Arial"/>
      <w:b w:val="0"/>
      <w:i w:val="0"/>
    </w:rPr>
  </w:style>
  <w:style w:type="character" w:customStyle="1" w:styleId="instructionsChar">
    <w:name w:val="instructions Char"/>
    <w:link w:val="instructions"/>
    <w:rsid w:val="008B2CFC"/>
    <w:rPr>
      <w:rFonts w:ascii="Arial" w:hAnsi="Arial"/>
      <w:i/>
      <w:color w:val="777777"/>
      <w:sz w:val="22"/>
    </w:rPr>
  </w:style>
  <w:style w:type="paragraph" w:customStyle="1" w:styleId="Panel">
    <w:name w:val="Panel"/>
    <w:rsid w:val="008B2CFC"/>
    <w:pPr>
      <w:pBdr>
        <w:top w:val="single" w:sz="12" w:space="1" w:color="auto"/>
        <w:left w:val="single" w:sz="12" w:space="4" w:color="auto"/>
        <w:bottom w:val="single" w:sz="12" w:space="1" w:color="auto"/>
        <w:right w:val="single" w:sz="12" w:space="4" w:color="auto"/>
      </w:pBdr>
    </w:pPr>
    <w:rPr>
      <w:rFonts w:ascii="Courier New" w:hAnsi="Courier New" w:cs="Arial"/>
      <w:b/>
      <w:sz w:val="16"/>
      <w:szCs w:val="24"/>
    </w:rPr>
  </w:style>
  <w:style w:type="character" w:customStyle="1" w:styleId="Heading4Char">
    <w:name w:val="Heading 4 Char"/>
    <w:link w:val="Heading4"/>
    <w:rsid w:val="008B2CFC"/>
    <w:rPr>
      <w:rFonts w:ascii="Arial" w:hAnsi="Arial"/>
      <w:b/>
      <w:i/>
      <w:sz w:val="22"/>
    </w:rPr>
  </w:style>
  <w:style w:type="paragraph" w:styleId="CommentSubject">
    <w:name w:val="annotation subject"/>
    <w:basedOn w:val="CommentText"/>
    <w:next w:val="CommentText"/>
    <w:link w:val="CommentSubjectChar"/>
    <w:rsid w:val="008B2CFC"/>
    <w:pPr>
      <w:keepLines w:val="0"/>
      <w:spacing w:before="0"/>
      <w:ind w:left="0"/>
    </w:pPr>
    <w:rPr>
      <w:rFonts w:ascii="Times New Roman" w:hAnsi="Times New Roman"/>
      <w:b/>
      <w:bCs/>
      <w:sz w:val="20"/>
    </w:rPr>
  </w:style>
  <w:style w:type="character" w:customStyle="1" w:styleId="CommentTextChar">
    <w:name w:val="Comment Text Char"/>
    <w:link w:val="CommentText"/>
    <w:uiPriority w:val="99"/>
    <w:semiHidden/>
    <w:rsid w:val="008B2CFC"/>
    <w:rPr>
      <w:rFonts w:ascii="Palatino" w:hAnsi="Palatino"/>
      <w:sz w:val="22"/>
    </w:rPr>
  </w:style>
  <w:style w:type="character" w:customStyle="1" w:styleId="CommentSubjectChar">
    <w:name w:val="Comment Subject Char"/>
    <w:link w:val="CommentSubject"/>
    <w:rsid w:val="008B2CFC"/>
    <w:rPr>
      <w:b/>
      <w:bCs/>
    </w:rPr>
  </w:style>
  <w:style w:type="paragraph" w:styleId="Revision">
    <w:name w:val="Revision"/>
    <w:hidden/>
    <w:uiPriority w:val="99"/>
    <w:semiHidden/>
    <w:rsid w:val="00713D3E"/>
    <w:rPr>
      <w:sz w:val="22"/>
    </w:rPr>
  </w:style>
  <w:style w:type="paragraph" w:styleId="ListParagraph">
    <w:name w:val="List Paragraph"/>
    <w:basedOn w:val="Normal"/>
    <w:uiPriority w:val="34"/>
    <w:qFormat/>
    <w:rsid w:val="001379F2"/>
    <w:pPr>
      <w:ind w:left="720"/>
      <w:contextualSpacing/>
    </w:pPr>
  </w:style>
  <w:style w:type="character" w:styleId="SubtleEmphasis">
    <w:name w:val="Subtle Emphasis"/>
    <w:uiPriority w:val="19"/>
    <w:qFormat/>
    <w:rsid w:val="00DC5E67"/>
    <w:rPr>
      <w:rFonts w:ascii="Verdana" w:hAnsi="Verdana"/>
      <w:i/>
      <w:iCs/>
      <w:color w:val="808080"/>
      <w:sz w:val="20"/>
    </w:rPr>
  </w:style>
  <w:style w:type="table" w:styleId="LightGrid">
    <w:name w:val="Light Grid"/>
    <w:basedOn w:val="TableNormal"/>
    <w:uiPriority w:val="62"/>
    <w:rsid w:val="00DC5E67"/>
    <w:rPr>
      <w:rFonts w:eastAsia="宋体"/>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qFormat/>
    <w:rsid w:val="009E6CF6"/>
    <w:rPr>
      <w:i/>
      <w:iCs/>
    </w:rPr>
  </w:style>
  <w:style w:type="table" w:styleId="TableGrid">
    <w:name w:val="Table Grid"/>
    <w:basedOn w:val="TableNormal"/>
    <w:uiPriority w:val="39"/>
    <w:rsid w:val="001476E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915426">
      <w:bodyDiv w:val="1"/>
      <w:marLeft w:val="0"/>
      <w:marRight w:val="0"/>
      <w:marTop w:val="0"/>
      <w:marBottom w:val="0"/>
      <w:divBdr>
        <w:top w:val="none" w:sz="0" w:space="0" w:color="auto"/>
        <w:left w:val="none" w:sz="0" w:space="0" w:color="auto"/>
        <w:bottom w:val="none" w:sz="0" w:space="0" w:color="auto"/>
        <w:right w:val="none" w:sz="0" w:space="0" w:color="auto"/>
      </w:divBdr>
      <w:divsChild>
        <w:div w:id="402794824">
          <w:marLeft w:val="1267"/>
          <w:marRight w:val="0"/>
          <w:marTop w:val="100"/>
          <w:marBottom w:val="0"/>
          <w:divBdr>
            <w:top w:val="none" w:sz="0" w:space="0" w:color="auto"/>
            <w:left w:val="none" w:sz="0" w:space="0" w:color="auto"/>
            <w:bottom w:val="none" w:sz="0" w:space="0" w:color="auto"/>
            <w:right w:val="none" w:sz="0" w:space="0" w:color="auto"/>
          </w:divBdr>
        </w:div>
        <w:div w:id="522089231">
          <w:marLeft w:val="907"/>
          <w:marRight w:val="0"/>
          <w:marTop w:val="100"/>
          <w:marBottom w:val="0"/>
          <w:divBdr>
            <w:top w:val="none" w:sz="0" w:space="0" w:color="auto"/>
            <w:left w:val="none" w:sz="0" w:space="0" w:color="auto"/>
            <w:bottom w:val="none" w:sz="0" w:space="0" w:color="auto"/>
            <w:right w:val="none" w:sz="0" w:space="0" w:color="auto"/>
          </w:divBdr>
        </w:div>
        <w:div w:id="1100296786">
          <w:marLeft w:val="1267"/>
          <w:marRight w:val="0"/>
          <w:marTop w:val="100"/>
          <w:marBottom w:val="0"/>
          <w:divBdr>
            <w:top w:val="none" w:sz="0" w:space="0" w:color="auto"/>
            <w:left w:val="none" w:sz="0" w:space="0" w:color="auto"/>
            <w:bottom w:val="none" w:sz="0" w:space="0" w:color="auto"/>
            <w:right w:val="none" w:sz="0" w:space="0" w:color="auto"/>
          </w:divBdr>
        </w:div>
        <w:div w:id="1184786848">
          <w:marLeft w:val="1267"/>
          <w:marRight w:val="0"/>
          <w:marTop w:val="100"/>
          <w:marBottom w:val="0"/>
          <w:divBdr>
            <w:top w:val="none" w:sz="0" w:space="0" w:color="auto"/>
            <w:left w:val="none" w:sz="0" w:space="0" w:color="auto"/>
            <w:bottom w:val="none" w:sz="0" w:space="0" w:color="auto"/>
            <w:right w:val="none" w:sz="0" w:space="0" w:color="auto"/>
          </w:divBdr>
        </w:div>
        <w:div w:id="1257055881">
          <w:marLeft w:val="1267"/>
          <w:marRight w:val="0"/>
          <w:marTop w:val="100"/>
          <w:marBottom w:val="0"/>
          <w:divBdr>
            <w:top w:val="none" w:sz="0" w:space="0" w:color="auto"/>
            <w:left w:val="none" w:sz="0" w:space="0" w:color="auto"/>
            <w:bottom w:val="none" w:sz="0" w:space="0" w:color="auto"/>
            <w:right w:val="none" w:sz="0" w:space="0" w:color="auto"/>
          </w:divBdr>
        </w:div>
        <w:div w:id="1345984371">
          <w:marLeft w:val="547"/>
          <w:marRight w:val="0"/>
          <w:marTop w:val="200"/>
          <w:marBottom w:val="0"/>
          <w:divBdr>
            <w:top w:val="none" w:sz="0" w:space="0" w:color="auto"/>
            <w:left w:val="none" w:sz="0" w:space="0" w:color="auto"/>
            <w:bottom w:val="none" w:sz="0" w:space="0" w:color="auto"/>
            <w:right w:val="none" w:sz="0" w:space="0" w:color="auto"/>
          </w:divBdr>
        </w:div>
        <w:div w:id="1462189615">
          <w:marLeft w:val="1267"/>
          <w:marRight w:val="0"/>
          <w:marTop w:val="100"/>
          <w:marBottom w:val="0"/>
          <w:divBdr>
            <w:top w:val="none" w:sz="0" w:space="0" w:color="auto"/>
            <w:left w:val="none" w:sz="0" w:space="0" w:color="auto"/>
            <w:bottom w:val="none" w:sz="0" w:space="0" w:color="auto"/>
            <w:right w:val="none" w:sz="0" w:space="0" w:color="auto"/>
          </w:divBdr>
        </w:div>
        <w:div w:id="1750543581">
          <w:marLeft w:val="907"/>
          <w:marRight w:val="0"/>
          <w:marTop w:val="100"/>
          <w:marBottom w:val="0"/>
          <w:divBdr>
            <w:top w:val="none" w:sz="0" w:space="0" w:color="auto"/>
            <w:left w:val="none" w:sz="0" w:space="0" w:color="auto"/>
            <w:bottom w:val="none" w:sz="0" w:space="0" w:color="auto"/>
            <w:right w:val="none" w:sz="0" w:space="0" w:color="auto"/>
          </w:divBdr>
        </w:div>
      </w:divsChild>
    </w:div>
    <w:div w:id="674113863">
      <w:bodyDiv w:val="1"/>
      <w:marLeft w:val="0"/>
      <w:marRight w:val="0"/>
      <w:marTop w:val="0"/>
      <w:marBottom w:val="0"/>
      <w:divBdr>
        <w:top w:val="none" w:sz="0" w:space="0" w:color="auto"/>
        <w:left w:val="none" w:sz="0" w:space="0" w:color="auto"/>
        <w:bottom w:val="none" w:sz="0" w:space="0" w:color="auto"/>
        <w:right w:val="none" w:sz="0" w:space="0" w:color="auto"/>
      </w:divBdr>
    </w:div>
    <w:div w:id="732313854">
      <w:bodyDiv w:val="1"/>
      <w:marLeft w:val="0"/>
      <w:marRight w:val="0"/>
      <w:marTop w:val="0"/>
      <w:marBottom w:val="0"/>
      <w:divBdr>
        <w:top w:val="none" w:sz="0" w:space="0" w:color="auto"/>
        <w:left w:val="none" w:sz="0" w:space="0" w:color="auto"/>
        <w:bottom w:val="none" w:sz="0" w:space="0" w:color="auto"/>
        <w:right w:val="none" w:sz="0" w:space="0" w:color="auto"/>
      </w:divBdr>
    </w:div>
    <w:div w:id="901251428">
      <w:bodyDiv w:val="1"/>
      <w:marLeft w:val="0"/>
      <w:marRight w:val="0"/>
      <w:marTop w:val="0"/>
      <w:marBottom w:val="0"/>
      <w:divBdr>
        <w:top w:val="none" w:sz="0" w:space="0" w:color="auto"/>
        <w:left w:val="none" w:sz="0" w:space="0" w:color="auto"/>
        <w:bottom w:val="none" w:sz="0" w:space="0" w:color="auto"/>
        <w:right w:val="none" w:sz="0" w:space="0" w:color="auto"/>
      </w:divBdr>
    </w:div>
    <w:div w:id="911161316">
      <w:bodyDiv w:val="1"/>
      <w:marLeft w:val="0"/>
      <w:marRight w:val="0"/>
      <w:marTop w:val="0"/>
      <w:marBottom w:val="0"/>
      <w:divBdr>
        <w:top w:val="none" w:sz="0" w:space="0" w:color="auto"/>
        <w:left w:val="none" w:sz="0" w:space="0" w:color="auto"/>
        <w:bottom w:val="none" w:sz="0" w:space="0" w:color="auto"/>
        <w:right w:val="none" w:sz="0" w:space="0" w:color="auto"/>
      </w:divBdr>
    </w:div>
    <w:div w:id="1071386819">
      <w:bodyDiv w:val="1"/>
      <w:marLeft w:val="0"/>
      <w:marRight w:val="0"/>
      <w:marTop w:val="0"/>
      <w:marBottom w:val="0"/>
      <w:divBdr>
        <w:top w:val="none" w:sz="0" w:space="0" w:color="auto"/>
        <w:left w:val="none" w:sz="0" w:space="0" w:color="auto"/>
        <w:bottom w:val="none" w:sz="0" w:space="0" w:color="auto"/>
        <w:right w:val="none" w:sz="0" w:space="0" w:color="auto"/>
      </w:divBdr>
    </w:div>
    <w:div w:id="1152910500">
      <w:bodyDiv w:val="1"/>
      <w:marLeft w:val="0"/>
      <w:marRight w:val="0"/>
      <w:marTop w:val="0"/>
      <w:marBottom w:val="0"/>
      <w:divBdr>
        <w:top w:val="none" w:sz="0" w:space="0" w:color="auto"/>
        <w:left w:val="none" w:sz="0" w:space="0" w:color="auto"/>
        <w:bottom w:val="none" w:sz="0" w:space="0" w:color="auto"/>
        <w:right w:val="none" w:sz="0" w:space="0" w:color="auto"/>
      </w:divBdr>
    </w:div>
    <w:div w:id="1264146975">
      <w:bodyDiv w:val="1"/>
      <w:marLeft w:val="0"/>
      <w:marRight w:val="0"/>
      <w:marTop w:val="0"/>
      <w:marBottom w:val="0"/>
      <w:divBdr>
        <w:top w:val="none" w:sz="0" w:space="0" w:color="auto"/>
        <w:left w:val="none" w:sz="0" w:space="0" w:color="auto"/>
        <w:bottom w:val="none" w:sz="0" w:space="0" w:color="auto"/>
        <w:right w:val="none" w:sz="0" w:space="0" w:color="auto"/>
      </w:divBdr>
    </w:div>
    <w:div w:id="1423531210">
      <w:bodyDiv w:val="1"/>
      <w:marLeft w:val="0"/>
      <w:marRight w:val="0"/>
      <w:marTop w:val="0"/>
      <w:marBottom w:val="0"/>
      <w:divBdr>
        <w:top w:val="none" w:sz="0" w:space="0" w:color="auto"/>
        <w:left w:val="none" w:sz="0" w:space="0" w:color="auto"/>
        <w:bottom w:val="none" w:sz="0" w:space="0" w:color="auto"/>
        <w:right w:val="none" w:sz="0" w:space="0" w:color="auto"/>
      </w:divBdr>
    </w:div>
    <w:div w:id="1480345412">
      <w:bodyDiv w:val="1"/>
      <w:marLeft w:val="0"/>
      <w:marRight w:val="0"/>
      <w:marTop w:val="0"/>
      <w:marBottom w:val="0"/>
      <w:divBdr>
        <w:top w:val="none" w:sz="0" w:space="0" w:color="auto"/>
        <w:left w:val="none" w:sz="0" w:space="0" w:color="auto"/>
        <w:bottom w:val="none" w:sz="0" w:space="0" w:color="auto"/>
        <w:right w:val="none" w:sz="0" w:space="0" w:color="auto"/>
      </w:divBdr>
    </w:div>
    <w:div w:id="172722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logs.technet.microsoft.com/clausjor/2012/06/14/vss-for-smb-file-shares/"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qms.ca.com/documents/default.asp?srchID=6483" TargetMode="External"/><Relationship Id="rId18" Type="http://schemas.openxmlformats.org/officeDocument/2006/relationships/image" Target="media/image3.emf"/><Relationship Id="rId26" Type="http://schemas.openxmlformats.org/officeDocument/2006/relationships/hyperlink" Target="http://techstack.ca.com/" TargetMode="External"/><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package" Target="embeddings/Microsoft_Visio_Drawing1.vsdx"/><Relationship Id="rId34" Type="http://schemas.openxmlformats.org/officeDocument/2006/relationships/hyperlink" Target="http://globalization.ca.com/" TargetMode="External"/><Relationship Id="rId42" Type="http://schemas.openxmlformats.org/officeDocument/2006/relationships/footer" Target="footer3.xml"/><Relationship Id="rId7" Type="http://schemas.openxmlformats.org/officeDocument/2006/relationships/styles" Target="styles.xml"/><Relationship Id="rId12" Type="http://schemas.openxmlformats.org/officeDocument/2006/relationships/hyperlink" Target="http://qms.ca.com/documents/default.asp?srchID=9155" TargetMode="External"/><Relationship Id="rId17" Type="http://schemas.openxmlformats.org/officeDocument/2006/relationships/image" Target="media/image2.png"/><Relationship Id="rId25" Type="http://schemas.openxmlformats.org/officeDocument/2006/relationships/package" Target="embeddings/Microsoft_Visio_Drawing3.vsdx"/><Relationship Id="rId33" Type="http://schemas.openxmlformats.org/officeDocument/2006/relationships/hyperlink" Target="http://cawiki.ca.com/display/AgileCA/Agile@CA+Globalization+Practice"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emf"/><Relationship Id="rId29" Type="http://schemas.openxmlformats.org/officeDocument/2006/relationships/hyperlink" Target="http://qms.ca.com/documents/default.asp?P6=FIND&amp;srchid=10216"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emf"/><Relationship Id="rId32" Type="http://schemas.openxmlformats.org/officeDocument/2006/relationships/hyperlink" Target="http://qms.ca.com/documents/default.asp?P6=FIND&amp;srchid=9332" TargetMode="External"/><Relationship Id="rId37" Type="http://schemas.openxmlformats.org/officeDocument/2006/relationships/hyperlink" Target="http://qms.ca.com/documents/default.asp?srchID=1158" TargetMode="External"/><Relationship Id="rId40" Type="http://schemas.openxmlformats.org/officeDocument/2006/relationships/footer" Target="footer2.xml"/><Relationship Id="rId45" Type="http://schemas.openxmlformats.org/officeDocument/2006/relationships/theme" Target="theme/theme1.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package" Target="embeddings/Microsoft_Visio_Drawing2.vsdx"/><Relationship Id="rId28" Type="http://schemas.openxmlformats.org/officeDocument/2006/relationships/hyperlink" Target="http://qms.ca.com/document.asp?ID=9547" TargetMode="External"/><Relationship Id="rId36" Type="http://schemas.openxmlformats.org/officeDocument/2006/relationships/hyperlink" Target="http://patent.ca.com/" TargetMode="External"/><Relationship Id="rId10" Type="http://schemas.openxmlformats.org/officeDocument/2006/relationships/footnotes" Target="footnotes.xml"/><Relationship Id="rId19" Type="http://schemas.openxmlformats.org/officeDocument/2006/relationships/package" Target="embeddings/Microsoft_Visio_Drawing.vsdx"/><Relationship Id="rId31" Type="http://schemas.openxmlformats.org/officeDocument/2006/relationships/hyperlink" Target="http://qms.ca.com/document.asp?ID=9332" TargetMode="External"/><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image" Target="media/image5.emf"/><Relationship Id="rId27" Type="http://schemas.openxmlformats.org/officeDocument/2006/relationships/hyperlink" Target="http://techstack.ca.com/" TargetMode="External"/><Relationship Id="rId30" Type="http://schemas.openxmlformats.org/officeDocument/2006/relationships/image" Target="media/image7.emf"/><Relationship Id="rId35" Type="http://schemas.openxmlformats.org/officeDocument/2006/relationships/hyperlink" Target="http://cawiki.ca.com/display/AgileCA/Agile@CA+Globalization+Practice" TargetMode="External"/><Relationship Id="rId43"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E:\Oolong\oolongnext\BLI2TAPE\BackupIncrementalsToTap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98D62BA553BA04ABA41342C8154A224" ma:contentTypeVersion="0" ma:contentTypeDescription="Create a new document." ma:contentTypeScope="" ma:versionID="cb4e7c5fcbd960511c84606b5b8e3d6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2164E-970C-4BF0-B8A3-0670CACEAD90}">
  <ds:schemaRefs>
    <ds:schemaRef ds:uri="http://schemas.microsoft.com/office/2006/metadata/properties"/>
  </ds:schemaRefs>
</ds:datastoreItem>
</file>

<file path=customXml/itemProps2.xml><?xml version="1.0" encoding="utf-8"?>
<ds:datastoreItem xmlns:ds="http://schemas.openxmlformats.org/officeDocument/2006/customXml" ds:itemID="{936DC136-9619-47A7-8255-29019A009C91}">
  <ds:schemaRefs>
    <ds:schemaRef ds:uri="http://schemas.microsoft.com/sharepoint/v3/contenttype/forms"/>
  </ds:schemaRefs>
</ds:datastoreItem>
</file>

<file path=customXml/itemProps3.xml><?xml version="1.0" encoding="utf-8"?>
<ds:datastoreItem xmlns:ds="http://schemas.openxmlformats.org/officeDocument/2006/customXml" ds:itemID="{8C63B7F9-D49D-4EC3-8EF3-1B8D9B33C2B7}">
  <ds:schemaRefs>
    <ds:schemaRef ds:uri="http://schemas.microsoft.com/office/2006/metadata/longProperties"/>
  </ds:schemaRefs>
</ds:datastoreItem>
</file>

<file path=customXml/itemProps4.xml><?xml version="1.0" encoding="utf-8"?>
<ds:datastoreItem xmlns:ds="http://schemas.openxmlformats.org/officeDocument/2006/customXml" ds:itemID="{5CE8D1F7-FD93-413F-81FD-EEC0A50CDB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F0EB4CFD-D2EC-4813-9B0B-2B02B23DD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BackupIncrementalsToTape.dotx</Template>
  <TotalTime>115</TotalTime>
  <Pages>29</Pages>
  <Words>6097</Words>
  <Characters>34756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DDS Template</vt:lpstr>
    </vt:vector>
  </TitlesOfParts>
  <Company>Arcserve</Company>
  <LinksUpToDate>false</LinksUpToDate>
  <CharactersWithSpaces>40772</CharactersWithSpaces>
  <SharedDoc>false</SharedDoc>
  <HLinks>
    <vt:vector size="252" baseType="variant">
      <vt:variant>
        <vt:i4>7340085</vt:i4>
      </vt:variant>
      <vt:variant>
        <vt:i4>312</vt:i4>
      </vt:variant>
      <vt:variant>
        <vt:i4>0</vt:i4>
      </vt:variant>
      <vt:variant>
        <vt:i4>5</vt:i4>
      </vt:variant>
      <vt:variant>
        <vt:lpwstr>http://qms.ca.com/documents/default.asp?srchID=1158</vt:lpwstr>
      </vt:variant>
      <vt:variant>
        <vt:lpwstr/>
      </vt:variant>
      <vt:variant>
        <vt:i4>91</vt:i4>
      </vt:variant>
      <vt:variant>
        <vt:i4>303</vt:i4>
      </vt:variant>
      <vt:variant>
        <vt:i4>0</vt:i4>
      </vt:variant>
      <vt:variant>
        <vt:i4>5</vt:i4>
      </vt:variant>
      <vt:variant>
        <vt:lpwstr>http://patent.ca.com/</vt:lpwstr>
      </vt:variant>
      <vt:variant>
        <vt:lpwstr/>
      </vt:variant>
      <vt:variant>
        <vt:i4>4653093</vt:i4>
      </vt:variant>
      <vt:variant>
        <vt:i4>291</vt:i4>
      </vt:variant>
      <vt:variant>
        <vt:i4>0</vt:i4>
      </vt:variant>
      <vt:variant>
        <vt:i4>5</vt:i4>
      </vt:variant>
      <vt:variant>
        <vt:lpwstr>http://canet.ca.com/develop/local/style_guide/</vt:lpwstr>
      </vt:variant>
      <vt:variant>
        <vt:lpwstr/>
      </vt:variant>
      <vt:variant>
        <vt:i4>4653093</vt:i4>
      </vt:variant>
      <vt:variant>
        <vt:i4>288</vt:i4>
      </vt:variant>
      <vt:variant>
        <vt:i4>0</vt:i4>
      </vt:variant>
      <vt:variant>
        <vt:i4>5</vt:i4>
      </vt:variant>
      <vt:variant>
        <vt:lpwstr>http://canet.ca.com/develop/local/style_guide/</vt:lpwstr>
      </vt:variant>
      <vt:variant>
        <vt:lpwstr/>
      </vt:variant>
      <vt:variant>
        <vt:i4>655408</vt:i4>
      </vt:variant>
      <vt:variant>
        <vt:i4>282</vt:i4>
      </vt:variant>
      <vt:variant>
        <vt:i4>0</vt:i4>
      </vt:variant>
      <vt:variant>
        <vt:i4>5</vt:i4>
      </vt:variant>
      <vt:variant>
        <vt:lpwstr>http://cawiki.ca.com/download/attachments/17797398/Internationalization+Standards_v1.1.docx</vt:lpwstr>
      </vt:variant>
      <vt:variant>
        <vt:lpwstr/>
      </vt:variant>
      <vt:variant>
        <vt:i4>4063257</vt:i4>
      </vt:variant>
      <vt:variant>
        <vt:i4>279</vt:i4>
      </vt:variant>
      <vt:variant>
        <vt:i4>0</vt:i4>
      </vt:variant>
      <vt:variant>
        <vt:i4>5</vt:i4>
      </vt:variant>
      <vt:variant>
        <vt:lpwstr>http://cawiki.ca.com/download/attachments/17797398/Internationalization+Requirements_v1.0.docx</vt:lpwstr>
      </vt:variant>
      <vt:variant>
        <vt:lpwstr/>
      </vt:variant>
      <vt:variant>
        <vt:i4>8257591</vt:i4>
      </vt:variant>
      <vt:variant>
        <vt:i4>276</vt:i4>
      </vt:variant>
      <vt:variant>
        <vt:i4>0</vt:i4>
      </vt:variant>
      <vt:variant>
        <vt:i4>5</vt:i4>
      </vt:variant>
      <vt:variant>
        <vt:lpwstr>http://qms.ca.com/documents/default.asp?srchID=9332</vt:lpwstr>
      </vt:variant>
      <vt:variant>
        <vt:lpwstr/>
      </vt:variant>
      <vt:variant>
        <vt:i4>5898263</vt:i4>
      </vt:variant>
      <vt:variant>
        <vt:i4>246</vt:i4>
      </vt:variant>
      <vt:variant>
        <vt:i4>0</vt:i4>
      </vt:variant>
      <vt:variant>
        <vt:i4>5</vt:i4>
      </vt:variant>
      <vt:variant>
        <vt:lpwstr>http://intranet.ca.com/develop/local/mlsp.htm</vt:lpwstr>
      </vt:variant>
      <vt:variant>
        <vt:lpwstr/>
      </vt:variant>
      <vt:variant>
        <vt:i4>4718622</vt:i4>
      </vt:variant>
      <vt:variant>
        <vt:i4>222</vt:i4>
      </vt:variant>
      <vt:variant>
        <vt:i4>0</vt:i4>
      </vt:variant>
      <vt:variant>
        <vt:i4>5</vt:i4>
      </vt:variant>
      <vt:variant>
        <vt:lpwstr>http://cawiki.ca.com/download/attachments/51904852/CTE+-+Use+Case+Best+Practice.docx?version=1&amp;modificationDate=1339160167887</vt:lpwstr>
      </vt:variant>
      <vt:variant>
        <vt:lpwstr/>
      </vt:variant>
      <vt:variant>
        <vt:i4>1048629</vt:i4>
      </vt:variant>
      <vt:variant>
        <vt:i4>203</vt:i4>
      </vt:variant>
      <vt:variant>
        <vt:i4>0</vt:i4>
      </vt:variant>
      <vt:variant>
        <vt:i4>5</vt:i4>
      </vt:variant>
      <vt:variant>
        <vt:lpwstr/>
      </vt:variant>
      <vt:variant>
        <vt:lpwstr>_Toc347220318</vt:lpwstr>
      </vt:variant>
      <vt:variant>
        <vt:i4>1048629</vt:i4>
      </vt:variant>
      <vt:variant>
        <vt:i4>197</vt:i4>
      </vt:variant>
      <vt:variant>
        <vt:i4>0</vt:i4>
      </vt:variant>
      <vt:variant>
        <vt:i4>5</vt:i4>
      </vt:variant>
      <vt:variant>
        <vt:lpwstr/>
      </vt:variant>
      <vt:variant>
        <vt:lpwstr>_Toc347220317</vt:lpwstr>
      </vt:variant>
      <vt:variant>
        <vt:i4>1048629</vt:i4>
      </vt:variant>
      <vt:variant>
        <vt:i4>191</vt:i4>
      </vt:variant>
      <vt:variant>
        <vt:i4>0</vt:i4>
      </vt:variant>
      <vt:variant>
        <vt:i4>5</vt:i4>
      </vt:variant>
      <vt:variant>
        <vt:lpwstr/>
      </vt:variant>
      <vt:variant>
        <vt:lpwstr>_Toc347220316</vt:lpwstr>
      </vt:variant>
      <vt:variant>
        <vt:i4>1048629</vt:i4>
      </vt:variant>
      <vt:variant>
        <vt:i4>185</vt:i4>
      </vt:variant>
      <vt:variant>
        <vt:i4>0</vt:i4>
      </vt:variant>
      <vt:variant>
        <vt:i4>5</vt:i4>
      </vt:variant>
      <vt:variant>
        <vt:lpwstr/>
      </vt:variant>
      <vt:variant>
        <vt:lpwstr>_Toc347220315</vt:lpwstr>
      </vt:variant>
      <vt:variant>
        <vt:i4>1048629</vt:i4>
      </vt:variant>
      <vt:variant>
        <vt:i4>179</vt:i4>
      </vt:variant>
      <vt:variant>
        <vt:i4>0</vt:i4>
      </vt:variant>
      <vt:variant>
        <vt:i4>5</vt:i4>
      </vt:variant>
      <vt:variant>
        <vt:lpwstr/>
      </vt:variant>
      <vt:variant>
        <vt:lpwstr>_Toc347220314</vt:lpwstr>
      </vt:variant>
      <vt:variant>
        <vt:i4>1048629</vt:i4>
      </vt:variant>
      <vt:variant>
        <vt:i4>173</vt:i4>
      </vt:variant>
      <vt:variant>
        <vt:i4>0</vt:i4>
      </vt:variant>
      <vt:variant>
        <vt:i4>5</vt:i4>
      </vt:variant>
      <vt:variant>
        <vt:lpwstr/>
      </vt:variant>
      <vt:variant>
        <vt:lpwstr>_Toc347220313</vt:lpwstr>
      </vt:variant>
      <vt:variant>
        <vt:i4>1048629</vt:i4>
      </vt:variant>
      <vt:variant>
        <vt:i4>167</vt:i4>
      </vt:variant>
      <vt:variant>
        <vt:i4>0</vt:i4>
      </vt:variant>
      <vt:variant>
        <vt:i4>5</vt:i4>
      </vt:variant>
      <vt:variant>
        <vt:lpwstr/>
      </vt:variant>
      <vt:variant>
        <vt:lpwstr>_Toc347220312</vt:lpwstr>
      </vt:variant>
      <vt:variant>
        <vt:i4>1048629</vt:i4>
      </vt:variant>
      <vt:variant>
        <vt:i4>161</vt:i4>
      </vt:variant>
      <vt:variant>
        <vt:i4>0</vt:i4>
      </vt:variant>
      <vt:variant>
        <vt:i4>5</vt:i4>
      </vt:variant>
      <vt:variant>
        <vt:lpwstr/>
      </vt:variant>
      <vt:variant>
        <vt:lpwstr>_Toc347220311</vt:lpwstr>
      </vt:variant>
      <vt:variant>
        <vt:i4>1048629</vt:i4>
      </vt:variant>
      <vt:variant>
        <vt:i4>155</vt:i4>
      </vt:variant>
      <vt:variant>
        <vt:i4>0</vt:i4>
      </vt:variant>
      <vt:variant>
        <vt:i4>5</vt:i4>
      </vt:variant>
      <vt:variant>
        <vt:lpwstr/>
      </vt:variant>
      <vt:variant>
        <vt:lpwstr>_Toc347220310</vt:lpwstr>
      </vt:variant>
      <vt:variant>
        <vt:i4>1114165</vt:i4>
      </vt:variant>
      <vt:variant>
        <vt:i4>149</vt:i4>
      </vt:variant>
      <vt:variant>
        <vt:i4>0</vt:i4>
      </vt:variant>
      <vt:variant>
        <vt:i4>5</vt:i4>
      </vt:variant>
      <vt:variant>
        <vt:lpwstr/>
      </vt:variant>
      <vt:variant>
        <vt:lpwstr>_Toc347220309</vt:lpwstr>
      </vt:variant>
      <vt:variant>
        <vt:i4>1114165</vt:i4>
      </vt:variant>
      <vt:variant>
        <vt:i4>143</vt:i4>
      </vt:variant>
      <vt:variant>
        <vt:i4>0</vt:i4>
      </vt:variant>
      <vt:variant>
        <vt:i4>5</vt:i4>
      </vt:variant>
      <vt:variant>
        <vt:lpwstr/>
      </vt:variant>
      <vt:variant>
        <vt:lpwstr>_Toc347220308</vt:lpwstr>
      </vt:variant>
      <vt:variant>
        <vt:i4>1114165</vt:i4>
      </vt:variant>
      <vt:variant>
        <vt:i4>137</vt:i4>
      </vt:variant>
      <vt:variant>
        <vt:i4>0</vt:i4>
      </vt:variant>
      <vt:variant>
        <vt:i4>5</vt:i4>
      </vt:variant>
      <vt:variant>
        <vt:lpwstr/>
      </vt:variant>
      <vt:variant>
        <vt:lpwstr>_Toc347220307</vt:lpwstr>
      </vt:variant>
      <vt:variant>
        <vt:i4>1114165</vt:i4>
      </vt:variant>
      <vt:variant>
        <vt:i4>131</vt:i4>
      </vt:variant>
      <vt:variant>
        <vt:i4>0</vt:i4>
      </vt:variant>
      <vt:variant>
        <vt:i4>5</vt:i4>
      </vt:variant>
      <vt:variant>
        <vt:lpwstr/>
      </vt:variant>
      <vt:variant>
        <vt:lpwstr>_Toc347220306</vt:lpwstr>
      </vt:variant>
      <vt:variant>
        <vt:i4>1114165</vt:i4>
      </vt:variant>
      <vt:variant>
        <vt:i4>125</vt:i4>
      </vt:variant>
      <vt:variant>
        <vt:i4>0</vt:i4>
      </vt:variant>
      <vt:variant>
        <vt:i4>5</vt:i4>
      </vt:variant>
      <vt:variant>
        <vt:lpwstr/>
      </vt:variant>
      <vt:variant>
        <vt:lpwstr>_Toc347220305</vt:lpwstr>
      </vt:variant>
      <vt:variant>
        <vt:i4>1114165</vt:i4>
      </vt:variant>
      <vt:variant>
        <vt:i4>119</vt:i4>
      </vt:variant>
      <vt:variant>
        <vt:i4>0</vt:i4>
      </vt:variant>
      <vt:variant>
        <vt:i4>5</vt:i4>
      </vt:variant>
      <vt:variant>
        <vt:lpwstr/>
      </vt:variant>
      <vt:variant>
        <vt:lpwstr>_Toc347220304</vt:lpwstr>
      </vt:variant>
      <vt:variant>
        <vt:i4>1114165</vt:i4>
      </vt:variant>
      <vt:variant>
        <vt:i4>113</vt:i4>
      </vt:variant>
      <vt:variant>
        <vt:i4>0</vt:i4>
      </vt:variant>
      <vt:variant>
        <vt:i4>5</vt:i4>
      </vt:variant>
      <vt:variant>
        <vt:lpwstr/>
      </vt:variant>
      <vt:variant>
        <vt:lpwstr>_Toc347220303</vt:lpwstr>
      </vt:variant>
      <vt:variant>
        <vt:i4>1114165</vt:i4>
      </vt:variant>
      <vt:variant>
        <vt:i4>107</vt:i4>
      </vt:variant>
      <vt:variant>
        <vt:i4>0</vt:i4>
      </vt:variant>
      <vt:variant>
        <vt:i4>5</vt:i4>
      </vt:variant>
      <vt:variant>
        <vt:lpwstr/>
      </vt:variant>
      <vt:variant>
        <vt:lpwstr>_Toc347220302</vt:lpwstr>
      </vt:variant>
      <vt:variant>
        <vt:i4>1114165</vt:i4>
      </vt:variant>
      <vt:variant>
        <vt:i4>101</vt:i4>
      </vt:variant>
      <vt:variant>
        <vt:i4>0</vt:i4>
      </vt:variant>
      <vt:variant>
        <vt:i4>5</vt:i4>
      </vt:variant>
      <vt:variant>
        <vt:lpwstr/>
      </vt:variant>
      <vt:variant>
        <vt:lpwstr>_Toc347220301</vt:lpwstr>
      </vt:variant>
      <vt:variant>
        <vt:i4>1114165</vt:i4>
      </vt:variant>
      <vt:variant>
        <vt:i4>95</vt:i4>
      </vt:variant>
      <vt:variant>
        <vt:i4>0</vt:i4>
      </vt:variant>
      <vt:variant>
        <vt:i4>5</vt:i4>
      </vt:variant>
      <vt:variant>
        <vt:lpwstr/>
      </vt:variant>
      <vt:variant>
        <vt:lpwstr>_Toc347220300</vt:lpwstr>
      </vt:variant>
      <vt:variant>
        <vt:i4>1572916</vt:i4>
      </vt:variant>
      <vt:variant>
        <vt:i4>89</vt:i4>
      </vt:variant>
      <vt:variant>
        <vt:i4>0</vt:i4>
      </vt:variant>
      <vt:variant>
        <vt:i4>5</vt:i4>
      </vt:variant>
      <vt:variant>
        <vt:lpwstr/>
      </vt:variant>
      <vt:variant>
        <vt:lpwstr>_Toc347220299</vt:lpwstr>
      </vt:variant>
      <vt:variant>
        <vt:i4>1572916</vt:i4>
      </vt:variant>
      <vt:variant>
        <vt:i4>83</vt:i4>
      </vt:variant>
      <vt:variant>
        <vt:i4>0</vt:i4>
      </vt:variant>
      <vt:variant>
        <vt:i4>5</vt:i4>
      </vt:variant>
      <vt:variant>
        <vt:lpwstr/>
      </vt:variant>
      <vt:variant>
        <vt:lpwstr>_Toc347220298</vt:lpwstr>
      </vt:variant>
      <vt:variant>
        <vt:i4>1572916</vt:i4>
      </vt:variant>
      <vt:variant>
        <vt:i4>77</vt:i4>
      </vt:variant>
      <vt:variant>
        <vt:i4>0</vt:i4>
      </vt:variant>
      <vt:variant>
        <vt:i4>5</vt:i4>
      </vt:variant>
      <vt:variant>
        <vt:lpwstr/>
      </vt:variant>
      <vt:variant>
        <vt:lpwstr>_Toc347220297</vt:lpwstr>
      </vt:variant>
      <vt:variant>
        <vt:i4>1572916</vt:i4>
      </vt:variant>
      <vt:variant>
        <vt:i4>71</vt:i4>
      </vt:variant>
      <vt:variant>
        <vt:i4>0</vt:i4>
      </vt:variant>
      <vt:variant>
        <vt:i4>5</vt:i4>
      </vt:variant>
      <vt:variant>
        <vt:lpwstr/>
      </vt:variant>
      <vt:variant>
        <vt:lpwstr>_Toc347220296</vt:lpwstr>
      </vt:variant>
      <vt:variant>
        <vt:i4>1572916</vt:i4>
      </vt:variant>
      <vt:variant>
        <vt:i4>65</vt:i4>
      </vt:variant>
      <vt:variant>
        <vt:i4>0</vt:i4>
      </vt:variant>
      <vt:variant>
        <vt:i4>5</vt:i4>
      </vt:variant>
      <vt:variant>
        <vt:lpwstr/>
      </vt:variant>
      <vt:variant>
        <vt:lpwstr>_Toc347220295</vt:lpwstr>
      </vt:variant>
      <vt:variant>
        <vt:i4>1572916</vt:i4>
      </vt:variant>
      <vt:variant>
        <vt:i4>59</vt:i4>
      </vt:variant>
      <vt:variant>
        <vt:i4>0</vt:i4>
      </vt:variant>
      <vt:variant>
        <vt:i4>5</vt:i4>
      </vt:variant>
      <vt:variant>
        <vt:lpwstr/>
      </vt:variant>
      <vt:variant>
        <vt:lpwstr>_Toc347220294</vt:lpwstr>
      </vt:variant>
      <vt:variant>
        <vt:i4>1572916</vt:i4>
      </vt:variant>
      <vt:variant>
        <vt:i4>53</vt:i4>
      </vt:variant>
      <vt:variant>
        <vt:i4>0</vt:i4>
      </vt:variant>
      <vt:variant>
        <vt:i4>5</vt:i4>
      </vt:variant>
      <vt:variant>
        <vt:lpwstr/>
      </vt:variant>
      <vt:variant>
        <vt:lpwstr>_Toc347220293</vt:lpwstr>
      </vt:variant>
      <vt:variant>
        <vt:i4>1572916</vt:i4>
      </vt:variant>
      <vt:variant>
        <vt:i4>47</vt:i4>
      </vt:variant>
      <vt:variant>
        <vt:i4>0</vt:i4>
      </vt:variant>
      <vt:variant>
        <vt:i4>5</vt:i4>
      </vt:variant>
      <vt:variant>
        <vt:lpwstr/>
      </vt:variant>
      <vt:variant>
        <vt:lpwstr>_Toc347220292</vt:lpwstr>
      </vt:variant>
      <vt:variant>
        <vt:i4>1572916</vt:i4>
      </vt:variant>
      <vt:variant>
        <vt:i4>41</vt:i4>
      </vt:variant>
      <vt:variant>
        <vt:i4>0</vt:i4>
      </vt:variant>
      <vt:variant>
        <vt:i4>5</vt:i4>
      </vt:variant>
      <vt:variant>
        <vt:lpwstr/>
      </vt:variant>
      <vt:variant>
        <vt:lpwstr>_Toc347220291</vt:lpwstr>
      </vt:variant>
      <vt:variant>
        <vt:i4>1572916</vt:i4>
      </vt:variant>
      <vt:variant>
        <vt:i4>35</vt:i4>
      </vt:variant>
      <vt:variant>
        <vt:i4>0</vt:i4>
      </vt:variant>
      <vt:variant>
        <vt:i4>5</vt:i4>
      </vt:variant>
      <vt:variant>
        <vt:lpwstr/>
      </vt:variant>
      <vt:variant>
        <vt:lpwstr>_Toc347220290</vt:lpwstr>
      </vt:variant>
      <vt:variant>
        <vt:i4>1638452</vt:i4>
      </vt:variant>
      <vt:variant>
        <vt:i4>29</vt:i4>
      </vt:variant>
      <vt:variant>
        <vt:i4>0</vt:i4>
      </vt:variant>
      <vt:variant>
        <vt:i4>5</vt:i4>
      </vt:variant>
      <vt:variant>
        <vt:lpwstr/>
      </vt:variant>
      <vt:variant>
        <vt:lpwstr>_Toc347220289</vt:lpwstr>
      </vt:variant>
      <vt:variant>
        <vt:i4>1638452</vt:i4>
      </vt:variant>
      <vt:variant>
        <vt:i4>23</vt:i4>
      </vt:variant>
      <vt:variant>
        <vt:i4>0</vt:i4>
      </vt:variant>
      <vt:variant>
        <vt:i4>5</vt:i4>
      </vt:variant>
      <vt:variant>
        <vt:lpwstr/>
      </vt:variant>
      <vt:variant>
        <vt:lpwstr>_Toc347220288</vt:lpwstr>
      </vt:variant>
      <vt:variant>
        <vt:i4>7995440</vt:i4>
      </vt:variant>
      <vt:variant>
        <vt:i4>18</vt:i4>
      </vt:variant>
      <vt:variant>
        <vt:i4>0</vt:i4>
      </vt:variant>
      <vt:variant>
        <vt:i4>5</vt:i4>
      </vt:variant>
      <vt:variant>
        <vt:lpwstr>http://qms.ca.com/documents/default.asp?srchID=6483</vt:lpwstr>
      </vt:variant>
      <vt:variant>
        <vt:lpwstr/>
      </vt:variant>
      <vt:variant>
        <vt:i4>7864373</vt:i4>
      </vt:variant>
      <vt:variant>
        <vt:i4>15</vt:i4>
      </vt:variant>
      <vt:variant>
        <vt:i4>0</vt:i4>
      </vt:variant>
      <vt:variant>
        <vt:i4>5</vt:i4>
      </vt:variant>
      <vt:variant>
        <vt:lpwstr>http://qms.ca.com/documents/default.asp?srchID=9155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DDS Template</dc:title>
  <dc:subject/>
  <dc:creator>Jacky Mao</dc:creator>
  <cp:keywords/>
  <dc:description/>
  <cp:lastModifiedBy>Mao, Jacky</cp:lastModifiedBy>
  <cp:revision>20</cp:revision>
  <cp:lastPrinted>2005-09-16T19:52:00Z</cp:lastPrinted>
  <dcterms:created xsi:type="dcterms:W3CDTF">2016-03-22T15:34:00Z</dcterms:created>
  <dcterms:modified xsi:type="dcterms:W3CDTF">2016-03-23T09:22:00Z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
    <vt:lpwstr>DesignTeam</vt:lpwstr>
  </property>
  <property fmtid="{D5CDD505-2E9C-101B-9397-08002B2CF9AE}" pid="3" name="ContentType">
    <vt:lpwstr>Document</vt:lpwstr>
  </property>
  <property fmtid="{D5CDD505-2E9C-101B-9397-08002B2CF9AE}" pid="4" name="Subject">
    <vt:lpwstr/>
  </property>
  <property fmtid="{D5CDD505-2E9C-101B-9397-08002B2CF9AE}" pid="5" name="Keywords">
    <vt:lpwstr/>
  </property>
  <property fmtid="{D5CDD505-2E9C-101B-9397-08002B2CF9AE}" pid="6" name="_Author">
    <vt:lpwstr>Andrew T. Bone</vt:lpwstr>
  </property>
  <property fmtid="{D5CDD505-2E9C-101B-9397-08002B2CF9AE}" pid="7" name="_Category">
    <vt:lpwstr/>
  </property>
  <property fmtid="{D5CDD505-2E9C-101B-9397-08002B2CF9AE}" pid="8" name="Categories">
    <vt:lpwstr/>
  </property>
  <property fmtid="{D5CDD505-2E9C-101B-9397-08002B2CF9AE}" pid="9" name="Approval Level">
    <vt:lpwstr/>
  </property>
  <property fmtid="{D5CDD505-2E9C-101B-9397-08002B2CF9AE}" pid="10" name="_Comments">
    <vt:lpwstr/>
  </property>
  <property fmtid="{D5CDD505-2E9C-101B-9397-08002B2CF9AE}" pid="11" name="Assigned To">
    <vt:lpwstr/>
  </property>
  <property fmtid="{D5CDD505-2E9C-101B-9397-08002B2CF9AE}" pid="12" name="ContentTypeId">
    <vt:lpwstr>0x010100498D62BA553BA04ABA41342C8154A224</vt:lpwstr>
  </property>
  <property fmtid="{D5CDD505-2E9C-101B-9397-08002B2CF9AE}" pid="13" name="Location">
    <vt:lpwstr>http://qms.ca.com/documents/default.asp?P6=FIND&amp;srchid=8675http://qms.ca.com/documents/default.asp?P6=FIND&amp;srchid=8675</vt:lpwstr>
  </property>
  <property fmtid="{D5CDD505-2E9C-101B-9397-08002B2CF9AE}" pid="14" name="Owner/Contact">
    <vt:lpwstr/>
  </property>
  <property fmtid="{D5CDD505-2E9C-101B-9397-08002B2CF9AE}" pid="15" name="Status">
    <vt:lpwstr>WIP (Working in progress)</vt:lpwstr>
  </property>
</Properties>
</file>